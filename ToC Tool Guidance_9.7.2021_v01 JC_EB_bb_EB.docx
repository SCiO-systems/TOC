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BED6" w14:textId="622B7995" w:rsidR="00E839FB"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bookmarkStart w:id="0" w:name="_Hlk76741457"/>
      <w:r w:rsidRPr="007724C8">
        <w:rPr>
          <w:rFonts w:asciiTheme="minorHAnsi" w:eastAsiaTheme="minorHAnsi" w:hAnsiTheme="minorHAnsi" w:cstheme="minorHAnsi"/>
          <w:b/>
          <w:bCs/>
          <w:sz w:val="72"/>
          <w:szCs w:val="72"/>
          <w:lang w:val="en-GB" w:eastAsia="en-US"/>
        </w:rPr>
        <w:br/>
        <w:t>T</w:t>
      </w:r>
      <w:r w:rsidR="00E839FB" w:rsidRPr="007724C8">
        <w:rPr>
          <w:rFonts w:asciiTheme="minorHAnsi" w:eastAsiaTheme="minorHAnsi" w:hAnsiTheme="minorHAnsi" w:cstheme="minorHAnsi"/>
          <w:b/>
          <w:bCs/>
          <w:sz w:val="72"/>
          <w:szCs w:val="72"/>
          <w:lang w:val="en-GB" w:eastAsia="en-US"/>
        </w:rPr>
        <w:t xml:space="preserve">heory </w:t>
      </w:r>
      <w:r w:rsidRPr="007724C8">
        <w:rPr>
          <w:rFonts w:asciiTheme="minorHAnsi" w:eastAsiaTheme="minorHAnsi" w:hAnsiTheme="minorHAnsi" w:cstheme="minorHAnsi"/>
          <w:b/>
          <w:bCs/>
          <w:sz w:val="72"/>
          <w:szCs w:val="72"/>
          <w:lang w:val="en-GB" w:eastAsia="en-US"/>
        </w:rPr>
        <w:t>o</w:t>
      </w:r>
      <w:r w:rsidR="00E839FB" w:rsidRPr="007724C8">
        <w:rPr>
          <w:rFonts w:asciiTheme="minorHAnsi" w:eastAsiaTheme="minorHAnsi" w:hAnsiTheme="minorHAnsi" w:cstheme="minorHAnsi"/>
          <w:b/>
          <w:bCs/>
          <w:sz w:val="72"/>
          <w:szCs w:val="72"/>
          <w:lang w:val="en-GB" w:eastAsia="en-US"/>
        </w:rPr>
        <w:t xml:space="preserve">f </w:t>
      </w:r>
      <w:r w:rsidRPr="007724C8">
        <w:rPr>
          <w:rFonts w:asciiTheme="minorHAnsi" w:eastAsiaTheme="minorHAnsi" w:hAnsiTheme="minorHAnsi" w:cstheme="minorHAnsi"/>
          <w:b/>
          <w:bCs/>
          <w:sz w:val="72"/>
          <w:szCs w:val="72"/>
          <w:lang w:val="en-GB" w:eastAsia="en-US"/>
        </w:rPr>
        <w:t>C</w:t>
      </w:r>
      <w:r w:rsidR="00E839FB" w:rsidRPr="007724C8">
        <w:rPr>
          <w:rFonts w:asciiTheme="minorHAnsi" w:eastAsiaTheme="minorHAnsi" w:hAnsiTheme="minorHAnsi" w:cstheme="minorHAnsi"/>
          <w:b/>
          <w:bCs/>
          <w:sz w:val="72"/>
          <w:szCs w:val="72"/>
          <w:lang w:val="en-GB" w:eastAsia="en-US"/>
        </w:rPr>
        <w:t>hange (</w:t>
      </w:r>
      <w:proofErr w:type="spellStart"/>
      <w:r w:rsidR="00E839FB" w:rsidRPr="007724C8">
        <w:rPr>
          <w:rFonts w:asciiTheme="minorHAnsi" w:eastAsiaTheme="minorHAnsi" w:hAnsiTheme="minorHAnsi" w:cstheme="minorHAnsi"/>
          <w:b/>
          <w:bCs/>
          <w:sz w:val="72"/>
          <w:szCs w:val="72"/>
          <w:lang w:val="en-GB" w:eastAsia="en-US"/>
        </w:rPr>
        <w:t>ToC</w:t>
      </w:r>
      <w:proofErr w:type="spellEnd"/>
      <w:r w:rsidR="00E839FB" w:rsidRPr="007724C8">
        <w:rPr>
          <w:rFonts w:asciiTheme="minorHAnsi" w:eastAsiaTheme="minorHAnsi" w:hAnsiTheme="minorHAnsi" w:cstheme="minorHAnsi"/>
          <w:b/>
          <w:bCs/>
          <w:sz w:val="72"/>
          <w:szCs w:val="72"/>
          <w:lang w:val="en-GB" w:eastAsia="en-US"/>
        </w:rPr>
        <w:t>)</w:t>
      </w:r>
    </w:p>
    <w:p w14:paraId="208A5596" w14:textId="48FC9897"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r w:rsidRPr="007724C8">
        <w:rPr>
          <w:rFonts w:asciiTheme="minorHAnsi" w:eastAsiaTheme="minorHAnsi" w:hAnsiTheme="minorHAnsi" w:cstheme="minorHAnsi"/>
          <w:b/>
          <w:bCs/>
          <w:sz w:val="72"/>
          <w:szCs w:val="72"/>
          <w:lang w:val="en-GB" w:eastAsia="en-US"/>
        </w:rPr>
        <w:t xml:space="preserve"> Design Guidance Document</w:t>
      </w:r>
    </w:p>
    <w:p w14:paraId="76021602" w14:textId="77777777"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p>
    <w:p w14:paraId="4913459C" w14:textId="3CDA652A"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r w:rsidRPr="127DA34E">
        <w:rPr>
          <w:rFonts w:asciiTheme="minorHAnsi" w:eastAsiaTheme="minorEastAsia" w:hAnsiTheme="minorHAnsi" w:cstheme="minorBidi"/>
          <w:b/>
          <w:bCs/>
          <w:sz w:val="72"/>
          <w:szCs w:val="72"/>
          <w:lang w:val="en-GB" w:eastAsia="en-US"/>
        </w:rPr>
        <w:t>Prop</w:t>
      </w:r>
      <w:r w:rsidR="00D5561F" w:rsidRPr="127DA34E">
        <w:rPr>
          <w:rFonts w:asciiTheme="minorHAnsi" w:eastAsiaTheme="minorEastAsia" w:hAnsiTheme="minorHAnsi" w:cstheme="minorBidi"/>
          <w:b/>
          <w:bCs/>
          <w:sz w:val="72"/>
          <w:szCs w:val="72"/>
          <w:lang w:val="en-GB" w:eastAsia="en-US"/>
        </w:rPr>
        <w:t>o</w:t>
      </w:r>
      <w:r w:rsidRPr="127DA34E">
        <w:rPr>
          <w:rFonts w:asciiTheme="minorHAnsi" w:eastAsiaTheme="minorEastAsia" w:hAnsiTheme="minorHAnsi" w:cstheme="minorBidi"/>
          <w:b/>
          <w:bCs/>
          <w:sz w:val="72"/>
          <w:szCs w:val="72"/>
          <w:lang w:val="en-GB" w:eastAsia="en-US"/>
        </w:rPr>
        <w:t>sal Stage</w:t>
      </w:r>
    </w:p>
    <w:p w14:paraId="5A5E81E1" w14:textId="6AF9EFCA" w:rsidR="00177433" w:rsidRPr="007724C8" w:rsidRDefault="161C7EAC" w:rsidP="127DA34E">
      <w:pPr>
        <w:spacing w:before="0" w:after="0" w:line="240" w:lineRule="auto"/>
        <w:jc w:val="center"/>
        <w:rPr>
          <w:b/>
          <w:bCs/>
          <w:lang w:val="en-GB" w:eastAsia="en-US"/>
        </w:rPr>
      </w:pPr>
      <w:r>
        <w:rPr>
          <w:noProof/>
        </w:rPr>
        <w:drawing>
          <wp:inline distT="0" distB="0" distL="0" distR="0" wp14:anchorId="0999431B" wp14:editId="64905095">
            <wp:extent cx="2214880" cy="2330450"/>
            <wp:effectExtent l="0" t="0" r="0" b="0"/>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rcRect b="11374"/>
                    <a:stretch>
                      <a:fillRect/>
                    </a:stretch>
                  </pic:blipFill>
                  <pic:spPr bwMode="auto">
                    <a:xfrm>
                      <a:off x="0" y="0"/>
                      <a:ext cx="2214880" cy="2330450"/>
                    </a:xfrm>
                    <a:prstGeom prst="rect">
                      <a:avLst/>
                    </a:prstGeom>
                    <a:ln>
                      <a:noFill/>
                    </a:ln>
                    <a:extLst>
                      <a:ext uri="{53640926-AAD7-44D8-BBD7-CCE9431645EC}">
                        <a14:shadowObscured xmlns:a14="http://schemas.microsoft.com/office/drawing/2010/main"/>
                      </a:ext>
                    </a:extLst>
                  </pic:spPr>
                </pic:pic>
              </a:graphicData>
            </a:graphic>
          </wp:inline>
        </w:drawing>
      </w:r>
    </w:p>
    <w:p w14:paraId="76A96CDA" w14:textId="737A07E9"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p>
    <w:p w14:paraId="5CC1D869" w14:textId="75782600"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p>
    <w:p w14:paraId="13981FAB" w14:textId="4AF0ECCA" w:rsidR="00177433" w:rsidRPr="007724C8" w:rsidRDefault="00177433" w:rsidP="00177433">
      <w:pPr>
        <w:spacing w:before="0" w:after="0" w:line="240" w:lineRule="auto"/>
        <w:jc w:val="center"/>
        <w:rPr>
          <w:rFonts w:asciiTheme="minorHAnsi" w:eastAsiaTheme="minorHAnsi" w:hAnsiTheme="minorHAnsi" w:cstheme="minorHAnsi"/>
          <w:b/>
          <w:bCs/>
          <w:sz w:val="72"/>
          <w:szCs w:val="72"/>
          <w:lang w:val="en-GB" w:eastAsia="en-US"/>
        </w:rPr>
      </w:pPr>
    </w:p>
    <w:p w14:paraId="4E03AFB3" w14:textId="54B3B4D3" w:rsidR="00177433" w:rsidRPr="00736AB5" w:rsidRDefault="00177433" w:rsidP="00177433">
      <w:pPr>
        <w:spacing w:before="0" w:after="0" w:line="240" w:lineRule="auto"/>
        <w:jc w:val="center"/>
        <w:rPr>
          <w:rFonts w:asciiTheme="minorHAnsi" w:eastAsiaTheme="minorHAnsi" w:hAnsiTheme="minorHAnsi" w:cstheme="minorHAnsi"/>
          <w:b/>
          <w:bCs/>
          <w:sz w:val="40"/>
          <w:szCs w:val="40"/>
          <w:lang w:val="en-GB" w:eastAsia="en-US"/>
        </w:rPr>
      </w:pPr>
    </w:p>
    <w:bookmarkEnd w:id="0" w:displacedByCustomXml="next"/>
    <w:sdt>
      <w:sdtPr>
        <w:rPr>
          <w:rFonts w:asciiTheme="minorHAnsi" w:eastAsia="Calibri" w:hAnsiTheme="minorHAnsi" w:cstheme="minorHAnsi"/>
          <w:color w:val="auto"/>
          <w:sz w:val="24"/>
          <w:szCs w:val="24"/>
          <w:lang w:eastAsia="en-CA"/>
        </w:rPr>
        <w:id w:val="34008415"/>
        <w:docPartObj>
          <w:docPartGallery w:val="Table of Contents"/>
          <w:docPartUnique/>
        </w:docPartObj>
      </w:sdtPr>
      <w:sdtEndPr>
        <w:rPr>
          <w:b/>
          <w:bCs/>
          <w:noProof/>
        </w:rPr>
      </w:sdtEndPr>
      <w:sdtContent>
        <w:p w14:paraId="2FDA24F3" w14:textId="3A8FA50F" w:rsidR="00177433" w:rsidRPr="007724C8" w:rsidRDefault="00177433">
          <w:pPr>
            <w:pStyle w:val="TOCHeading"/>
            <w:rPr>
              <w:rFonts w:asciiTheme="minorHAnsi" w:hAnsiTheme="minorHAnsi" w:cstheme="minorHAnsi"/>
            </w:rPr>
          </w:pPr>
          <w:r w:rsidRPr="007724C8">
            <w:rPr>
              <w:rFonts w:asciiTheme="minorHAnsi" w:hAnsiTheme="minorHAnsi" w:cstheme="minorHAnsi"/>
              <w:sz w:val="28"/>
              <w:szCs w:val="28"/>
            </w:rPr>
            <w:t>Table of Contents</w:t>
          </w:r>
        </w:p>
        <w:p w14:paraId="2A41D7A4" w14:textId="52F6499C" w:rsidR="002B3022" w:rsidRPr="007724C8" w:rsidRDefault="00177433">
          <w:pPr>
            <w:pStyle w:val="TOC1"/>
            <w:tabs>
              <w:tab w:val="right" w:leader="dot" w:pos="9350"/>
            </w:tabs>
            <w:rPr>
              <w:rFonts w:asciiTheme="minorHAnsi" w:eastAsiaTheme="minorEastAsia" w:hAnsiTheme="minorHAnsi" w:cstheme="minorHAnsi"/>
              <w:noProof/>
              <w:sz w:val="18"/>
              <w:szCs w:val="18"/>
              <w:lang w:eastAsia="en-US"/>
            </w:rPr>
          </w:pPr>
          <w:r w:rsidRPr="007724C8">
            <w:rPr>
              <w:rFonts w:asciiTheme="minorHAnsi" w:hAnsiTheme="minorHAnsi" w:cstheme="minorHAnsi"/>
            </w:rPr>
            <w:fldChar w:fldCharType="begin"/>
          </w:r>
          <w:r w:rsidRPr="007724C8">
            <w:rPr>
              <w:rFonts w:asciiTheme="minorHAnsi" w:hAnsiTheme="minorHAnsi" w:cstheme="minorHAnsi"/>
            </w:rPr>
            <w:instrText xml:space="preserve"> TOC \o "1-3" \h \z \u </w:instrText>
          </w:r>
          <w:r w:rsidRPr="007724C8">
            <w:rPr>
              <w:rFonts w:asciiTheme="minorHAnsi" w:hAnsiTheme="minorHAnsi" w:cstheme="minorHAnsi"/>
            </w:rPr>
            <w:fldChar w:fldCharType="separate"/>
          </w:r>
          <w:hyperlink w:anchor="_Toc76741301" w:history="1">
            <w:r w:rsidR="002B3022" w:rsidRPr="007724C8">
              <w:rPr>
                <w:rStyle w:val="Hyperlink"/>
                <w:rFonts w:asciiTheme="minorHAnsi" w:hAnsiTheme="minorHAnsi" w:cstheme="minorHAnsi"/>
                <w:noProof/>
                <w:sz w:val="20"/>
                <w:szCs w:val="20"/>
              </w:rPr>
              <w:t>Introduction</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_Toc76741301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4</w:t>
            </w:r>
            <w:r w:rsidR="002B3022" w:rsidRPr="007724C8">
              <w:rPr>
                <w:rFonts w:asciiTheme="minorHAnsi" w:hAnsiTheme="minorHAnsi" w:cstheme="minorHAnsi"/>
                <w:noProof/>
                <w:webHidden/>
                <w:sz w:val="20"/>
                <w:szCs w:val="20"/>
              </w:rPr>
              <w:fldChar w:fldCharType="end"/>
            </w:r>
          </w:hyperlink>
        </w:p>
        <w:p w14:paraId="3AFA674D" w14:textId="47438996"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2" w:history="1">
            <w:r w:rsidR="002B3022" w:rsidRPr="007724C8">
              <w:rPr>
                <w:rStyle w:val="Hyperlink"/>
                <w:rFonts w:asciiTheme="minorHAnsi" w:hAnsiTheme="minorHAnsi" w:cstheme="minorHAnsi"/>
                <w:noProof/>
                <w:sz w:val="20"/>
                <w:szCs w:val="20"/>
              </w:rPr>
              <w:t>What is a ToC</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_Toc76741302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4</w:t>
            </w:r>
            <w:r w:rsidR="002B3022" w:rsidRPr="007724C8">
              <w:rPr>
                <w:rFonts w:asciiTheme="minorHAnsi" w:hAnsiTheme="minorHAnsi" w:cstheme="minorHAnsi"/>
                <w:noProof/>
                <w:webHidden/>
                <w:sz w:val="20"/>
                <w:szCs w:val="20"/>
              </w:rPr>
              <w:fldChar w:fldCharType="end"/>
            </w:r>
          </w:hyperlink>
        </w:p>
        <w:p w14:paraId="3359BBB5" w14:textId="3F390508"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3" w:history="1">
            <w:r w:rsidR="002B3022" w:rsidRPr="007724C8">
              <w:rPr>
                <w:rStyle w:val="Hyperlink"/>
                <w:rFonts w:asciiTheme="minorHAnsi" w:hAnsiTheme="minorHAnsi" w:cstheme="minorHAnsi"/>
                <w:noProof/>
                <w:sz w:val="20"/>
                <w:szCs w:val="20"/>
              </w:rPr>
              <w:t>Why Develop and Use a ToC?</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_Toc76741303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5</w:t>
            </w:r>
            <w:r w:rsidR="002B3022" w:rsidRPr="007724C8">
              <w:rPr>
                <w:rFonts w:asciiTheme="minorHAnsi" w:hAnsiTheme="minorHAnsi" w:cstheme="minorHAnsi"/>
                <w:noProof/>
                <w:webHidden/>
                <w:sz w:val="20"/>
                <w:szCs w:val="20"/>
              </w:rPr>
              <w:fldChar w:fldCharType="end"/>
            </w:r>
          </w:hyperlink>
        </w:p>
        <w:p w14:paraId="1482D437" w14:textId="7A6B121C"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4" w:history="1">
            <w:r w:rsidR="002B3022" w:rsidRPr="007724C8">
              <w:rPr>
                <w:rStyle w:val="Hyperlink"/>
                <w:rFonts w:asciiTheme="minorHAnsi" w:hAnsiTheme="minorHAnsi" w:cstheme="minorHAnsi"/>
                <w:noProof/>
                <w:sz w:val="20"/>
                <w:szCs w:val="20"/>
              </w:rPr>
              <w:t>ToC Concepts and Definitions</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_Toc76741304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6</w:t>
            </w:r>
            <w:r w:rsidR="002B3022" w:rsidRPr="007724C8">
              <w:rPr>
                <w:rFonts w:asciiTheme="minorHAnsi" w:hAnsiTheme="minorHAnsi" w:cstheme="minorHAnsi"/>
                <w:noProof/>
                <w:webHidden/>
                <w:sz w:val="20"/>
                <w:szCs w:val="20"/>
              </w:rPr>
              <w:fldChar w:fldCharType="end"/>
            </w:r>
          </w:hyperlink>
        </w:p>
        <w:p w14:paraId="7A140410" w14:textId="15F382B2"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5" w:history="1">
            <w:r w:rsidR="002B3022" w:rsidRPr="007724C8">
              <w:rPr>
                <w:rStyle w:val="Hyperlink"/>
                <w:rFonts w:asciiTheme="minorHAnsi" w:hAnsiTheme="minorHAnsi" w:cstheme="minorHAnsi"/>
                <w:noProof/>
                <w:sz w:val="20"/>
                <w:szCs w:val="20"/>
              </w:rPr>
              <w:t>Nested and Linked ToCs</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_Toc76741305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9</w:t>
            </w:r>
            <w:r w:rsidR="002B3022" w:rsidRPr="007724C8">
              <w:rPr>
                <w:rFonts w:asciiTheme="minorHAnsi" w:hAnsiTheme="minorHAnsi" w:cstheme="minorHAnsi"/>
                <w:noProof/>
                <w:webHidden/>
                <w:sz w:val="20"/>
                <w:szCs w:val="20"/>
              </w:rPr>
              <w:fldChar w:fldCharType="end"/>
            </w:r>
          </w:hyperlink>
        </w:p>
        <w:p w14:paraId="6CECE1F4" w14:textId="512A2FFE"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6" w:history="1">
            <w:r w:rsidR="002B3022" w:rsidRPr="007724C8">
              <w:rPr>
                <w:rStyle w:val="Hyperlink"/>
                <w:rFonts w:asciiTheme="minorHAnsi" w:hAnsiTheme="minorHAnsi" w:cstheme="minorHAnsi"/>
                <w:noProof/>
                <w:sz w:val="20"/>
                <w:szCs w:val="20"/>
              </w:rPr>
              <w:t>Who is Involved in ToC Development and Use?</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_Toc76741306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10</w:t>
            </w:r>
            <w:r w:rsidR="002B3022" w:rsidRPr="007724C8">
              <w:rPr>
                <w:rFonts w:asciiTheme="minorHAnsi" w:hAnsiTheme="minorHAnsi" w:cstheme="minorHAnsi"/>
                <w:noProof/>
                <w:webHidden/>
                <w:sz w:val="20"/>
                <w:szCs w:val="20"/>
              </w:rPr>
              <w:fldChar w:fldCharType="end"/>
            </w:r>
          </w:hyperlink>
        </w:p>
        <w:p w14:paraId="56A54F7E" w14:textId="7B23D2F2"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07" w:history="1">
            <w:r w:rsidR="002B3022" w:rsidRPr="007724C8">
              <w:rPr>
                <w:rStyle w:val="Hyperlink"/>
                <w:rFonts w:asciiTheme="minorHAnsi" w:hAnsiTheme="minorHAnsi" w:cstheme="minorHAnsi"/>
                <w:noProof/>
                <w:sz w:val="20"/>
                <w:szCs w:val="20"/>
              </w:rPr>
              <w:t>How to Develop a ToC</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_Toc76741307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11</w:t>
            </w:r>
            <w:r w:rsidR="002B3022" w:rsidRPr="007724C8">
              <w:rPr>
                <w:rFonts w:asciiTheme="minorHAnsi" w:hAnsiTheme="minorHAnsi" w:cstheme="minorHAnsi"/>
                <w:noProof/>
                <w:webHidden/>
                <w:sz w:val="20"/>
                <w:szCs w:val="20"/>
              </w:rPr>
              <w:fldChar w:fldCharType="end"/>
            </w:r>
          </w:hyperlink>
        </w:p>
        <w:p w14:paraId="1EE7665F" w14:textId="19EB75A6"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08" w:history="1">
            <w:r w:rsidR="002B3022" w:rsidRPr="007724C8">
              <w:rPr>
                <w:rStyle w:val="Hyperlink"/>
                <w:rFonts w:asciiTheme="minorHAnsi" w:hAnsiTheme="minorHAnsi" w:cstheme="minorHAnsi"/>
                <w:noProof/>
                <w:sz w:val="20"/>
                <w:szCs w:val="20"/>
              </w:rPr>
              <w:t>Process and key considerations (general, for ToC at any scale)</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_Toc76741308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11</w:t>
            </w:r>
            <w:r w:rsidR="002B3022" w:rsidRPr="007724C8">
              <w:rPr>
                <w:rFonts w:asciiTheme="minorHAnsi" w:hAnsiTheme="minorHAnsi" w:cstheme="minorHAnsi"/>
                <w:noProof/>
                <w:webHidden/>
                <w:sz w:val="20"/>
                <w:szCs w:val="20"/>
              </w:rPr>
              <w:fldChar w:fldCharType="end"/>
            </w:r>
          </w:hyperlink>
        </w:p>
        <w:p w14:paraId="2E4F1CEF" w14:textId="0983848F"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09" w:history="1">
            <w:r w:rsidR="002B3022" w:rsidRPr="007724C8">
              <w:rPr>
                <w:rStyle w:val="Hyperlink"/>
                <w:rFonts w:asciiTheme="minorHAnsi" w:hAnsiTheme="minorHAnsi" w:cstheme="minorHAnsi"/>
                <w:noProof/>
                <w:sz w:val="20"/>
                <w:szCs w:val="20"/>
              </w:rPr>
              <w:t>Action Area (N) ToC process, participants and content</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_Toc76741309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14</w:t>
            </w:r>
            <w:r w:rsidR="002B3022" w:rsidRPr="007724C8">
              <w:rPr>
                <w:rFonts w:asciiTheme="minorHAnsi" w:hAnsiTheme="minorHAnsi" w:cstheme="minorHAnsi"/>
                <w:noProof/>
                <w:webHidden/>
                <w:sz w:val="20"/>
                <w:szCs w:val="20"/>
              </w:rPr>
              <w:fldChar w:fldCharType="end"/>
            </w:r>
          </w:hyperlink>
        </w:p>
        <w:p w14:paraId="2C15CF2C" w14:textId="15CEF4E0"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10" w:history="1">
            <w:r w:rsidR="002B3022" w:rsidRPr="007724C8">
              <w:rPr>
                <w:rStyle w:val="Hyperlink"/>
                <w:rFonts w:asciiTheme="minorHAnsi" w:hAnsiTheme="minorHAnsi" w:cstheme="minorHAnsi"/>
                <w:noProof/>
                <w:sz w:val="20"/>
                <w:szCs w:val="20"/>
              </w:rPr>
              <w:t>Initiative (N-1) ToC process, participants and content</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_Toc76741310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14</w:t>
            </w:r>
            <w:r w:rsidR="002B3022" w:rsidRPr="007724C8">
              <w:rPr>
                <w:rFonts w:asciiTheme="minorHAnsi" w:hAnsiTheme="minorHAnsi" w:cstheme="minorHAnsi"/>
                <w:noProof/>
                <w:webHidden/>
                <w:sz w:val="20"/>
                <w:szCs w:val="20"/>
              </w:rPr>
              <w:fldChar w:fldCharType="end"/>
            </w:r>
          </w:hyperlink>
        </w:p>
        <w:p w14:paraId="5BB9965C" w14:textId="4DFDCD25"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11" w:history="1">
            <w:r w:rsidR="002B3022" w:rsidRPr="007724C8">
              <w:rPr>
                <w:rStyle w:val="Hyperlink"/>
                <w:rFonts w:asciiTheme="minorHAnsi" w:hAnsiTheme="minorHAnsi" w:cstheme="minorHAnsi"/>
                <w:noProof/>
                <w:sz w:val="20"/>
                <w:szCs w:val="20"/>
              </w:rPr>
              <w:t>Work Package (N-2) ToC process, participants and content</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_Toc76741311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16</w:t>
            </w:r>
            <w:r w:rsidR="002B3022" w:rsidRPr="007724C8">
              <w:rPr>
                <w:rFonts w:asciiTheme="minorHAnsi" w:hAnsiTheme="minorHAnsi" w:cstheme="minorHAnsi"/>
                <w:noProof/>
                <w:webHidden/>
                <w:sz w:val="20"/>
                <w:szCs w:val="20"/>
              </w:rPr>
              <w:fldChar w:fldCharType="end"/>
            </w:r>
          </w:hyperlink>
        </w:p>
        <w:p w14:paraId="79CA3D48" w14:textId="3A9A0AE2"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12" w:history="1">
            <w:r w:rsidR="002B3022" w:rsidRPr="007724C8">
              <w:rPr>
                <w:rStyle w:val="Hyperlink"/>
                <w:rFonts w:asciiTheme="minorHAnsi" w:hAnsiTheme="minorHAnsi" w:cstheme="minorHAnsi"/>
                <w:noProof/>
                <w:sz w:val="20"/>
                <w:szCs w:val="20"/>
              </w:rPr>
              <w:t>Innovation Package/Country (N-3) ToC process, participants and content</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_Toc76741312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17</w:t>
            </w:r>
            <w:r w:rsidR="002B3022" w:rsidRPr="007724C8">
              <w:rPr>
                <w:rFonts w:asciiTheme="minorHAnsi" w:hAnsiTheme="minorHAnsi" w:cstheme="minorHAnsi"/>
                <w:noProof/>
                <w:webHidden/>
                <w:sz w:val="20"/>
                <w:szCs w:val="20"/>
              </w:rPr>
              <w:fldChar w:fldCharType="end"/>
            </w:r>
          </w:hyperlink>
        </w:p>
        <w:p w14:paraId="5E9DE8A4" w14:textId="19D2E4D1"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13" w:history="1">
            <w:r w:rsidR="002B3022" w:rsidRPr="007724C8">
              <w:rPr>
                <w:rStyle w:val="Hyperlink"/>
                <w:rFonts w:asciiTheme="minorHAnsi" w:hAnsiTheme="minorHAnsi" w:cstheme="minorHAnsi"/>
                <w:noProof/>
                <w:sz w:val="20"/>
                <w:szCs w:val="20"/>
              </w:rPr>
              <w:t>How ToCs Will be Evaluated</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_Toc76741313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17</w:t>
            </w:r>
            <w:r w:rsidR="002B3022" w:rsidRPr="007724C8">
              <w:rPr>
                <w:rFonts w:asciiTheme="minorHAnsi" w:hAnsiTheme="minorHAnsi" w:cstheme="minorHAnsi"/>
                <w:noProof/>
                <w:webHidden/>
                <w:sz w:val="20"/>
                <w:szCs w:val="20"/>
              </w:rPr>
              <w:fldChar w:fldCharType="end"/>
            </w:r>
          </w:hyperlink>
        </w:p>
        <w:p w14:paraId="6AF2D496" w14:textId="18175236"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14" w:history="1">
            <w:r w:rsidR="002B3022" w:rsidRPr="007724C8">
              <w:rPr>
                <w:rStyle w:val="Hyperlink"/>
                <w:rFonts w:asciiTheme="minorHAnsi" w:hAnsiTheme="minorHAnsi" w:cstheme="minorHAnsi"/>
                <w:noProof/>
                <w:sz w:val="20"/>
                <w:szCs w:val="20"/>
              </w:rPr>
              <w:t>Appendix A: Glossary of Terms</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_Toc76741314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19</w:t>
            </w:r>
            <w:r w:rsidR="002B3022" w:rsidRPr="007724C8">
              <w:rPr>
                <w:rFonts w:asciiTheme="minorHAnsi" w:hAnsiTheme="minorHAnsi" w:cstheme="minorHAnsi"/>
                <w:noProof/>
                <w:webHidden/>
                <w:sz w:val="20"/>
                <w:szCs w:val="20"/>
              </w:rPr>
              <w:fldChar w:fldCharType="end"/>
            </w:r>
          </w:hyperlink>
        </w:p>
        <w:p w14:paraId="00D265BF" w14:textId="5C0058B2"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15" w:history="1">
            <w:r w:rsidR="002B3022" w:rsidRPr="007724C8">
              <w:rPr>
                <w:rStyle w:val="Hyperlink"/>
                <w:rFonts w:asciiTheme="minorHAnsi" w:eastAsiaTheme="minorHAnsi" w:hAnsiTheme="minorHAnsi" w:cstheme="minorHAnsi"/>
                <w:noProof/>
                <w:sz w:val="20"/>
                <w:szCs w:val="20"/>
                <w:lang w:eastAsia="en-US"/>
              </w:rPr>
              <w:t>Appendix B: Facilitating Questions for Work Package ToC Development</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_Toc76741315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22</w:t>
            </w:r>
            <w:r w:rsidR="002B3022" w:rsidRPr="007724C8">
              <w:rPr>
                <w:rFonts w:asciiTheme="minorHAnsi" w:hAnsiTheme="minorHAnsi" w:cstheme="minorHAnsi"/>
                <w:noProof/>
                <w:webHidden/>
                <w:sz w:val="20"/>
                <w:szCs w:val="20"/>
              </w:rPr>
              <w:fldChar w:fldCharType="end"/>
            </w:r>
          </w:hyperlink>
        </w:p>
        <w:p w14:paraId="22960F8E" w14:textId="7AEAB48D"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16" w:history="1">
            <w:r w:rsidR="002B3022" w:rsidRPr="007724C8">
              <w:rPr>
                <w:rStyle w:val="Hyperlink"/>
                <w:rFonts w:asciiTheme="minorHAnsi" w:hAnsiTheme="minorHAnsi" w:cstheme="minorHAnsi"/>
                <w:noProof/>
                <w:sz w:val="20"/>
                <w:szCs w:val="20"/>
              </w:rPr>
              <w:t>Appendix C. ToC Template</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_Toc76741316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24</w:t>
            </w:r>
            <w:r w:rsidR="002B3022" w:rsidRPr="007724C8">
              <w:rPr>
                <w:rFonts w:asciiTheme="minorHAnsi" w:hAnsiTheme="minorHAnsi" w:cstheme="minorHAnsi"/>
                <w:noProof/>
                <w:webHidden/>
                <w:sz w:val="20"/>
                <w:szCs w:val="20"/>
              </w:rPr>
              <w:fldChar w:fldCharType="end"/>
            </w:r>
          </w:hyperlink>
        </w:p>
        <w:p w14:paraId="71DF72C8" w14:textId="1A8F0FA0" w:rsidR="002B3022" w:rsidRPr="007724C8" w:rsidRDefault="00ED0F72">
          <w:pPr>
            <w:pStyle w:val="TOC1"/>
            <w:tabs>
              <w:tab w:val="right" w:leader="dot" w:pos="9350"/>
            </w:tabs>
            <w:rPr>
              <w:rFonts w:asciiTheme="minorHAnsi" w:eastAsiaTheme="minorEastAsia" w:hAnsiTheme="minorHAnsi" w:cstheme="minorHAnsi"/>
              <w:noProof/>
              <w:sz w:val="18"/>
              <w:szCs w:val="18"/>
              <w:lang w:eastAsia="en-US"/>
            </w:rPr>
          </w:pPr>
          <w:hyperlink w:anchor="_Toc76741317" w:history="1">
            <w:r w:rsidR="002B3022" w:rsidRPr="007724C8">
              <w:rPr>
                <w:rStyle w:val="Hyperlink"/>
                <w:rFonts w:asciiTheme="minorHAnsi" w:hAnsiTheme="minorHAnsi" w:cstheme="minorHAnsi"/>
                <w:noProof/>
                <w:sz w:val="20"/>
                <w:szCs w:val="20"/>
              </w:rPr>
              <w:t>Initiative Name</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_Toc76741317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25</w:t>
            </w:r>
            <w:r w:rsidR="002B3022" w:rsidRPr="007724C8">
              <w:rPr>
                <w:rFonts w:asciiTheme="minorHAnsi" w:hAnsiTheme="minorHAnsi" w:cstheme="minorHAnsi"/>
                <w:noProof/>
                <w:webHidden/>
                <w:sz w:val="20"/>
                <w:szCs w:val="20"/>
              </w:rPr>
              <w:fldChar w:fldCharType="end"/>
            </w:r>
          </w:hyperlink>
        </w:p>
        <w:p w14:paraId="244350D7" w14:textId="15730420"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18" w:history="1">
            <w:r w:rsidR="002B3022" w:rsidRPr="007724C8">
              <w:rPr>
                <w:rStyle w:val="Hyperlink"/>
                <w:rFonts w:asciiTheme="minorHAnsi" w:hAnsiTheme="minorHAnsi" w:cstheme="minorHAnsi"/>
                <w:noProof/>
                <w:sz w:val="20"/>
                <w:szCs w:val="20"/>
              </w:rPr>
              <w:t>Initiative Level</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_Toc76741318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25</w:t>
            </w:r>
            <w:r w:rsidR="002B3022" w:rsidRPr="007724C8">
              <w:rPr>
                <w:rFonts w:asciiTheme="minorHAnsi" w:hAnsiTheme="minorHAnsi" w:cstheme="minorHAnsi"/>
                <w:noProof/>
                <w:webHidden/>
                <w:sz w:val="20"/>
                <w:szCs w:val="20"/>
              </w:rPr>
              <w:fldChar w:fldCharType="end"/>
            </w:r>
          </w:hyperlink>
        </w:p>
        <w:p w14:paraId="458112CF" w14:textId="477F32FF" w:rsidR="002B3022" w:rsidRPr="007724C8" w:rsidRDefault="00ED0F72">
          <w:pPr>
            <w:pStyle w:val="TOC3"/>
            <w:tabs>
              <w:tab w:val="right" w:leader="dot" w:pos="9350"/>
            </w:tabs>
            <w:rPr>
              <w:rFonts w:eastAsiaTheme="minorEastAsia" w:cstheme="minorHAnsi"/>
              <w:noProof/>
              <w:sz w:val="18"/>
              <w:szCs w:val="18"/>
            </w:rPr>
          </w:pPr>
          <w:hyperlink w:anchor="_Toc76741319" w:history="1">
            <w:r w:rsidR="002B3022" w:rsidRPr="007724C8">
              <w:rPr>
                <w:rStyle w:val="Hyperlink"/>
                <w:rFonts w:eastAsia="Calibri" w:cstheme="minorHAnsi"/>
                <w:noProof/>
                <w:sz w:val="18"/>
                <w:szCs w:val="18"/>
              </w:rPr>
              <w:t>Part A (Design)</w:t>
            </w:r>
            <w:r w:rsidR="002B3022" w:rsidRPr="007724C8">
              <w:rPr>
                <w:rFonts w:cstheme="minorHAnsi"/>
                <w:noProof/>
                <w:webHidden/>
                <w:sz w:val="18"/>
                <w:szCs w:val="18"/>
              </w:rPr>
              <w:tab/>
            </w:r>
            <w:r w:rsidR="002B3022" w:rsidRPr="007724C8">
              <w:rPr>
                <w:rFonts w:cstheme="minorHAnsi"/>
                <w:noProof/>
                <w:webHidden/>
                <w:sz w:val="18"/>
                <w:szCs w:val="18"/>
              </w:rPr>
              <w:fldChar w:fldCharType="begin"/>
            </w:r>
            <w:r w:rsidR="002B3022" w:rsidRPr="007724C8">
              <w:rPr>
                <w:rFonts w:cstheme="minorHAnsi"/>
                <w:noProof/>
                <w:webHidden/>
                <w:sz w:val="18"/>
                <w:szCs w:val="18"/>
              </w:rPr>
              <w:instrText xml:space="preserve"> PAGEREF _Toc76741319 \h </w:instrText>
            </w:r>
            <w:r w:rsidR="002B3022" w:rsidRPr="007724C8">
              <w:rPr>
                <w:rFonts w:cstheme="minorHAnsi"/>
                <w:noProof/>
                <w:webHidden/>
                <w:sz w:val="18"/>
                <w:szCs w:val="18"/>
              </w:rPr>
            </w:r>
            <w:r w:rsidR="002B3022" w:rsidRPr="007724C8">
              <w:rPr>
                <w:rFonts w:cstheme="minorHAnsi"/>
                <w:noProof/>
                <w:webHidden/>
                <w:sz w:val="18"/>
                <w:szCs w:val="18"/>
              </w:rPr>
              <w:fldChar w:fldCharType="separate"/>
            </w:r>
            <w:r w:rsidR="00D238C1" w:rsidRPr="007724C8">
              <w:rPr>
                <w:rFonts w:cstheme="minorHAnsi"/>
                <w:noProof/>
                <w:webHidden/>
                <w:sz w:val="18"/>
                <w:szCs w:val="18"/>
              </w:rPr>
              <w:t>25</w:t>
            </w:r>
            <w:r w:rsidR="002B3022" w:rsidRPr="007724C8">
              <w:rPr>
                <w:rFonts w:cstheme="minorHAnsi"/>
                <w:noProof/>
                <w:webHidden/>
                <w:sz w:val="18"/>
                <w:szCs w:val="18"/>
              </w:rPr>
              <w:fldChar w:fldCharType="end"/>
            </w:r>
          </w:hyperlink>
        </w:p>
        <w:p w14:paraId="03BB6CB7" w14:textId="68643C8B" w:rsidR="002B3022" w:rsidRPr="007724C8" w:rsidRDefault="00ED0F72">
          <w:pPr>
            <w:pStyle w:val="TOC3"/>
            <w:tabs>
              <w:tab w:val="right" w:leader="dot" w:pos="9350"/>
            </w:tabs>
            <w:rPr>
              <w:rFonts w:eastAsiaTheme="minorEastAsia" w:cstheme="minorHAnsi"/>
              <w:noProof/>
              <w:sz w:val="18"/>
              <w:szCs w:val="18"/>
            </w:rPr>
          </w:pPr>
          <w:hyperlink w:anchor="_Toc76741320" w:history="1">
            <w:r w:rsidR="002B3022" w:rsidRPr="007724C8">
              <w:rPr>
                <w:rStyle w:val="Hyperlink"/>
                <w:rFonts w:eastAsia="Calibri" w:cstheme="minorHAnsi"/>
                <w:noProof/>
                <w:sz w:val="18"/>
                <w:szCs w:val="18"/>
              </w:rPr>
              <w:t>Part B (Narrative)</w:t>
            </w:r>
            <w:r w:rsidR="002B3022" w:rsidRPr="007724C8">
              <w:rPr>
                <w:rFonts w:cstheme="minorHAnsi"/>
                <w:noProof/>
                <w:webHidden/>
                <w:sz w:val="18"/>
                <w:szCs w:val="18"/>
              </w:rPr>
              <w:tab/>
            </w:r>
            <w:r w:rsidR="002B3022" w:rsidRPr="007724C8">
              <w:rPr>
                <w:rFonts w:cstheme="minorHAnsi"/>
                <w:noProof/>
                <w:webHidden/>
                <w:sz w:val="18"/>
                <w:szCs w:val="18"/>
              </w:rPr>
              <w:fldChar w:fldCharType="begin"/>
            </w:r>
            <w:r w:rsidR="002B3022" w:rsidRPr="007724C8">
              <w:rPr>
                <w:rFonts w:cstheme="minorHAnsi"/>
                <w:noProof/>
                <w:webHidden/>
                <w:sz w:val="18"/>
                <w:szCs w:val="18"/>
              </w:rPr>
              <w:instrText xml:space="preserve"> PAGEREF _Toc76741320 \h </w:instrText>
            </w:r>
            <w:r w:rsidR="002B3022" w:rsidRPr="007724C8">
              <w:rPr>
                <w:rFonts w:cstheme="minorHAnsi"/>
                <w:noProof/>
                <w:webHidden/>
                <w:sz w:val="18"/>
                <w:szCs w:val="18"/>
              </w:rPr>
            </w:r>
            <w:r w:rsidR="002B3022" w:rsidRPr="007724C8">
              <w:rPr>
                <w:rFonts w:cstheme="minorHAnsi"/>
                <w:noProof/>
                <w:webHidden/>
                <w:sz w:val="18"/>
                <w:szCs w:val="18"/>
              </w:rPr>
              <w:fldChar w:fldCharType="separate"/>
            </w:r>
            <w:r w:rsidR="00D238C1" w:rsidRPr="007724C8">
              <w:rPr>
                <w:rFonts w:cstheme="minorHAnsi"/>
                <w:noProof/>
                <w:webHidden/>
                <w:sz w:val="18"/>
                <w:szCs w:val="18"/>
              </w:rPr>
              <w:t>28</w:t>
            </w:r>
            <w:r w:rsidR="002B3022" w:rsidRPr="007724C8">
              <w:rPr>
                <w:rFonts w:cstheme="minorHAnsi"/>
                <w:noProof/>
                <w:webHidden/>
                <w:sz w:val="18"/>
                <w:szCs w:val="18"/>
              </w:rPr>
              <w:fldChar w:fldCharType="end"/>
            </w:r>
          </w:hyperlink>
        </w:p>
        <w:p w14:paraId="48464FF8" w14:textId="356D55C5" w:rsidR="002B3022" w:rsidRPr="007724C8" w:rsidRDefault="00ED0F72">
          <w:pPr>
            <w:pStyle w:val="TOC3"/>
            <w:tabs>
              <w:tab w:val="right" w:leader="dot" w:pos="9350"/>
            </w:tabs>
            <w:rPr>
              <w:rFonts w:eastAsiaTheme="minorEastAsia" w:cstheme="minorHAnsi"/>
              <w:noProof/>
              <w:sz w:val="18"/>
              <w:szCs w:val="18"/>
            </w:rPr>
          </w:pPr>
          <w:hyperlink w:anchor="_Toc76741321" w:history="1">
            <w:r w:rsidR="002B3022" w:rsidRPr="007724C8">
              <w:rPr>
                <w:rStyle w:val="Hyperlink"/>
                <w:rFonts w:eastAsia="Times New Roman" w:cstheme="minorHAnsi"/>
                <w:noProof/>
                <w:sz w:val="18"/>
                <w:szCs w:val="18"/>
              </w:rPr>
              <w:t>Part C (CGIAR Impact Area Contribution)</w:t>
            </w:r>
            <w:r w:rsidR="002B3022" w:rsidRPr="007724C8">
              <w:rPr>
                <w:rFonts w:cstheme="minorHAnsi"/>
                <w:noProof/>
                <w:webHidden/>
                <w:sz w:val="18"/>
                <w:szCs w:val="18"/>
              </w:rPr>
              <w:tab/>
            </w:r>
            <w:r w:rsidR="002B3022" w:rsidRPr="007724C8">
              <w:rPr>
                <w:rFonts w:cstheme="minorHAnsi"/>
                <w:noProof/>
                <w:webHidden/>
                <w:sz w:val="18"/>
                <w:szCs w:val="18"/>
              </w:rPr>
              <w:fldChar w:fldCharType="begin"/>
            </w:r>
            <w:r w:rsidR="002B3022" w:rsidRPr="007724C8">
              <w:rPr>
                <w:rFonts w:cstheme="minorHAnsi"/>
                <w:noProof/>
                <w:webHidden/>
                <w:sz w:val="18"/>
                <w:szCs w:val="18"/>
              </w:rPr>
              <w:instrText xml:space="preserve"> PAGEREF _Toc76741321 \h </w:instrText>
            </w:r>
            <w:r w:rsidR="002B3022" w:rsidRPr="007724C8">
              <w:rPr>
                <w:rFonts w:cstheme="minorHAnsi"/>
                <w:noProof/>
                <w:webHidden/>
                <w:sz w:val="18"/>
                <w:szCs w:val="18"/>
              </w:rPr>
            </w:r>
            <w:r w:rsidR="002B3022" w:rsidRPr="007724C8">
              <w:rPr>
                <w:rFonts w:cstheme="minorHAnsi"/>
                <w:noProof/>
                <w:webHidden/>
                <w:sz w:val="18"/>
                <w:szCs w:val="18"/>
              </w:rPr>
              <w:fldChar w:fldCharType="separate"/>
            </w:r>
            <w:r w:rsidR="00D238C1" w:rsidRPr="007724C8">
              <w:rPr>
                <w:rFonts w:cstheme="minorHAnsi"/>
                <w:noProof/>
                <w:webHidden/>
                <w:sz w:val="18"/>
                <w:szCs w:val="18"/>
              </w:rPr>
              <w:t>28</w:t>
            </w:r>
            <w:r w:rsidR="002B3022" w:rsidRPr="007724C8">
              <w:rPr>
                <w:rFonts w:cstheme="minorHAnsi"/>
                <w:noProof/>
                <w:webHidden/>
                <w:sz w:val="18"/>
                <w:szCs w:val="18"/>
              </w:rPr>
              <w:fldChar w:fldCharType="end"/>
            </w:r>
          </w:hyperlink>
        </w:p>
        <w:p w14:paraId="4C76AC5E" w14:textId="5A2ADC54" w:rsidR="002B3022" w:rsidRPr="007724C8" w:rsidRDefault="00ED0F72">
          <w:pPr>
            <w:pStyle w:val="TOC2"/>
            <w:tabs>
              <w:tab w:val="right" w:leader="dot" w:pos="9350"/>
            </w:tabs>
            <w:rPr>
              <w:rFonts w:asciiTheme="minorHAnsi" w:eastAsiaTheme="minorEastAsia" w:hAnsiTheme="minorHAnsi" w:cstheme="minorHAnsi"/>
              <w:noProof/>
              <w:sz w:val="18"/>
              <w:szCs w:val="18"/>
              <w:lang w:eastAsia="en-US"/>
            </w:rPr>
          </w:pPr>
          <w:hyperlink w:anchor="_Toc76741322" w:history="1">
            <w:r w:rsidR="002B3022" w:rsidRPr="007724C8">
              <w:rPr>
                <w:rStyle w:val="Hyperlink"/>
                <w:rFonts w:asciiTheme="minorHAnsi" w:hAnsiTheme="minorHAnsi" w:cstheme="minorHAnsi"/>
                <w:noProof/>
                <w:sz w:val="20"/>
                <w:szCs w:val="20"/>
              </w:rPr>
              <w:t>Work Package Level</w:t>
            </w:r>
            <w:r w:rsidR="002B3022" w:rsidRPr="007724C8">
              <w:rPr>
                <w:rFonts w:asciiTheme="minorHAnsi" w:hAnsiTheme="minorHAnsi" w:cstheme="minorHAnsi"/>
                <w:noProof/>
                <w:webHidden/>
                <w:sz w:val="20"/>
                <w:szCs w:val="20"/>
              </w:rPr>
              <w:tab/>
            </w:r>
            <w:r w:rsidR="002B3022" w:rsidRPr="007724C8">
              <w:rPr>
                <w:rFonts w:asciiTheme="minorHAnsi" w:hAnsiTheme="minorHAnsi" w:cstheme="minorHAnsi"/>
                <w:noProof/>
                <w:webHidden/>
                <w:sz w:val="20"/>
                <w:szCs w:val="20"/>
              </w:rPr>
              <w:fldChar w:fldCharType="begin"/>
            </w:r>
            <w:r w:rsidR="002B3022" w:rsidRPr="007724C8">
              <w:rPr>
                <w:rFonts w:asciiTheme="minorHAnsi" w:hAnsiTheme="minorHAnsi" w:cstheme="minorHAnsi"/>
                <w:noProof/>
                <w:webHidden/>
                <w:sz w:val="20"/>
                <w:szCs w:val="20"/>
              </w:rPr>
              <w:instrText xml:space="preserve"> PAGEREF _Toc76741322 \h </w:instrText>
            </w:r>
            <w:r w:rsidR="002B3022" w:rsidRPr="007724C8">
              <w:rPr>
                <w:rFonts w:asciiTheme="minorHAnsi" w:hAnsiTheme="minorHAnsi" w:cstheme="minorHAnsi"/>
                <w:noProof/>
                <w:webHidden/>
                <w:sz w:val="20"/>
                <w:szCs w:val="20"/>
              </w:rPr>
            </w:r>
            <w:r w:rsidR="002B3022" w:rsidRPr="007724C8">
              <w:rPr>
                <w:rFonts w:asciiTheme="minorHAnsi" w:hAnsiTheme="minorHAnsi" w:cstheme="minorHAnsi"/>
                <w:noProof/>
                <w:webHidden/>
                <w:sz w:val="20"/>
                <w:szCs w:val="20"/>
              </w:rPr>
              <w:fldChar w:fldCharType="separate"/>
            </w:r>
            <w:r w:rsidR="00D238C1" w:rsidRPr="007724C8">
              <w:rPr>
                <w:rFonts w:asciiTheme="minorHAnsi" w:hAnsiTheme="minorHAnsi" w:cstheme="minorHAnsi"/>
                <w:noProof/>
                <w:webHidden/>
                <w:sz w:val="20"/>
                <w:szCs w:val="20"/>
              </w:rPr>
              <w:t>29</w:t>
            </w:r>
            <w:r w:rsidR="002B3022" w:rsidRPr="007724C8">
              <w:rPr>
                <w:rFonts w:asciiTheme="minorHAnsi" w:hAnsiTheme="minorHAnsi" w:cstheme="minorHAnsi"/>
                <w:noProof/>
                <w:webHidden/>
                <w:sz w:val="20"/>
                <w:szCs w:val="20"/>
              </w:rPr>
              <w:fldChar w:fldCharType="end"/>
            </w:r>
          </w:hyperlink>
        </w:p>
        <w:p w14:paraId="7FBF72BA" w14:textId="525AAF12" w:rsidR="002B3022" w:rsidRPr="007724C8" w:rsidRDefault="00ED0F72">
          <w:pPr>
            <w:pStyle w:val="TOC3"/>
            <w:tabs>
              <w:tab w:val="right" w:leader="dot" w:pos="9350"/>
            </w:tabs>
            <w:rPr>
              <w:rFonts w:eastAsiaTheme="minorEastAsia" w:cstheme="minorHAnsi"/>
              <w:noProof/>
              <w:sz w:val="18"/>
              <w:szCs w:val="18"/>
            </w:rPr>
          </w:pPr>
          <w:hyperlink w:anchor="_Toc76741323" w:history="1">
            <w:r w:rsidR="002B3022" w:rsidRPr="007724C8">
              <w:rPr>
                <w:rStyle w:val="Hyperlink"/>
                <w:rFonts w:eastAsia="Calibri" w:cstheme="minorHAnsi"/>
                <w:noProof/>
                <w:sz w:val="18"/>
                <w:szCs w:val="18"/>
              </w:rPr>
              <w:t>Part A (Design)</w:t>
            </w:r>
            <w:r w:rsidR="002B3022" w:rsidRPr="007724C8">
              <w:rPr>
                <w:rFonts w:cstheme="minorHAnsi"/>
                <w:noProof/>
                <w:webHidden/>
                <w:sz w:val="18"/>
                <w:szCs w:val="18"/>
              </w:rPr>
              <w:tab/>
            </w:r>
            <w:r w:rsidR="002B3022" w:rsidRPr="007724C8">
              <w:rPr>
                <w:rFonts w:cstheme="minorHAnsi"/>
                <w:noProof/>
                <w:webHidden/>
                <w:sz w:val="18"/>
                <w:szCs w:val="18"/>
              </w:rPr>
              <w:fldChar w:fldCharType="begin"/>
            </w:r>
            <w:r w:rsidR="002B3022" w:rsidRPr="007724C8">
              <w:rPr>
                <w:rFonts w:cstheme="minorHAnsi"/>
                <w:noProof/>
                <w:webHidden/>
                <w:sz w:val="18"/>
                <w:szCs w:val="18"/>
              </w:rPr>
              <w:instrText xml:space="preserve"> PAGEREF _Toc76741323 \h </w:instrText>
            </w:r>
            <w:r w:rsidR="002B3022" w:rsidRPr="007724C8">
              <w:rPr>
                <w:rFonts w:cstheme="minorHAnsi"/>
                <w:noProof/>
                <w:webHidden/>
                <w:sz w:val="18"/>
                <w:szCs w:val="18"/>
              </w:rPr>
            </w:r>
            <w:r w:rsidR="002B3022" w:rsidRPr="007724C8">
              <w:rPr>
                <w:rFonts w:cstheme="minorHAnsi"/>
                <w:noProof/>
                <w:webHidden/>
                <w:sz w:val="18"/>
                <w:szCs w:val="18"/>
              </w:rPr>
              <w:fldChar w:fldCharType="separate"/>
            </w:r>
            <w:r w:rsidR="00D238C1" w:rsidRPr="007724C8">
              <w:rPr>
                <w:rFonts w:cstheme="minorHAnsi"/>
                <w:noProof/>
                <w:webHidden/>
                <w:sz w:val="18"/>
                <w:szCs w:val="18"/>
              </w:rPr>
              <w:t>29</w:t>
            </w:r>
            <w:r w:rsidR="002B3022" w:rsidRPr="007724C8">
              <w:rPr>
                <w:rFonts w:cstheme="minorHAnsi"/>
                <w:noProof/>
                <w:webHidden/>
                <w:sz w:val="18"/>
                <w:szCs w:val="18"/>
              </w:rPr>
              <w:fldChar w:fldCharType="end"/>
            </w:r>
          </w:hyperlink>
        </w:p>
        <w:p w14:paraId="6EA14EF1" w14:textId="6A6E6F3D" w:rsidR="002B3022" w:rsidRPr="007724C8" w:rsidRDefault="00ED0F72">
          <w:pPr>
            <w:pStyle w:val="TOC3"/>
            <w:tabs>
              <w:tab w:val="right" w:leader="dot" w:pos="9350"/>
            </w:tabs>
            <w:rPr>
              <w:rFonts w:eastAsiaTheme="minorEastAsia" w:cstheme="minorHAnsi"/>
              <w:noProof/>
              <w:sz w:val="20"/>
              <w:szCs w:val="20"/>
            </w:rPr>
          </w:pPr>
          <w:hyperlink w:anchor="_Toc76741324" w:history="1">
            <w:r w:rsidR="002B3022" w:rsidRPr="007724C8">
              <w:rPr>
                <w:rStyle w:val="Hyperlink"/>
                <w:rFonts w:eastAsia="Calibri" w:cstheme="minorHAnsi"/>
                <w:noProof/>
                <w:sz w:val="18"/>
                <w:szCs w:val="18"/>
              </w:rPr>
              <w:t>Part B (Narrative)</w:t>
            </w:r>
            <w:r w:rsidR="002B3022" w:rsidRPr="007724C8">
              <w:rPr>
                <w:rFonts w:cstheme="minorHAnsi"/>
                <w:noProof/>
                <w:webHidden/>
                <w:sz w:val="18"/>
                <w:szCs w:val="18"/>
              </w:rPr>
              <w:tab/>
            </w:r>
            <w:r w:rsidR="002B3022" w:rsidRPr="007724C8">
              <w:rPr>
                <w:rFonts w:cstheme="minorHAnsi"/>
                <w:noProof/>
                <w:webHidden/>
                <w:sz w:val="18"/>
                <w:szCs w:val="18"/>
              </w:rPr>
              <w:fldChar w:fldCharType="begin"/>
            </w:r>
            <w:r w:rsidR="002B3022" w:rsidRPr="007724C8">
              <w:rPr>
                <w:rFonts w:cstheme="minorHAnsi"/>
                <w:noProof/>
                <w:webHidden/>
                <w:sz w:val="18"/>
                <w:szCs w:val="18"/>
              </w:rPr>
              <w:instrText xml:space="preserve"> PAGEREF _Toc76741324 \h </w:instrText>
            </w:r>
            <w:r w:rsidR="002B3022" w:rsidRPr="007724C8">
              <w:rPr>
                <w:rFonts w:cstheme="minorHAnsi"/>
                <w:noProof/>
                <w:webHidden/>
                <w:sz w:val="18"/>
                <w:szCs w:val="18"/>
              </w:rPr>
            </w:r>
            <w:r w:rsidR="002B3022" w:rsidRPr="007724C8">
              <w:rPr>
                <w:rFonts w:cstheme="minorHAnsi"/>
                <w:noProof/>
                <w:webHidden/>
                <w:sz w:val="18"/>
                <w:szCs w:val="18"/>
              </w:rPr>
              <w:fldChar w:fldCharType="separate"/>
            </w:r>
            <w:r w:rsidR="00D238C1" w:rsidRPr="007724C8">
              <w:rPr>
                <w:rFonts w:cstheme="minorHAnsi"/>
                <w:noProof/>
                <w:webHidden/>
                <w:sz w:val="18"/>
                <w:szCs w:val="18"/>
              </w:rPr>
              <w:t>33</w:t>
            </w:r>
            <w:r w:rsidR="002B3022" w:rsidRPr="007724C8">
              <w:rPr>
                <w:rFonts w:cstheme="minorHAnsi"/>
                <w:noProof/>
                <w:webHidden/>
                <w:sz w:val="18"/>
                <w:szCs w:val="18"/>
              </w:rPr>
              <w:fldChar w:fldCharType="end"/>
            </w:r>
          </w:hyperlink>
        </w:p>
        <w:p w14:paraId="5EC83FD7" w14:textId="3D5E59AE" w:rsidR="00177433" w:rsidRPr="007724C8" w:rsidRDefault="00177433">
          <w:pPr>
            <w:rPr>
              <w:rFonts w:asciiTheme="minorHAnsi" w:hAnsiTheme="minorHAnsi" w:cstheme="minorHAnsi"/>
            </w:rPr>
          </w:pPr>
          <w:r w:rsidRPr="007724C8">
            <w:rPr>
              <w:rFonts w:asciiTheme="minorHAnsi" w:hAnsiTheme="minorHAnsi" w:cstheme="minorHAnsi"/>
              <w:b/>
              <w:bCs/>
              <w:noProof/>
            </w:rPr>
            <w:lastRenderedPageBreak/>
            <w:fldChar w:fldCharType="end"/>
          </w:r>
        </w:p>
      </w:sdtContent>
    </w:sdt>
    <w:p w14:paraId="1BCCA6AC" w14:textId="1E72C00D" w:rsidR="00E538F0" w:rsidRPr="007724C8" w:rsidRDefault="00E538F0" w:rsidP="00F2408D">
      <w:pPr>
        <w:pStyle w:val="Heading1"/>
      </w:pPr>
      <w:bookmarkStart w:id="1" w:name="_Toc76741301"/>
      <w:bookmarkStart w:id="2" w:name="_Toc76762892"/>
      <w:r w:rsidRPr="007724C8">
        <w:t>Introduction</w:t>
      </w:r>
      <w:bookmarkEnd w:id="1"/>
      <w:bookmarkEnd w:id="2"/>
    </w:p>
    <w:p w14:paraId="4606F021" w14:textId="57D9EAC5" w:rsidR="00472125" w:rsidRPr="007724C8" w:rsidRDefault="00CE73E7" w:rsidP="00F94771">
      <w:pPr>
        <w:ind w:firstLine="720"/>
        <w:rPr>
          <w:rFonts w:asciiTheme="minorHAnsi" w:hAnsiTheme="minorHAnsi" w:cstheme="minorHAnsi"/>
        </w:rPr>
      </w:pPr>
      <w:r w:rsidRPr="007724C8">
        <w:rPr>
          <w:rFonts w:asciiTheme="minorHAnsi" w:hAnsiTheme="minorHAnsi" w:cstheme="minorHAnsi"/>
        </w:rPr>
        <w:t xml:space="preserve">The CGIAR Performance and Results </w:t>
      </w:r>
      <w:ins w:id="3" w:author="Bonaiuti, Enrico (RTB-CIP-GLDC-ICARDA)" w:date="2021-07-09T20:34:00Z">
        <w:r w:rsidR="00F2408D">
          <w:rPr>
            <w:rFonts w:asciiTheme="minorHAnsi" w:hAnsiTheme="minorHAnsi" w:cstheme="minorHAnsi"/>
          </w:rPr>
          <w:t xml:space="preserve">Management </w:t>
        </w:r>
      </w:ins>
      <w:r w:rsidRPr="007724C8">
        <w:rPr>
          <w:rFonts w:asciiTheme="minorHAnsi" w:hAnsiTheme="minorHAnsi" w:cstheme="minorHAnsi"/>
        </w:rPr>
        <w:t>Framework</w:t>
      </w:r>
      <w:ins w:id="4" w:author="Bonaiuti, Enrico (RTB-CIP-GLDC-ICARDA)" w:date="2021-07-09T20:34:00Z">
        <w:r w:rsidR="00F2408D">
          <w:rPr>
            <w:rFonts w:asciiTheme="minorHAnsi" w:hAnsiTheme="minorHAnsi" w:cstheme="minorHAnsi"/>
          </w:rPr>
          <w:t xml:space="preserve"> </w:t>
        </w:r>
      </w:ins>
      <w:del w:id="5" w:author="Bonaiuti, Enrico (RTB-CIP-GLDC-ICARDA)" w:date="2021-07-09T22:02:00Z">
        <w:r w:rsidRPr="007724C8" w:rsidDel="00913223">
          <w:rPr>
            <w:rFonts w:asciiTheme="minorHAnsi" w:hAnsiTheme="minorHAnsi" w:cstheme="minorHAnsi"/>
          </w:rPr>
          <w:delText xml:space="preserve"> </w:delText>
        </w:r>
      </w:del>
      <w:r w:rsidRPr="007724C8">
        <w:rPr>
          <w:rFonts w:asciiTheme="minorHAnsi" w:hAnsiTheme="minorHAnsi" w:cstheme="minorHAnsi"/>
        </w:rPr>
        <w:t>is built on the understanding that CGIAR research and supporting activities (</w:t>
      </w:r>
      <w:proofErr w:type="gramStart"/>
      <w:r w:rsidRPr="007724C8">
        <w:rPr>
          <w:rFonts w:asciiTheme="minorHAnsi" w:hAnsiTheme="minorHAnsi" w:cstheme="minorHAnsi"/>
        </w:rPr>
        <w:t>e.g.</w:t>
      </w:r>
      <w:proofErr w:type="gramEnd"/>
      <w:r w:rsidRPr="007724C8">
        <w:rPr>
          <w:rFonts w:asciiTheme="minorHAnsi" w:hAnsiTheme="minorHAnsi" w:cstheme="minorHAnsi"/>
        </w:rPr>
        <w:t xml:space="preserve"> capacity building; networking) contribute to impact within systems, in combination with other actors and processes. Strategic research </w:t>
      </w:r>
      <w:r w:rsidR="007B08E1" w:rsidRPr="007724C8">
        <w:rPr>
          <w:rFonts w:asciiTheme="minorHAnsi" w:hAnsiTheme="minorHAnsi" w:cstheme="minorHAnsi"/>
        </w:rPr>
        <w:t>Initiative</w:t>
      </w:r>
      <w:r w:rsidRPr="007724C8">
        <w:rPr>
          <w:rFonts w:asciiTheme="minorHAnsi" w:hAnsiTheme="minorHAnsi" w:cstheme="minorHAnsi"/>
        </w:rPr>
        <w:t xml:space="preserve"> </w:t>
      </w:r>
      <w:proofErr w:type="gramStart"/>
      <w:r w:rsidRPr="007724C8">
        <w:rPr>
          <w:rFonts w:asciiTheme="minorHAnsi" w:hAnsiTheme="minorHAnsi" w:cstheme="minorHAnsi"/>
        </w:rPr>
        <w:t>planning</w:t>
      </w:r>
      <w:proofErr w:type="gramEnd"/>
      <w:r w:rsidRPr="007724C8">
        <w:rPr>
          <w:rFonts w:asciiTheme="minorHAnsi" w:hAnsiTheme="minorHAnsi" w:cstheme="minorHAnsi"/>
        </w:rPr>
        <w:t xml:space="preserve"> and design need to </w:t>
      </w:r>
      <w:r w:rsidR="00857D3D" w:rsidRPr="007724C8">
        <w:rPr>
          <w:rFonts w:asciiTheme="minorHAnsi" w:hAnsiTheme="minorHAnsi" w:cstheme="minorHAnsi"/>
        </w:rPr>
        <w:t xml:space="preserve">determine </w:t>
      </w:r>
      <w:r w:rsidRPr="007724C8">
        <w:rPr>
          <w:rFonts w:asciiTheme="minorHAnsi" w:hAnsiTheme="minorHAnsi" w:cstheme="minorHAnsi"/>
        </w:rPr>
        <w:t xml:space="preserve">priority research questions in light of political and other practical considerations. </w:t>
      </w:r>
      <w:r w:rsidR="007B08E1" w:rsidRPr="007724C8">
        <w:rPr>
          <w:rFonts w:asciiTheme="minorHAnsi" w:hAnsiTheme="minorHAnsi" w:cstheme="minorHAnsi"/>
        </w:rPr>
        <w:t xml:space="preserve">Initiative </w:t>
      </w:r>
      <w:r w:rsidRPr="007724C8">
        <w:rPr>
          <w:rFonts w:asciiTheme="minorHAnsi" w:hAnsiTheme="minorHAnsi" w:cstheme="minorHAnsi"/>
        </w:rPr>
        <w:t xml:space="preserve">delivery needs to consider who will use research outputs and how, and what the </w:t>
      </w:r>
      <w:r w:rsidR="00E23981" w:rsidRPr="007724C8">
        <w:rPr>
          <w:rFonts w:asciiTheme="minorHAnsi" w:hAnsiTheme="minorHAnsi" w:cstheme="minorHAnsi"/>
        </w:rPr>
        <w:t xml:space="preserve">Initiative </w:t>
      </w:r>
      <w:r w:rsidRPr="007724C8">
        <w:rPr>
          <w:rFonts w:asciiTheme="minorHAnsi" w:hAnsiTheme="minorHAnsi" w:cstheme="minorHAnsi"/>
        </w:rPr>
        <w:t xml:space="preserve">can do </w:t>
      </w:r>
      <w:r w:rsidR="00E23981" w:rsidRPr="007724C8">
        <w:rPr>
          <w:rFonts w:asciiTheme="minorHAnsi" w:hAnsiTheme="minorHAnsi" w:cstheme="minorHAnsi"/>
        </w:rPr>
        <w:t>through its Work Packages</w:t>
      </w:r>
      <w:ins w:id="6" w:author="Bonaiuti, Enrico (RTB-CIP-GLDC-ICARDA)" w:date="2021-07-09T22:02:00Z">
        <w:r w:rsidR="00913223">
          <w:rPr>
            <w:rFonts w:asciiTheme="minorHAnsi" w:hAnsiTheme="minorHAnsi" w:cstheme="minorHAnsi"/>
          </w:rPr>
          <w:t xml:space="preserve"> (WPs)</w:t>
        </w:r>
      </w:ins>
      <w:r w:rsidR="00E23981" w:rsidRPr="007724C8">
        <w:rPr>
          <w:rFonts w:asciiTheme="minorHAnsi" w:hAnsiTheme="minorHAnsi" w:cstheme="minorHAnsi"/>
        </w:rPr>
        <w:t xml:space="preserve"> </w:t>
      </w:r>
      <w:r w:rsidRPr="007724C8">
        <w:rPr>
          <w:rFonts w:asciiTheme="minorHAnsi" w:hAnsiTheme="minorHAnsi" w:cstheme="minorHAnsi"/>
        </w:rPr>
        <w:t xml:space="preserve">to facilitate and advance the use and </w:t>
      </w:r>
      <w:r w:rsidR="00857D3D" w:rsidRPr="007724C8">
        <w:rPr>
          <w:rFonts w:asciiTheme="minorHAnsi" w:hAnsiTheme="minorHAnsi" w:cstheme="minorHAnsi"/>
        </w:rPr>
        <w:t xml:space="preserve">the </w:t>
      </w:r>
      <w:r w:rsidRPr="007724C8">
        <w:rPr>
          <w:rFonts w:asciiTheme="minorHAnsi" w:hAnsiTheme="minorHAnsi" w:cstheme="minorHAnsi"/>
        </w:rPr>
        <w:t xml:space="preserve">influence of </w:t>
      </w:r>
      <w:r w:rsidR="00857D3D" w:rsidRPr="007724C8">
        <w:rPr>
          <w:rFonts w:asciiTheme="minorHAnsi" w:hAnsiTheme="minorHAnsi" w:cstheme="minorHAnsi"/>
        </w:rPr>
        <w:t xml:space="preserve">its </w:t>
      </w:r>
      <w:r w:rsidRPr="007724C8">
        <w:rPr>
          <w:rFonts w:asciiTheme="minorHAnsi" w:hAnsiTheme="minorHAnsi" w:cstheme="minorHAnsi"/>
        </w:rPr>
        <w:t xml:space="preserve">research. And </w:t>
      </w:r>
      <w:r w:rsidR="007B08E1" w:rsidRPr="007724C8">
        <w:rPr>
          <w:rFonts w:asciiTheme="minorHAnsi" w:hAnsiTheme="minorHAnsi" w:cstheme="minorHAnsi"/>
        </w:rPr>
        <w:t>Initiative m</w:t>
      </w:r>
      <w:r w:rsidRPr="007724C8">
        <w:rPr>
          <w:rFonts w:asciiTheme="minorHAnsi" w:hAnsiTheme="minorHAnsi" w:cstheme="minorHAnsi"/>
        </w:rPr>
        <w:t>anager</w:t>
      </w:r>
      <w:r w:rsidR="007B08E1" w:rsidRPr="007724C8">
        <w:rPr>
          <w:rFonts w:asciiTheme="minorHAnsi" w:hAnsiTheme="minorHAnsi" w:cstheme="minorHAnsi"/>
        </w:rPr>
        <w:t>s</w:t>
      </w:r>
      <w:r w:rsidRPr="007724C8">
        <w:rPr>
          <w:rFonts w:asciiTheme="minorHAnsi" w:hAnsiTheme="minorHAnsi" w:cstheme="minorHAnsi"/>
        </w:rPr>
        <w:t xml:space="preserve"> and researchers themselves need tools to monitor and evaluate progress and learn from experience. Theory of Change</w:t>
      </w:r>
      <w:r w:rsidR="0035195E" w:rsidRPr="007724C8">
        <w:rPr>
          <w:rFonts w:asciiTheme="minorHAnsi" w:hAnsiTheme="minorHAnsi" w:cstheme="minorHAnsi"/>
        </w:rPr>
        <w:t xml:space="preserve"> (</w:t>
      </w:r>
      <w:proofErr w:type="spellStart"/>
      <w:r w:rsidR="0035195E" w:rsidRPr="007724C8">
        <w:rPr>
          <w:rFonts w:asciiTheme="minorHAnsi" w:hAnsiTheme="minorHAnsi" w:cstheme="minorHAnsi"/>
        </w:rPr>
        <w:t>ToC</w:t>
      </w:r>
      <w:proofErr w:type="spellEnd"/>
      <w:r w:rsidR="0035195E" w:rsidRPr="007724C8">
        <w:rPr>
          <w:rFonts w:asciiTheme="minorHAnsi" w:hAnsiTheme="minorHAnsi" w:cstheme="minorHAnsi"/>
        </w:rPr>
        <w:t xml:space="preserve">) modelling provides a systematic framework </w:t>
      </w:r>
      <w:r w:rsidR="00857D3D" w:rsidRPr="007724C8">
        <w:rPr>
          <w:rFonts w:asciiTheme="minorHAnsi" w:hAnsiTheme="minorHAnsi" w:cstheme="minorHAnsi"/>
        </w:rPr>
        <w:t xml:space="preserve">for </w:t>
      </w:r>
      <w:r w:rsidR="007B08E1" w:rsidRPr="007724C8">
        <w:rPr>
          <w:rFonts w:asciiTheme="minorHAnsi" w:hAnsiTheme="minorHAnsi" w:cstheme="minorHAnsi"/>
        </w:rPr>
        <w:t xml:space="preserve">Initiative </w:t>
      </w:r>
      <w:r w:rsidR="00857D3D" w:rsidRPr="007724C8">
        <w:rPr>
          <w:rFonts w:asciiTheme="minorHAnsi" w:hAnsiTheme="minorHAnsi" w:cstheme="minorHAnsi"/>
        </w:rPr>
        <w:t xml:space="preserve">design, monitoring and evaluation. </w:t>
      </w:r>
      <w:r w:rsidR="00EF1883" w:rsidRPr="007724C8">
        <w:rPr>
          <w:rFonts w:asciiTheme="minorHAnsi" w:hAnsiTheme="minorHAnsi" w:cstheme="minorHAnsi"/>
        </w:rPr>
        <w:t xml:space="preserve">This guidance note </w:t>
      </w:r>
      <w:r w:rsidR="002F148D" w:rsidRPr="007724C8">
        <w:rPr>
          <w:rFonts w:asciiTheme="minorHAnsi" w:hAnsiTheme="minorHAnsi" w:cstheme="minorHAnsi"/>
        </w:rPr>
        <w:t>begins with</w:t>
      </w:r>
      <w:r w:rsidR="00EF1883" w:rsidRPr="007724C8">
        <w:rPr>
          <w:rFonts w:asciiTheme="minorHAnsi" w:hAnsiTheme="minorHAnsi" w:cstheme="minorHAnsi"/>
        </w:rPr>
        <w:t xml:space="preserve"> an overview of</w:t>
      </w:r>
      <w:r w:rsidR="00E839FB" w:rsidRPr="007724C8">
        <w:rPr>
          <w:rFonts w:asciiTheme="minorHAnsi" w:hAnsiTheme="minorHAnsi" w:cstheme="minorHAnsi"/>
        </w:rPr>
        <w:t xml:space="preserve"> </w:t>
      </w:r>
      <w:proofErr w:type="spellStart"/>
      <w:r w:rsidR="00EF1883" w:rsidRPr="007724C8">
        <w:rPr>
          <w:rFonts w:asciiTheme="minorHAnsi" w:hAnsiTheme="minorHAnsi" w:cstheme="minorHAnsi"/>
        </w:rPr>
        <w:t>ToC</w:t>
      </w:r>
      <w:proofErr w:type="spellEnd"/>
      <w:r w:rsidR="00E839FB" w:rsidRPr="007724C8">
        <w:rPr>
          <w:rFonts w:asciiTheme="minorHAnsi" w:hAnsiTheme="minorHAnsi" w:cstheme="minorHAnsi"/>
        </w:rPr>
        <w:t xml:space="preserve"> </w:t>
      </w:r>
      <w:r w:rsidR="00EF1883" w:rsidRPr="007724C8">
        <w:rPr>
          <w:rFonts w:asciiTheme="minorHAnsi" w:hAnsiTheme="minorHAnsi" w:cstheme="minorHAnsi"/>
        </w:rPr>
        <w:t>concepts and elements</w:t>
      </w:r>
      <w:r w:rsidR="00081D92" w:rsidRPr="007724C8">
        <w:rPr>
          <w:rFonts w:asciiTheme="minorHAnsi" w:hAnsiTheme="minorHAnsi" w:cstheme="minorHAnsi"/>
        </w:rPr>
        <w:t xml:space="preserve"> as they are used in </w:t>
      </w:r>
      <w:proofErr w:type="spellStart"/>
      <w:r w:rsidR="00081D92" w:rsidRPr="007724C8">
        <w:rPr>
          <w:rFonts w:asciiTheme="minorHAnsi" w:hAnsiTheme="minorHAnsi" w:cstheme="minorHAnsi"/>
        </w:rPr>
        <w:t>OneCGIAR</w:t>
      </w:r>
      <w:proofErr w:type="spellEnd"/>
      <w:r w:rsidR="002F148D" w:rsidRPr="007724C8">
        <w:rPr>
          <w:rFonts w:asciiTheme="minorHAnsi" w:hAnsiTheme="minorHAnsi" w:cstheme="minorHAnsi"/>
        </w:rPr>
        <w:t xml:space="preserve">. It then </w:t>
      </w:r>
      <w:r w:rsidR="00081D92" w:rsidRPr="007724C8">
        <w:rPr>
          <w:rFonts w:asciiTheme="minorHAnsi" w:hAnsiTheme="minorHAnsi" w:cstheme="minorHAnsi"/>
        </w:rPr>
        <w:t xml:space="preserve">discusses the process and provides suggestions on how to develop </w:t>
      </w:r>
      <w:proofErr w:type="spellStart"/>
      <w:r w:rsidR="00081D92" w:rsidRPr="007724C8">
        <w:rPr>
          <w:rFonts w:asciiTheme="minorHAnsi" w:hAnsiTheme="minorHAnsi" w:cstheme="minorHAnsi"/>
        </w:rPr>
        <w:t>ToCs</w:t>
      </w:r>
      <w:proofErr w:type="spellEnd"/>
      <w:r w:rsidR="00081D92" w:rsidRPr="007724C8">
        <w:rPr>
          <w:rFonts w:asciiTheme="minorHAnsi" w:hAnsiTheme="minorHAnsi" w:cstheme="minorHAnsi"/>
        </w:rPr>
        <w:t xml:space="preserve"> at different </w:t>
      </w:r>
      <w:proofErr w:type="gramStart"/>
      <w:r w:rsidR="00081D92" w:rsidRPr="007724C8">
        <w:rPr>
          <w:rFonts w:asciiTheme="minorHAnsi" w:hAnsiTheme="minorHAnsi" w:cstheme="minorHAnsi"/>
        </w:rPr>
        <w:t>scales, and</w:t>
      </w:r>
      <w:proofErr w:type="gramEnd"/>
      <w:r w:rsidR="00081D92" w:rsidRPr="007724C8">
        <w:rPr>
          <w:rFonts w:asciiTheme="minorHAnsi" w:hAnsiTheme="minorHAnsi" w:cstheme="minorHAnsi"/>
        </w:rPr>
        <w:t xml:space="preserve"> concludes with an overview of how </w:t>
      </w:r>
      <w:proofErr w:type="spellStart"/>
      <w:r w:rsidR="00081D92" w:rsidRPr="007724C8">
        <w:rPr>
          <w:rFonts w:asciiTheme="minorHAnsi" w:hAnsiTheme="minorHAnsi" w:cstheme="minorHAnsi"/>
        </w:rPr>
        <w:t>T</w:t>
      </w:r>
      <w:r w:rsidR="00E839FB" w:rsidRPr="007724C8">
        <w:rPr>
          <w:rFonts w:asciiTheme="minorHAnsi" w:hAnsiTheme="minorHAnsi" w:cstheme="minorHAnsi"/>
        </w:rPr>
        <w:t>o</w:t>
      </w:r>
      <w:r w:rsidR="00081D92" w:rsidRPr="007724C8">
        <w:rPr>
          <w:rFonts w:asciiTheme="minorHAnsi" w:hAnsiTheme="minorHAnsi" w:cstheme="minorHAnsi"/>
        </w:rPr>
        <w:t>Cs</w:t>
      </w:r>
      <w:proofErr w:type="spellEnd"/>
      <w:r w:rsidR="00081D92" w:rsidRPr="007724C8">
        <w:rPr>
          <w:rFonts w:asciiTheme="minorHAnsi" w:hAnsiTheme="minorHAnsi" w:cstheme="minorHAnsi"/>
        </w:rPr>
        <w:t xml:space="preserve"> will be evaluated. A glossary of terms is provided as Appendix A. Appendix B provides a set of facilitating questions for developing a </w:t>
      </w:r>
      <w:proofErr w:type="spellStart"/>
      <w:r w:rsidR="00081D92" w:rsidRPr="007724C8">
        <w:rPr>
          <w:rFonts w:asciiTheme="minorHAnsi" w:hAnsiTheme="minorHAnsi" w:cstheme="minorHAnsi"/>
        </w:rPr>
        <w:t>ToC</w:t>
      </w:r>
      <w:proofErr w:type="spellEnd"/>
      <w:r w:rsidR="00081D92" w:rsidRPr="007724C8">
        <w:rPr>
          <w:rFonts w:asciiTheme="minorHAnsi" w:hAnsiTheme="minorHAnsi" w:cstheme="minorHAnsi"/>
        </w:rPr>
        <w:t xml:space="preserve">, with emphasis on </w:t>
      </w:r>
      <w:r w:rsidR="008261D3" w:rsidRPr="007724C8">
        <w:rPr>
          <w:rFonts w:asciiTheme="minorHAnsi" w:hAnsiTheme="minorHAnsi" w:cstheme="minorHAnsi"/>
        </w:rPr>
        <w:t xml:space="preserve">the </w:t>
      </w:r>
      <w:del w:id="7" w:author="Bonaiuti, Enrico (RTB-CIP-GLDC-ICARDA)" w:date="2021-07-09T22:02:00Z">
        <w:r w:rsidR="008261D3" w:rsidRPr="007724C8" w:rsidDel="00913223">
          <w:rPr>
            <w:rFonts w:asciiTheme="minorHAnsi" w:hAnsiTheme="minorHAnsi" w:cstheme="minorHAnsi"/>
          </w:rPr>
          <w:delText>Work Package</w:delText>
        </w:r>
      </w:del>
      <w:ins w:id="8" w:author="Bonaiuti, Enrico (RTB-CIP-GLDC-ICARDA)" w:date="2021-07-09T22:02:00Z">
        <w:r w:rsidR="00913223">
          <w:rPr>
            <w:rFonts w:asciiTheme="minorHAnsi" w:hAnsiTheme="minorHAnsi" w:cstheme="minorHAnsi"/>
          </w:rPr>
          <w:t>WP</w:t>
        </w:r>
      </w:ins>
      <w:r w:rsidR="00081D92" w:rsidRPr="007724C8">
        <w:rPr>
          <w:rFonts w:asciiTheme="minorHAnsi" w:hAnsiTheme="minorHAnsi" w:cstheme="minorHAnsi"/>
        </w:rPr>
        <w:t xml:space="preserve"> level. Appendix C </w:t>
      </w:r>
      <w:r w:rsidR="008261D3" w:rsidRPr="007724C8">
        <w:rPr>
          <w:rFonts w:asciiTheme="minorHAnsi" w:hAnsiTheme="minorHAnsi" w:cstheme="minorHAnsi"/>
        </w:rPr>
        <w:t xml:space="preserve">provides a </w:t>
      </w:r>
      <w:r w:rsidR="00081D92" w:rsidRPr="007724C8">
        <w:rPr>
          <w:rFonts w:asciiTheme="minorHAnsi" w:hAnsiTheme="minorHAnsi" w:cstheme="minorHAnsi"/>
        </w:rPr>
        <w:t xml:space="preserve">standardized template for </w:t>
      </w:r>
      <w:proofErr w:type="spellStart"/>
      <w:r w:rsidR="00081D92" w:rsidRPr="007724C8">
        <w:rPr>
          <w:rFonts w:asciiTheme="minorHAnsi" w:hAnsiTheme="minorHAnsi" w:cstheme="minorHAnsi"/>
        </w:rPr>
        <w:t>OneCGIAR</w:t>
      </w:r>
      <w:proofErr w:type="spellEnd"/>
      <w:r w:rsidR="00081D92" w:rsidRPr="007724C8">
        <w:rPr>
          <w:rFonts w:asciiTheme="minorHAnsi" w:hAnsiTheme="minorHAnsi" w:cstheme="minorHAnsi"/>
        </w:rPr>
        <w:t xml:space="preserve"> </w:t>
      </w:r>
      <w:proofErr w:type="spellStart"/>
      <w:r w:rsidR="00081D92" w:rsidRPr="007724C8">
        <w:rPr>
          <w:rFonts w:asciiTheme="minorHAnsi" w:hAnsiTheme="minorHAnsi" w:cstheme="minorHAnsi"/>
        </w:rPr>
        <w:t>ToCs</w:t>
      </w:r>
      <w:proofErr w:type="spellEnd"/>
      <w:r w:rsidR="00081D92" w:rsidRPr="007724C8">
        <w:rPr>
          <w:rFonts w:asciiTheme="minorHAnsi" w:hAnsiTheme="minorHAnsi" w:cstheme="minorHAnsi"/>
        </w:rPr>
        <w:t>.</w:t>
      </w:r>
      <w:r w:rsidR="002F148D" w:rsidRPr="007724C8">
        <w:rPr>
          <w:rFonts w:asciiTheme="minorHAnsi" w:hAnsiTheme="minorHAnsi" w:cstheme="minorHAnsi"/>
        </w:rPr>
        <w:t xml:space="preserve"> </w:t>
      </w:r>
    </w:p>
    <w:p w14:paraId="7526D9F7" w14:textId="77777777" w:rsidR="00E538F0" w:rsidRPr="007724C8" w:rsidRDefault="00E538F0" w:rsidP="00E538F0">
      <w:pPr>
        <w:pStyle w:val="Heading1"/>
        <w:rPr>
          <w:rFonts w:asciiTheme="minorHAnsi" w:hAnsiTheme="minorHAnsi" w:cstheme="minorHAnsi"/>
        </w:rPr>
      </w:pPr>
      <w:bookmarkStart w:id="9" w:name="_heading=h.1fob9te" w:colFirst="0" w:colLast="0"/>
      <w:bookmarkStart w:id="10" w:name="_Toc76741302"/>
      <w:bookmarkStart w:id="11" w:name="_Toc76762893"/>
      <w:bookmarkStart w:id="12" w:name="_Hlk73713261"/>
      <w:bookmarkEnd w:id="9"/>
      <w:r w:rsidRPr="007724C8">
        <w:rPr>
          <w:rFonts w:asciiTheme="minorHAnsi" w:hAnsiTheme="minorHAnsi" w:cstheme="minorHAnsi"/>
        </w:rPr>
        <w:t xml:space="preserve">What is a </w:t>
      </w:r>
      <w:proofErr w:type="spellStart"/>
      <w:r w:rsidRPr="007724C8">
        <w:rPr>
          <w:rFonts w:asciiTheme="minorHAnsi" w:hAnsiTheme="minorHAnsi" w:cstheme="minorHAnsi"/>
        </w:rPr>
        <w:t>ToC</w:t>
      </w:r>
      <w:bookmarkEnd w:id="10"/>
      <w:bookmarkEnd w:id="11"/>
      <w:proofErr w:type="spellEnd"/>
    </w:p>
    <w:bookmarkEnd w:id="12"/>
    <w:p w14:paraId="6E84BFE7" w14:textId="14389FA4" w:rsidR="00E538F0" w:rsidRPr="007724C8" w:rsidRDefault="00E538F0" w:rsidP="00F94771">
      <w:pPr>
        <w:ind w:firstLine="720"/>
        <w:rPr>
          <w:rFonts w:asciiTheme="minorHAnsi" w:hAnsiTheme="minorHAnsi" w:cstheme="minorHAnsi"/>
        </w:rPr>
      </w:pPr>
      <w:r w:rsidRPr="007724C8">
        <w:rPr>
          <w:rFonts w:asciiTheme="minorHAnsi" w:hAnsiTheme="minorHAnsi" w:cstheme="minorHAnsi"/>
        </w:rPr>
        <w:t xml:space="preserve">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is an “explicit, testable model of how and why change is expected to happen along an impact pathway in a particular context. A basic research-for-development (R4D)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identifies the context and key actors in a system and specifies the causal pathways and mechanisms by which the research aims to contribute to outcomes and impacts.” (MELCOP, </w:t>
      </w:r>
      <w:r w:rsidRPr="007724C8">
        <w:rPr>
          <w:rFonts w:asciiTheme="minorHAnsi" w:hAnsiTheme="minorHAnsi" w:cstheme="minorHAnsi"/>
        </w:rPr>
        <w:lastRenderedPageBreak/>
        <w:t xml:space="preserve">2019). It is the explicit articulation of this change process, from activities and outputs through to desired outcomes and impacts, that is the hallmark of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w:t>
      </w:r>
    </w:p>
    <w:p w14:paraId="2C31C01A" w14:textId="2A850416" w:rsidR="00857D3D" w:rsidRPr="007724C8" w:rsidRDefault="00857D3D" w:rsidP="00E23981">
      <w:pPr>
        <w:ind w:firstLine="720"/>
        <w:rPr>
          <w:rFonts w:asciiTheme="minorHAnsi" w:hAnsiTheme="minorHAnsi" w:cstheme="minorHAnsi"/>
        </w:rPr>
      </w:pPr>
      <w:r w:rsidRPr="007724C8">
        <w:rPr>
          <w:rFonts w:asciiTheme="minorHAnsi" w:hAnsiTheme="minorHAnsi" w:cstheme="minorHAnsi"/>
        </w:rPr>
        <w:t xml:space="preserve">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is typically presented as a diagram and/or as a narrative description. </w:t>
      </w:r>
      <w:proofErr w:type="spellStart"/>
      <w:r w:rsidR="003F2DB9" w:rsidRPr="007724C8">
        <w:rPr>
          <w:rFonts w:asciiTheme="minorHAnsi" w:hAnsiTheme="minorHAnsi" w:cstheme="minorHAnsi"/>
        </w:rPr>
        <w:t>OneCGIAR</w:t>
      </w:r>
      <w:proofErr w:type="spellEnd"/>
      <w:r w:rsidRPr="007724C8">
        <w:rPr>
          <w:rFonts w:asciiTheme="minorHAnsi" w:hAnsiTheme="minorHAnsi" w:cstheme="minorHAnsi"/>
        </w:rPr>
        <w:t xml:space="preserve"> uses both to capture and communicate the key ideas as completely as possible.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diagram takes the form of a flow chart with boxes to illustrate the key steps in the change process and arrows to show the causal linkages between activities, outputs, </w:t>
      </w:r>
      <w:proofErr w:type="gramStart"/>
      <w:r w:rsidRPr="007724C8">
        <w:rPr>
          <w:rFonts w:asciiTheme="minorHAnsi" w:hAnsiTheme="minorHAnsi" w:cstheme="minorHAnsi"/>
        </w:rPr>
        <w:t>outcomes</w:t>
      </w:r>
      <w:proofErr w:type="gramEnd"/>
      <w:r w:rsidRPr="007724C8">
        <w:rPr>
          <w:rFonts w:asciiTheme="minorHAnsi" w:hAnsiTheme="minorHAnsi" w:cstheme="minorHAnsi"/>
        </w:rPr>
        <w:t xml:space="preserve"> and impacts. </w:t>
      </w:r>
      <w:r w:rsidR="00060293" w:rsidRPr="007724C8">
        <w:rPr>
          <w:rFonts w:asciiTheme="minorHAnsi" w:hAnsiTheme="minorHAnsi" w:cstheme="minorHAnsi"/>
        </w:rPr>
        <w:t xml:space="preserve">The narrative and the diagram complement one another. The </w:t>
      </w:r>
      <w:proofErr w:type="spellStart"/>
      <w:r w:rsidR="00060293" w:rsidRPr="007724C8">
        <w:rPr>
          <w:rFonts w:asciiTheme="minorHAnsi" w:hAnsiTheme="minorHAnsi" w:cstheme="minorHAnsi"/>
        </w:rPr>
        <w:t>ToC</w:t>
      </w:r>
      <w:proofErr w:type="spellEnd"/>
      <w:r w:rsidR="00060293" w:rsidRPr="007724C8">
        <w:rPr>
          <w:rFonts w:asciiTheme="minorHAnsi" w:hAnsiTheme="minorHAnsi" w:cstheme="minorHAnsi"/>
        </w:rPr>
        <w:t xml:space="preserve"> narrative provides a more complete description of the context, </w:t>
      </w:r>
      <w:proofErr w:type="gramStart"/>
      <w:r w:rsidR="00060293" w:rsidRPr="007724C8">
        <w:rPr>
          <w:rFonts w:asciiTheme="minorHAnsi" w:hAnsiTheme="minorHAnsi" w:cstheme="minorHAnsi"/>
        </w:rPr>
        <w:t>assumptions</w:t>
      </w:r>
      <w:proofErr w:type="gramEnd"/>
      <w:r w:rsidR="00060293" w:rsidRPr="007724C8">
        <w:rPr>
          <w:rFonts w:asciiTheme="minorHAnsi" w:hAnsiTheme="minorHAnsi" w:cstheme="minorHAnsi"/>
        </w:rPr>
        <w:t xml:space="preserve"> and causal logic, and provides space for more detail and nuance. It explains what the Initiative/WP will do, who it will work with, and how that is expected to lead to the intended outcomes and, ultimately, impacts. Presenting the </w:t>
      </w:r>
      <w:proofErr w:type="spellStart"/>
      <w:r w:rsidR="00060293" w:rsidRPr="007724C8">
        <w:rPr>
          <w:rFonts w:asciiTheme="minorHAnsi" w:hAnsiTheme="minorHAnsi" w:cstheme="minorHAnsi"/>
        </w:rPr>
        <w:t>ToC</w:t>
      </w:r>
      <w:proofErr w:type="spellEnd"/>
      <w:r w:rsidR="00060293" w:rsidRPr="007724C8">
        <w:rPr>
          <w:rFonts w:asciiTheme="minorHAnsi" w:hAnsiTheme="minorHAnsi" w:cstheme="minorHAnsi"/>
        </w:rPr>
        <w:t xml:space="preserve"> in story form helps bring it to </w:t>
      </w:r>
      <w:proofErr w:type="gramStart"/>
      <w:r w:rsidR="00060293" w:rsidRPr="007724C8">
        <w:rPr>
          <w:rFonts w:asciiTheme="minorHAnsi" w:hAnsiTheme="minorHAnsi" w:cstheme="minorHAnsi"/>
        </w:rPr>
        <w:t>life, and</w:t>
      </w:r>
      <w:proofErr w:type="gramEnd"/>
      <w:r w:rsidR="00060293" w:rsidRPr="007724C8">
        <w:rPr>
          <w:rFonts w:asciiTheme="minorHAnsi" w:hAnsiTheme="minorHAnsi" w:cstheme="minorHAnsi"/>
        </w:rPr>
        <w:t xml:space="preserve"> thinking about the TOC in a different way may help identify gaps or flaws in the logic. Some readers will more easily digest one form or the other.</w:t>
      </w:r>
    </w:p>
    <w:p w14:paraId="5C6F19E1" w14:textId="31566CA7" w:rsidR="001D4113" w:rsidRPr="007724C8" w:rsidRDefault="001D4113" w:rsidP="00B924D4">
      <w:pPr>
        <w:pStyle w:val="Heading1"/>
        <w:rPr>
          <w:rFonts w:asciiTheme="minorHAnsi" w:hAnsiTheme="minorHAnsi" w:cstheme="minorHAnsi"/>
        </w:rPr>
      </w:pPr>
      <w:bookmarkStart w:id="13" w:name="_Toc76741303"/>
      <w:bookmarkStart w:id="14" w:name="_Toc76762894"/>
      <w:r w:rsidRPr="007724C8">
        <w:rPr>
          <w:rFonts w:asciiTheme="minorHAnsi" w:hAnsiTheme="minorHAnsi" w:cstheme="minorHAnsi"/>
        </w:rPr>
        <w:t xml:space="preserve">Why Develop and Use a </w:t>
      </w:r>
      <w:proofErr w:type="spellStart"/>
      <w:r w:rsidRPr="007724C8">
        <w:rPr>
          <w:rFonts w:asciiTheme="minorHAnsi" w:hAnsiTheme="minorHAnsi" w:cstheme="minorHAnsi"/>
        </w:rPr>
        <w:t>ToC</w:t>
      </w:r>
      <w:proofErr w:type="spellEnd"/>
      <w:r w:rsidRPr="007724C8">
        <w:rPr>
          <w:rFonts w:asciiTheme="minorHAnsi" w:hAnsiTheme="minorHAnsi" w:cstheme="minorHAnsi"/>
        </w:rPr>
        <w:t>?</w:t>
      </w:r>
      <w:bookmarkEnd w:id="13"/>
      <w:bookmarkEnd w:id="14"/>
    </w:p>
    <w:p w14:paraId="35B69907" w14:textId="387429AD" w:rsidR="001D4113" w:rsidRPr="007724C8" w:rsidRDefault="00E538F0" w:rsidP="00F94771">
      <w:pPr>
        <w:ind w:firstLine="360"/>
        <w:rPr>
          <w:rFonts w:asciiTheme="minorHAnsi" w:hAnsiTheme="minorHAnsi" w:cstheme="minorHAnsi"/>
        </w:rPr>
      </w:pPr>
      <w:r w:rsidRPr="007724C8">
        <w:rPr>
          <w:rFonts w:asciiTheme="minorHAnsi" w:hAnsiTheme="minorHAnsi" w:cstheme="minorHAnsi"/>
        </w:rPr>
        <w:t xml:space="preserve">The process of developing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is intended to support and document a</w:t>
      </w:r>
      <w:r w:rsidR="00E23981" w:rsidRPr="007724C8">
        <w:rPr>
          <w:rFonts w:asciiTheme="minorHAnsi" w:hAnsiTheme="minorHAnsi" w:cstheme="minorHAnsi"/>
        </w:rPr>
        <w:t>n Initiative’s</w:t>
      </w:r>
      <w:r w:rsidRPr="007724C8">
        <w:rPr>
          <w:rFonts w:asciiTheme="minorHAnsi" w:hAnsiTheme="minorHAnsi" w:cstheme="minorHAnsi"/>
        </w:rPr>
        <w:t xml:space="preserve"> change strategy. It encourages research design teams, research managers</w:t>
      </w:r>
      <w:r w:rsidR="007E1DB9" w:rsidRPr="007724C8">
        <w:rPr>
          <w:rFonts w:asciiTheme="minorHAnsi" w:hAnsiTheme="minorHAnsi" w:cstheme="minorHAnsi"/>
        </w:rPr>
        <w:t>,</w:t>
      </w:r>
      <w:r w:rsidRPr="007724C8">
        <w:rPr>
          <w:rFonts w:asciiTheme="minorHAnsi" w:hAnsiTheme="minorHAnsi" w:cstheme="minorHAnsi"/>
        </w:rPr>
        <w:t xml:space="preserve"> and researchers to analyze and plan how the work they do</w:t>
      </w:r>
      <w:r w:rsidR="00F01727" w:rsidRPr="007724C8">
        <w:rPr>
          <w:rFonts w:asciiTheme="minorHAnsi" w:hAnsiTheme="minorHAnsi" w:cstheme="minorHAnsi"/>
        </w:rPr>
        <w:t>,</w:t>
      </w:r>
      <w:r w:rsidRPr="007724C8">
        <w:rPr>
          <w:rFonts w:asciiTheme="minorHAnsi" w:hAnsiTheme="minorHAnsi" w:cstheme="minorHAnsi"/>
        </w:rPr>
        <w:t xml:space="preserve"> and the outputs they produce</w:t>
      </w:r>
      <w:r w:rsidR="00F01727" w:rsidRPr="007724C8">
        <w:rPr>
          <w:rFonts w:asciiTheme="minorHAnsi" w:hAnsiTheme="minorHAnsi" w:cstheme="minorHAnsi"/>
        </w:rPr>
        <w:t>,</w:t>
      </w:r>
      <w:r w:rsidRPr="007724C8">
        <w:rPr>
          <w:rFonts w:asciiTheme="minorHAnsi" w:hAnsiTheme="minorHAnsi" w:cstheme="minorHAnsi"/>
        </w:rPr>
        <w:t xml:space="preserve"> will inform, support, guide and otherwise influence other system actors and processes, and how the resulting actions and processes will contribute to the intended impact. </w:t>
      </w:r>
      <w:r w:rsidR="001D4113" w:rsidRPr="007724C8">
        <w:rPr>
          <w:rFonts w:asciiTheme="minorHAnsi" w:hAnsiTheme="minorHAnsi" w:cstheme="minorHAnsi"/>
        </w:rPr>
        <w:t>The process:</w:t>
      </w:r>
    </w:p>
    <w:p w14:paraId="5FBD6DBF" w14:textId="706802B7" w:rsidR="00E813E8" w:rsidRPr="007724C8" w:rsidRDefault="00E813E8" w:rsidP="001D4113">
      <w:pPr>
        <w:pStyle w:val="ListParagraph"/>
        <w:numPr>
          <w:ilvl w:val="0"/>
          <w:numId w:val="1"/>
        </w:numPr>
        <w:rPr>
          <w:rFonts w:asciiTheme="minorHAnsi" w:hAnsiTheme="minorHAnsi" w:cstheme="minorHAnsi"/>
        </w:rPr>
      </w:pPr>
      <w:r w:rsidRPr="007724C8">
        <w:rPr>
          <w:rFonts w:asciiTheme="minorHAnsi" w:hAnsiTheme="minorHAnsi" w:cstheme="minorHAnsi"/>
        </w:rPr>
        <w:t xml:space="preserve">Supports system-level strategic </w:t>
      </w:r>
      <w:proofErr w:type="gramStart"/>
      <w:r w:rsidRPr="007724C8">
        <w:rPr>
          <w:rFonts w:asciiTheme="minorHAnsi" w:hAnsiTheme="minorHAnsi" w:cstheme="minorHAnsi"/>
        </w:rPr>
        <w:t>planning;</w:t>
      </w:r>
      <w:proofErr w:type="gramEnd"/>
    </w:p>
    <w:p w14:paraId="33F2B872" w14:textId="0A725898" w:rsidR="001D4113" w:rsidRPr="007724C8" w:rsidRDefault="001D4113" w:rsidP="001D4113">
      <w:pPr>
        <w:pStyle w:val="ListParagraph"/>
        <w:numPr>
          <w:ilvl w:val="0"/>
          <w:numId w:val="1"/>
        </w:numPr>
        <w:rPr>
          <w:rFonts w:asciiTheme="minorHAnsi" w:hAnsiTheme="minorHAnsi" w:cstheme="minorHAnsi"/>
        </w:rPr>
      </w:pPr>
      <w:r w:rsidRPr="007724C8">
        <w:rPr>
          <w:rFonts w:asciiTheme="minorHAnsi" w:hAnsiTheme="minorHAnsi" w:cstheme="minorHAnsi"/>
        </w:rPr>
        <w:t xml:space="preserve">Encourages critical thinking, integration, and collective visioning among team members and </w:t>
      </w:r>
      <w:proofErr w:type="gramStart"/>
      <w:r w:rsidRPr="007724C8">
        <w:rPr>
          <w:rFonts w:asciiTheme="minorHAnsi" w:hAnsiTheme="minorHAnsi" w:cstheme="minorHAnsi"/>
        </w:rPr>
        <w:t>partners;</w:t>
      </w:r>
      <w:proofErr w:type="gramEnd"/>
    </w:p>
    <w:p w14:paraId="5AB1C677" w14:textId="6A9D20D1" w:rsidR="001A7ADC" w:rsidRPr="007724C8" w:rsidRDefault="001D4113" w:rsidP="001D4113">
      <w:pPr>
        <w:pStyle w:val="ListParagraph"/>
        <w:numPr>
          <w:ilvl w:val="0"/>
          <w:numId w:val="1"/>
        </w:numPr>
        <w:rPr>
          <w:rFonts w:asciiTheme="minorHAnsi" w:hAnsiTheme="minorHAnsi" w:cstheme="minorHAnsi"/>
        </w:rPr>
      </w:pPr>
      <w:r w:rsidRPr="007724C8">
        <w:rPr>
          <w:rFonts w:asciiTheme="minorHAnsi" w:hAnsiTheme="minorHAnsi" w:cstheme="minorHAnsi"/>
        </w:rPr>
        <w:t xml:space="preserve">Facilitates co-ownership of the research </w:t>
      </w:r>
      <w:proofErr w:type="gramStart"/>
      <w:r w:rsidRPr="007724C8">
        <w:rPr>
          <w:rFonts w:asciiTheme="minorHAnsi" w:hAnsiTheme="minorHAnsi" w:cstheme="minorHAnsi"/>
        </w:rPr>
        <w:t>process</w:t>
      </w:r>
      <w:r w:rsidR="00E23981" w:rsidRPr="007724C8">
        <w:rPr>
          <w:rFonts w:asciiTheme="minorHAnsi" w:hAnsiTheme="minorHAnsi" w:cstheme="minorHAnsi"/>
        </w:rPr>
        <w:t>;</w:t>
      </w:r>
      <w:proofErr w:type="gramEnd"/>
    </w:p>
    <w:p w14:paraId="51BFC62A" w14:textId="32AE19D9" w:rsidR="001D4113" w:rsidRPr="007724C8" w:rsidRDefault="001A7ADC" w:rsidP="001D4113">
      <w:pPr>
        <w:pStyle w:val="ListParagraph"/>
        <w:numPr>
          <w:ilvl w:val="0"/>
          <w:numId w:val="1"/>
        </w:numPr>
        <w:rPr>
          <w:rFonts w:asciiTheme="minorHAnsi" w:hAnsiTheme="minorHAnsi" w:cstheme="minorHAnsi"/>
        </w:rPr>
      </w:pPr>
      <w:r w:rsidRPr="007724C8">
        <w:rPr>
          <w:rFonts w:asciiTheme="minorHAnsi" w:hAnsiTheme="minorHAnsi" w:cstheme="minorHAnsi"/>
        </w:rPr>
        <w:t xml:space="preserve">Supports </w:t>
      </w:r>
      <w:r w:rsidR="001D4113" w:rsidRPr="007724C8">
        <w:rPr>
          <w:rFonts w:asciiTheme="minorHAnsi" w:hAnsiTheme="minorHAnsi" w:cstheme="minorHAnsi"/>
        </w:rPr>
        <w:t xml:space="preserve">transparency and accountability to </w:t>
      </w:r>
      <w:proofErr w:type="gramStart"/>
      <w:r w:rsidR="001D4113" w:rsidRPr="007724C8">
        <w:rPr>
          <w:rFonts w:asciiTheme="minorHAnsi" w:hAnsiTheme="minorHAnsi" w:cstheme="minorHAnsi"/>
        </w:rPr>
        <w:t>results;</w:t>
      </w:r>
      <w:proofErr w:type="gramEnd"/>
    </w:p>
    <w:p w14:paraId="2EB2D706" w14:textId="380C3B70" w:rsidR="001D4113" w:rsidRPr="007724C8" w:rsidRDefault="001D4113" w:rsidP="001D4113">
      <w:pPr>
        <w:pStyle w:val="ListParagraph"/>
        <w:numPr>
          <w:ilvl w:val="0"/>
          <w:numId w:val="1"/>
        </w:numPr>
        <w:rPr>
          <w:rFonts w:asciiTheme="minorHAnsi" w:hAnsiTheme="minorHAnsi" w:cstheme="minorHAnsi"/>
        </w:rPr>
      </w:pPr>
      <w:r w:rsidRPr="007724C8">
        <w:rPr>
          <w:rFonts w:asciiTheme="minorHAnsi" w:hAnsiTheme="minorHAnsi" w:cstheme="minorHAnsi"/>
        </w:rPr>
        <w:t>Helps identi</w:t>
      </w:r>
      <w:r w:rsidR="00B67F2D" w:rsidRPr="007724C8">
        <w:rPr>
          <w:rFonts w:asciiTheme="minorHAnsi" w:hAnsiTheme="minorHAnsi" w:cstheme="minorHAnsi"/>
        </w:rPr>
        <w:t>f</w:t>
      </w:r>
      <w:r w:rsidRPr="007724C8">
        <w:rPr>
          <w:rFonts w:asciiTheme="minorHAnsi" w:hAnsiTheme="minorHAnsi" w:cstheme="minorHAnsi"/>
        </w:rPr>
        <w:t>y and engage key actors at program boundaries;</w:t>
      </w:r>
      <w:r w:rsidR="00B67F2D" w:rsidRPr="007724C8">
        <w:rPr>
          <w:rFonts w:asciiTheme="minorHAnsi" w:hAnsiTheme="minorHAnsi" w:cstheme="minorHAnsi"/>
        </w:rPr>
        <w:t xml:space="preserve"> and</w:t>
      </w:r>
    </w:p>
    <w:p w14:paraId="4B3CE679" w14:textId="1DD14E72" w:rsidR="00B67F2D" w:rsidRPr="007724C8" w:rsidRDefault="00B67F2D" w:rsidP="00B67F2D">
      <w:pPr>
        <w:pStyle w:val="ListParagraph"/>
        <w:numPr>
          <w:ilvl w:val="0"/>
          <w:numId w:val="1"/>
        </w:numPr>
        <w:rPr>
          <w:rFonts w:asciiTheme="minorHAnsi" w:hAnsiTheme="minorHAnsi" w:cstheme="minorHAnsi"/>
        </w:rPr>
      </w:pPr>
      <w:r w:rsidRPr="007724C8">
        <w:rPr>
          <w:rFonts w:asciiTheme="minorHAnsi" w:hAnsiTheme="minorHAnsi" w:cstheme="minorHAnsi"/>
        </w:rPr>
        <w:lastRenderedPageBreak/>
        <w:t>Builds appreciation and understanding of the diverse roles required in change processes.</w:t>
      </w:r>
    </w:p>
    <w:p w14:paraId="7A400E00" w14:textId="6403A8A9" w:rsidR="00B67F2D" w:rsidRPr="007724C8" w:rsidRDefault="00B67F2D" w:rsidP="00F94771">
      <w:pPr>
        <w:ind w:firstLine="360"/>
        <w:rPr>
          <w:rFonts w:asciiTheme="minorHAnsi" w:hAnsiTheme="minorHAnsi" w:cstheme="minorHAnsi"/>
        </w:rPr>
      </w:pPr>
      <w:r w:rsidRPr="007724C8">
        <w:rPr>
          <w:rFonts w:asciiTheme="minorHAnsi" w:hAnsiTheme="minorHAnsi" w:cstheme="minorHAnsi"/>
        </w:rPr>
        <w:t xml:space="preserve">When used </w:t>
      </w:r>
      <w:r w:rsidRPr="007724C8">
        <w:rPr>
          <w:rFonts w:asciiTheme="minorHAnsi" w:hAnsiTheme="minorHAnsi" w:cstheme="minorHAnsi"/>
          <w:i/>
          <w:iCs/>
        </w:rPr>
        <w:t>ex ante</w:t>
      </w:r>
      <w:r w:rsidRPr="007724C8">
        <w:rPr>
          <w:rFonts w:asciiTheme="minorHAnsi" w:hAnsiTheme="minorHAnsi" w:cstheme="minorHAnsi"/>
        </w:rPr>
        <w:t xml:space="preserve">,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provides a framework and guide for </w:t>
      </w:r>
      <w:r w:rsidR="00E23981" w:rsidRPr="007724C8">
        <w:rPr>
          <w:rFonts w:asciiTheme="minorHAnsi" w:hAnsiTheme="minorHAnsi" w:cstheme="minorHAnsi"/>
        </w:rPr>
        <w:t>initiative</w:t>
      </w:r>
      <w:r w:rsidRPr="007724C8">
        <w:rPr>
          <w:rFonts w:asciiTheme="minorHAnsi" w:hAnsiTheme="minorHAnsi" w:cstheme="minorHAnsi"/>
        </w:rPr>
        <w:t xml:space="preserve"> planning and implementation.</w:t>
      </w:r>
      <w:r w:rsidR="00857D3D" w:rsidRPr="007724C8">
        <w:rPr>
          <w:rFonts w:asciiTheme="minorHAnsi" w:hAnsiTheme="minorHAnsi" w:cstheme="minorHAnsi"/>
        </w:rPr>
        <w:t xml:space="preserve"> Used </w:t>
      </w:r>
      <w:r w:rsidRPr="007724C8">
        <w:rPr>
          <w:rFonts w:asciiTheme="minorHAnsi" w:hAnsiTheme="minorHAnsi" w:cstheme="minorHAnsi"/>
        </w:rPr>
        <w:t>throughout a research initiative’s work</w:t>
      </w:r>
      <w:r w:rsidR="00857D3D" w:rsidRPr="007724C8">
        <w:rPr>
          <w:rFonts w:asciiTheme="minorHAnsi" w:hAnsiTheme="minorHAnsi" w:cstheme="minorHAnsi"/>
        </w:rPr>
        <w:t xml:space="preserve">, a </w:t>
      </w:r>
      <w:proofErr w:type="spellStart"/>
      <w:r w:rsidR="00857D3D" w:rsidRPr="007724C8">
        <w:rPr>
          <w:rFonts w:asciiTheme="minorHAnsi" w:hAnsiTheme="minorHAnsi" w:cstheme="minorHAnsi"/>
        </w:rPr>
        <w:t>ToC</w:t>
      </w:r>
      <w:proofErr w:type="spellEnd"/>
      <w:r w:rsidR="00857D3D" w:rsidRPr="007724C8">
        <w:rPr>
          <w:rFonts w:asciiTheme="minorHAnsi" w:hAnsiTheme="minorHAnsi" w:cstheme="minorHAnsi"/>
        </w:rPr>
        <w:t xml:space="preserve"> </w:t>
      </w:r>
      <w:r w:rsidRPr="007724C8">
        <w:rPr>
          <w:rFonts w:asciiTheme="minorHAnsi" w:hAnsiTheme="minorHAnsi" w:cstheme="minorHAnsi"/>
        </w:rPr>
        <w:t>can support monitoring and learning and inform adaptive management.</w:t>
      </w:r>
      <w:r w:rsidR="00857D3D" w:rsidRPr="007724C8">
        <w:rPr>
          <w:rFonts w:asciiTheme="minorHAnsi" w:hAnsiTheme="minorHAnsi" w:cstheme="minorHAnsi"/>
        </w:rPr>
        <w:t xml:space="preserv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also supports </w:t>
      </w:r>
      <w:r w:rsidRPr="007724C8">
        <w:rPr>
          <w:rFonts w:asciiTheme="minorHAnsi" w:hAnsiTheme="minorHAnsi" w:cstheme="minorHAnsi"/>
          <w:i/>
          <w:iCs/>
        </w:rPr>
        <w:t>ex post</w:t>
      </w:r>
      <w:r w:rsidRPr="007724C8">
        <w:rPr>
          <w:rFonts w:asciiTheme="minorHAnsi" w:hAnsiTheme="minorHAnsi" w:cstheme="minorHAnsi"/>
        </w:rPr>
        <w:t xml:space="preserve"> evaluation</w:t>
      </w:r>
      <w:r w:rsidR="005C6327" w:rsidRPr="007724C8">
        <w:rPr>
          <w:rFonts w:asciiTheme="minorHAnsi" w:hAnsiTheme="minorHAnsi" w:cstheme="minorHAnsi"/>
        </w:rPr>
        <w:t>, providing a set of hypotheses and the basis for indicators and measures of change that can be tested empirically.</w:t>
      </w:r>
    </w:p>
    <w:p w14:paraId="507C7447" w14:textId="3755F1B0" w:rsidR="00B67F2D" w:rsidRPr="007724C8" w:rsidRDefault="00C15839" w:rsidP="00B924D4">
      <w:pPr>
        <w:pStyle w:val="Heading1"/>
        <w:rPr>
          <w:rFonts w:asciiTheme="minorHAnsi" w:hAnsiTheme="minorHAnsi" w:cstheme="minorHAnsi"/>
        </w:rPr>
      </w:pPr>
      <w:bookmarkStart w:id="15" w:name="_Toc76741304"/>
      <w:bookmarkStart w:id="16" w:name="_Toc76762895"/>
      <w:proofErr w:type="spellStart"/>
      <w:r w:rsidRPr="007724C8">
        <w:rPr>
          <w:rFonts w:asciiTheme="minorHAnsi" w:hAnsiTheme="minorHAnsi" w:cstheme="minorHAnsi"/>
        </w:rPr>
        <w:t>ToC</w:t>
      </w:r>
      <w:proofErr w:type="spellEnd"/>
      <w:r w:rsidR="00B67F2D" w:rsidRPr="007724C8">
        <w:rPr>
          <w:rFonts w:asciiTheme="minorHAnsi" w:hAnsiTheme="minorHAnsi" w:cstheme="minorHAnsi"/>
        </w:rPr>
        <w:t xml:space="preserve"> Concepts and Definitions</w:t>
      </w:r>
      <w:bookmarkEnd w:id="15"/>
      <w:bookmarkEnd w:id="16"/>
    </w:p>
    <w:p w14:paraId="7C6703D1" w14:textId="57D70803" w:rsidR="00336EB5" w:rsidRPr="007724C8" w:rsidRDefault="00D90195" w:rsidP="00F94771">
      <w:pPr>
        <w:ind w:firstLine="720"/>
        <w:rPr>
          <w:rFonts w:asciiTheme="minorHAnsi" w:hAnsiTheme="minorHAnsi" w:cstheme="minorHAnsi"/>
        </w:rPr>
      </w:pPr>
      <w:r w:rsidRPr="007724C8">
        <w:rPr>
          <w:rFonts w:asciiTheme="minorHAnsi" w:hAnsiTheme="minorHAnsi" w:cstheme="minorHAnsi"/>
        </w:rPr>
        <w:t xml:space="preserve">Research, or any other intervention in a complex system, cannot directly “cause” impact. Rather, </w:t>
      </w:r>
      <w:r w:rsidR="008D61AE" w:rsidRPr="007724C8">
        <w:rPr>
          <w:rFonts w:asciiTheme="minorHAnsi" w:hAnsiTheme="minorHAnsi" w:cstheme="minorHAnsi"/>
        </w:rPr>
        <w:t xml:space="preserve">a research program </w:t>
      </w:r>
      <w:r w:rsidRPr="007724C8">
        <w:rPr>
          <w:rFonts w:asciiTheme="minorHAnsi" w:hAnsiTheme="minorHAnsi" w:cstheme="minorHAnsi"/>
        </w:rPr>
        <w:t xml:space="preserve">can </w:t>
      </w:r>
      <w:r w:rsidR="000D20FA" w:rsidRPr="007724C8">
        <w:rPr>
          <w:rFonts w:asciiTheme="minorHAnsi" w:hAnsiTheme="minorHAnsi" w:cstheme="minorHAnsi"/>
        </w:rPr>
        <w:t xml:space="preserve">produce knowledge, </w:t>
      </w:r>
      <w:proofErr w:type="gramStart"/>
      <w:r w:rsidR="000D20FA" w:rsidRPr="007724C8">
        <w:rPr>
          <w:rFonts w:asciiTheme="minorHAnsi" w:hAnsiTheme="minorHAnsi" w:cstheme="minorHAnsi"/>
        </w:rPr>
        <w:t>technology</w:t>
      </w:r>
      <w:proofErr w:type="gramEnd"/>
      <w:r w:rsidR="000D20FA" w:rsidRPr="007724C8">
        <w:rPr>
          <w:rFonts w:asciiTheme="minorHAnsi" w:hAnsiTheme="minorHAnsi" w:cstheme="minorHAnsi"/>
        </w:rPr>
        <w:t xml:space="preserve"> and other innovations</w:t>
      </w:r>
      <w:r w:rsidR="002506E5" w:rsidRPr="007724C8">
        <w:rPr>
          <w:rFonts w:asciiTheme="minorHAnsi" w:hAnsiTheme="minorHAnsi" w:cstheme="minorHAnsi"/>
        </w:rPr>
        <w:t>. In engaged research</w:t>
      </w:r>
      <w:r w:rsidR="003F2DB9" w:rsidRPr="007724C8">
        <w:rPr>
          <w:rFonts w:asciiTheme="minorHAnsi" w:hAnsiTheme="minorHAnsi" w:cstheme="minorHAnsi"/>
        </w:rPr>
        <w:t>-</w:t>
      </w:r>
      <w:r w:rsidR="002506E5" w:rsidRPr="007724C8">
        <w:rPr>
          <w:rFonts w:asciiTheme="minorHAnsi" w:hAnsiTheme="minorHAnsi" w:cstheme="minorHAnsi"/>
        </w:rPr>
        <w:t>for-development</w:t>
      </w:r>
      <w:r w:rsidR="008D61AE" w:rsidRPr="007724C8">
        <w:rPr>
          <w:rFonts w:asciiTheme="minorHAnsi" w:hAnsiTheme="minorHAnsi" w:cstheme="minorHAnsi"/>
        </w:rPr>
        <w:t>,</w:t>
      </w:r>
      <w:r w:rsidR="002506E5" w:rsidRPr="007724C8">
        <w:rPr>
          <w:rFonts w:asciiTheme="minorHAnsi" w:hAnsiTheme="minorHAnsi" w:cstheme="minorHAnsi"/>
        </w:rPr>
        <w:t xml:space="preserve"> a research program also </w:t>
      </w:r>
      <w:r w:rsidR="008D61AE" w:rsidRPr="007724C8">
        <w:rPr>
          <w:rFonts w:asciiTheme="minorHAnsi" w:hAnsiTheme="minorHAnsi" w:cstheme="minorHAnsi"/>
        </w:rPr>
        <w:t>provide</w:t>
      </w:r>
      <w:r w:rsidR="002506E5" w:rsidRPr="007724C8">
        <w:rPr>
          <w:rFonts w:asciiTheme="minorHAnsi" w:hAnsiTheme="minorHAnsi" w:cstheme="minorHAnsi"/>
        </w:rPr>
        <w:t>s</w:t>
      </w:r>
      <w:r w:rsidR="008D61AE" w:rsidRPr="007724C8">
        <w:rPr>
          <w:rFonts w:asciiTheme="minorHAnsi" w:hAnsiTheme="minorHAnsi" w:cstheme="minorHAnsi"/>
        </w:rPr>
        <w:t xml:space="preserve"> services</w:t>
      </w:r>
      <w:r w:rsidR="003F2DB9" w:rsidRPr="007724C8">
        <w:rPr>
          <w:rFonts w:asciiTheme="minorHAnsi" w:hAnsiTheme="minorHAnsi" w:cstheme="minorHAnsi"/>
        </w:rPr>
        <w:t xml:space="preserve"> and contributes to processes</w:t>
      </w:r>
      <w:r w:rsidR="008D61AE" w:rsidRPr="007724C8">
        <w:rPr>
          <w:rFonts w:asciiTheme="minorHAnsi" w:hAnsiTheme="minorHAnsi" w:cstheme="minorHAnsi"/>
        </w:rPr>
        <w:t>, such as training, networking</w:t>
      </w:r>
      <w:r w:rsidR="007E1DB9" w:rsidRPr="007724C8">
        <w:rPr>
          <w:rFonts w:asciiTheme="minorHAnsi" w:hAnsiTheme="minorHAnsi" w:cstheme="minorHAnsi"/>
        </w:rPr>
        <w:t>,</w:t>
      </w:r>
      <w:r w:rsidR="008D61AE" w:rsidRPr="007724C8">
        <w:rPr>
          <w:rFonts w:asciiTheme="minorHAnsi" w:hAnsiTheme="minorHAnsi" w:cstheme="minorHAnsi"/>
        </w:rPr>
        <w:t xml:space="preserve"> or technical support</w:t>
      </w:r>
      <w:r w:rsidR="00336EB5" w:rsidRPr="007724C8">
        <w:rPr>
          <w:rFonts w:asciiTheme="minorHAnsi" w:hAnsiTheme="minorHAnsi" w:cstheme="minorHAnsi"/>
        </w:rPr>
        <w:t>. Th</w:t>
      </w:r>
      <w:r w:rsidR="002506E5" w:rsidRPr="007724C8">
        <w:rPr>
          <w:rFonts w:asciiTheme="minorHAnsi" w:hAnsiTheme="minorHAnsi" w:cstheme="minorHAnsi"/>
        </w:rPr>
        <w:t>ese</w:t>
      </w:r>
      <w:r w:rsidR="00336EB5" w:rsidRPr="007724C8">
        <w:rPr>
          <w:rFonts w:asciiTheme="minorHAnsi" w:hAnsiTheme="minorHAnsi" w:cstheme="minorHAnsi"/>
        </w:rPr>
        <w:t xml:space="preserve"> products </w:t>
      </w:r>
      <w:r w:rsidR="008D61AE" w:rsidRPr="007724C8">
        <w:rPr>
          <w:rFonts w:asciiTheme="minorHAnsi" w:hAnsiTheme="minorHAnsi" w:cstheme="minorHAnsi"/>
        </w:rPr>
        <w:t xml:space="preserve">and services </w:t>
      </w:r>
      <w:r w:rsidR="00336EB5" w:rsidRPr="007724C8">
        <w:rPr>
          <w:rFonts w:asciiTheme="minorHAnsi" w:hAnsiTheme="minorHAnsi" w:cstheme="minorHAnsi"/>
        </w:rPr>
        <w:t xml:space="preserve">of research can then </w:t>
      </w:r>
      <w:r w:rsidRPr="007724C8">
        <w:rPr>
          <w:rFonts w:asciiTheme="minorHAnsi" w:hAnsiTheme="minorHAnsi" w:cstheme="minorHAnsi"/>
        </w:rPr>
        <w:t>inf</w:t>
      </w:r>
      <w:r w:rsidR="000D20FA" w:rsidRPr="007724C8">
        <w:rPr>
          <w:rFonts w:asciiTheme="minorHAnsi" w:hAnsiTheme="minorHAnsi" w:cstheme="minorHAnsi"/>
        </w:rPr>
        <w:t>orm, enable, facilitate, support</w:t>
      </w:r>
      <w:r w:rsidR="007E1DB9" w:rsidRPr="007724C8">
        <w:rPr>
          <w:rFonts w:asciiTheme="minorHAnsi" w:hAnsiTheme="minorHAnsi" w:cstheme="minorHAnsi"/>
        </w:rPr>
        <w:t>,</w:t>
      </w:r>
      <w:r w:rsidR="000D20FA" w:rsidRPr="007724C8">
        <w:rPr>
          <w:rFonts w:asciiTheme="minorHAnsi" w:hAnsiTheme="minorHAnsi" w:cstheme="minorHAnsi"/>
        </w:rPr>
        <w:t xml:space="preserve"> or otherwise influence other system actors and processes</w:t>
      </w:r>
      <w:r w:rsidR="00336EB5" w:rsidRPr="007724C8">
        <w:rPr>
          <w:rFonts w:asciiTheme="minorHAnsi" w:hAnsiTheme="minorHAnsi" w:cstheme="minorHAnsi"/>
        </w:rPr>
        <w:t>, and thereby contribute</w:t>
      </w:r>
      <w:r w:rsidR="00EF7CF1" w:rsidRPr="007724C8">
        <w:rPr>
          <w:rFonts w:asciiTheme="minorHAnsi" w:hAnsiTheme="minorHAnsi" w:cstheme="minorHAnsi"/>
        </w:rPr>
        <w:t xml:space="preserve"> to </w:t>
      </w:r>
      <w:r w:rsidR="002506E5" w:rsidRPr="007724C8">
        <w:rPr>
          <w:rFonts w:asciiTheme="minorHAnsi" w:hAnsiTheme="minorHAnsi" w:cstheme="minorHAnsi"/>
        </w:rPr>
        <w:t xml:space="preserve">the changes needed to realize the </w:t>
      </w:r>
      <w:r w:rsidR="00336EB5" w:rsidRPr="007724C8">
        <w:rPr>
          <w:rFonts w:asciiTheme="minorHAnsi" w:hAnsiTheme="minorHAnsi" w:cstheme="minorHAnsi"/>
        </w:rPr>
        <w:t xml:space="preserve">intended impact. This can be modelled in a </w:t>
      </w:r>
      <w:proofErr w:type="spellStart"/>
      <w:r w:rsidR="00336EB5" w:rsidRPr="007724C8">
        <w:rPr>
          <w:rFonts w:asciiTheme="minorHAnsi" w:hAnsiTheme="minorHAnsi" w:cstheme="minorHAnsi"/>
        </w:rPr>
        <w:t>ToC</w:t>
      </w:r>
      <w:proofErr w:type="spellEnd"/>
      <w:r w:rsidR="00336EB5" w:rsidRPr="007724C8">
        <w:rPr>
          <w:rFonts w:asciiTheme="minorHAnsi" w:hAnsiTheme="minorHAnsi" w:cstheme="minorHAnsi"/>
        </w:rPr>
        <w:t xml:space="preserve"> as a series </w:t>
      </w:r>
      <w:r w:rsidR="007E1DB9" w:rsidRPr="007724C8">
        <w:rPr>
          <w:rFonts w:asciiTheme="minorHAnsi" w:hAnsiTheme="minorHAnsi" w:cstheme="minorHAnsi"/>
        </w:rPr>
        <w:t xml:space="preserve">of </w:t>
      </w:r>
      <w:r w:rsidR="008D61AE" w:rsidRPr="007724C8">
        <w:rPr>
          <w:rFonts w:asciiTheme="minorHAnsi" w:hAnsiTheme="minorHAnsi" w:cstheme="minorHAnsi"/>
        </w:rPr>
        <w:t xml:space="preserve">three </w:t>
      </w:r>
      <w:r w:rsidR="00336EB5" w:rsidRPr="007724C8">
        <w:rPr>
          <w:rFonts w:asciiTheme="minorHAnsi" w:hAnsiTheme="minorHAnsi" w:cstheme="minorHAnsi"/>
        </w:rPr>
        <w:t>spheres</w:t>
      </w:r>
      <w:r w:rsidR="001A7ADC" w:rsidRPr="007724C8">
        <w:rPr>
          <w:rFonts w:asciiTheme="minorHAnsi" w:hAnsiTheme="minorHAnsi" w:cstheme="minorHAnsi"/>
        </w:rPr>
        <w:t xml:space="preserve"> that represent the declining </w:t>
      </w:r>
      <w:r w:rsidR="00114DE5" w:rsidRPr="007724C8">
        <w:rPr>
          <w:rFonts w:asciiTheme="minorHAnsi" w:hAnsiTheme="minorHAnsi" w:cstheme="minorHAnsi"/>
        </w:rPr>
        <w:t xml:space="preserve">relative influence of the research and its outputs as they interact with other actors and processes over time. </w:t>
      </w:r>
      <w:r w:rsidR="00C15839" w:rsidRPr="007724C8">
        <w:rPr>
          <w:rFonts w:asciiTheme="minorHAnsi" w:hAnsiTheme="minorHAnsi" w:cstheme="minorHAnsi"/>
        </w:rPr>
        <w:t>Key concepts in the TOC are explained below and illustrated in Fig. 1.</w:t>
      </w:r>
    </w:p>
    <w:p w14:paraId="6D1D4C1D" w14:textId="31FEB13F" w:rsidR="00D90195" w:rsidRPr="007724C8" w:rsidRDefault="00336EB5" w:rsidP="00F94771">
      <w:pPr>
        <w:ind w:firstLine="360"/>
        <w:rPr>
          <w:rFonts w:asciiTheme="minorHAnsi" w:hAnsiTheme="minorHAnsi" w:cstheme="minorHAnsi"/>
        </w:rPr>
      </w:pPr>
      <w:r w:rsidRPr="007724C8">
        <w:rPr>
          <w:rFonts w:asciiTheme="minorHAnsi" w:hAnsiTheme="minorHAnsi" w:cstheme="minorHAnsi"/>
        </w:rPr>
        <w:t xml:space="preserve">The </w:t>
      </w:r>
      <w:r w:rsidRPr="007724C8">
        <w:rPr>
          <w:rFonts w:asciiTheme="minorHAnsi" w:hAnsiTheme="minorHAnsi" w:cstheme="minorHAnsi"/>
          <w:b/>
          <w:bCs/>
        </w:rPr>
        <w:t>Sphere of Control</w:t>
      </w:r>
      <w:r w:rsidRPr="007724C8">
        <w:rPr>
          <w:rFonts w:asciiTheme="minorHAnsi" w:hAnsiTheme="minorHAnsi" w:cstheme="minorHAnsi"/>
        </w:rPr>
        <w:t xml:space="preserve"> encompasses the activities and outputs produced directly by the </w:t>
      </w:r>
      <w:r w:rsidR="00E23981" w:rsidRPr="007724C8">
        <w:rPr>
          <w:rFonts w:asciiTheme="minorHAnsi" w:hAnsiTheme="minorHAnsi" w:cstheme="minorHAnsi"/>
        </w:rPr>
        <w:t>Initiative</w:t>
      </w:r>
      <w:r w:rsidRPr="007724C8">
        <w:rPr>
          <w:rFonts w:asciiTheme="minorHAnsi" w:hAnsiTheme="minorHAnsi" w:cstheme="minorHAnsi"/>
        </w:rPr>
        <w:t xml:space="preserve"> and over which the </w:t>
      </w:r>
      <w:r w:rsidR="00E23981" w:rsidRPr="007724C8">
        <w:rPr>
          <w:rFonts w:asciiTheme="minorHAnsi" w:hAnsiTheme="minorHAnsi" w:cstheme="minorHAnsi"/>
        </w:rPr>
        <w:t>Initiative</w:t>
      </w:r>
      <w:r w:rsidRPr="007724C8">
        <w:rPr>
          <w:rFonts w:asciiTheme="minorHAnsi" w:hAnsiTheme="minorHAnsi" w:cstheme="minorHAnsi"/>
        </w:rPr>
        <w:t xml:space="preserve"> has control</w:t>
      </w:r>
      <w:r w:rsidR="001367AC" w:rsidRPr="007724C8">
        <w:rPr>
          <w:rFonts w:asciiTheme="minorHAnsi" w:hAnsiTheme="minorHAnsi" w:cstheme="minorHAnsi"/>
        </w:rPr>
        <w:t>.</w:t>
      </w:r>
    </w:p>
    <w:p w14:paraId="61BA0C27" w14:textId="7648410B" w:rsidR="00AE792D" w:rsidRPr="007724C8" w:rsidRDefault="001367AC" w:rsidP="001367AC">
      <w:pPr>
        <w:pStyle w:val="ListParagraph"/>
        <w:numPr>
          <w:ilvl w:val="0"/>
          <w:numId w:val="2"/>
        </w:numPr>
        <w:rPr>
          <w:rFonts w:asciiTheme="minorHAnsi" w:hAnsiTheme="minorHAnsi" w:cstheme="minorHAnsi"/>
        </w:rPr>
      </w:pPr>
      <w:bookmarkStart w:id="17" w:name="_Hlk75949374"/>
      <w:r w:rsidRPr="007724C8">
        <w:rPr>
          <w:rFonts w:asciiTheme="minorHAnsi" w:hAnsiTheme="minorHAnsi" w:cstheme="minorHAnsi"/>
          <w:b/>
          <w:bCs/>
        </w:rPr>
        <w:t>Activities</w:t>
      </w:r>
      <w:r w:rsidR="00AE792D" w:rsidRPr="007724C8">
        <w:rPr>
          <w:rFonts w:asciiTheme="minorHAnsi" w:hAnsiTheme="minorHAnsi" w:cstheme="minorHAnsi"/>
        </w:rPr>
        <w:t xml:space="preserve"> are the actual work done by the Initiative. </w:t>
      </w:r>
      <w:r w:rsidR="00677C4C" w:rsidRPr="007724C8">
        <w:rPr>
          <w:rFonts w:asciiTheme="minorHAnsi" w:hAnsiTheme="minorHAnsi" w:cstheme="minorHAnsi"/>
        </w:rPr>
        <w:t>Activities are</w:t>
      </w:r>
      <w:r w:rsidR="00AE792D" w:rsidRPr="007724C8">
        <w:rPr>
          <w:rFonts w:asciiTheme="minorHAnsi" w:hAnsiTheme="minorHAnsi" w:cstheme="minorHAnsi"/>
        </w:rPr>
        <w:t xml:space="preserve"> defined as a measurable amount of work performed to convert inputs (</w:t>
      </w:r>
      <w:proofErr w:type="gramStart"/>
      <w:r w:rsidR="00AE792D" w:rsidRPr="007724C8">
        <w:rPr>
          <w:rFonts w:asciiTheme="minorHAnsi" w:hAnsiTheme="minorHAnsi" w:cstheme="minorHAnsi"/>
        </w:rPr>
        <w:t>i.e.</w:t>
      </w:r>
      <w:proofErr w:type="gramEnd"/>
      <w:r w:rsidR="00AE792D" w:rsidRPr="007724C8">
        <w:rPr>
          <w:rFonts w:asciiTheme="minorHAnsi" w:hAnsiTheme="minorHAnsi" w:cstheme="minorHAnsi"/>
        </w:rPr>
        <w:t xml:space="preserve"> time and resources) into outputs or innovations. This includes everything from background scoping, literature review, through analysis</w:t>
      </w:r>
      <w:r w:rsidR="00677C4C" w:rsidRPr="007724C8">
        <w:rPr>
          <w:rFonts w:asciiTheme="minorHAnsi" w:hAnsiTheme="minorHAnsi" w:cstheme="minorHAnsi"/>
        </w:rPr>
        <w:t>,</w:t>
      </w:r>
      <w:r w:rsidR="00AE792D" w:rsidRPr="007724C8">
        <w:rPr>
          <w:rFonts w:asciiTheme="minorHAnsi" w:hAnsiTheme="minorHAnsi" w:cstheme="minorHAnsi"/>
        </w:rPr>
        <w:t xml:space="preserve"> innovation design and scaling, as well as capacity development, </w:t>
      </w:r>
      <w:proofErr w:type="gramStart"/>
      <w:r w:rsidR="00AE792D" w:rsidRPr="007724C8">
        <w:rPr>
          <w:rFonts w:asciiTheme="minorHAnsi" w:hAnsiTheme="minorHAnsi" w:cstheme="minorHAnsi"/>
        </w:rPr>
        <w:t>communications</w:t>
      </w:r>
      <w:proofErr w:type="gramEnd"/>
      <w:r w:rsidR="00AE792D" w:rsidRPr="007724C8">
        <w:rPr>
          <w:rFonts w:asciiTheme="minorHAnsi" w:hAnsiTheme="minorHAnsi" w:cstheme="minorHAnsi"/>
        </w:rPr>
        <w:t xml:space="preserve"> and stakeholder engagement.</w:t>
      </w:r>
    </w:p>
    <w:p w14:paraId="4954AA77" w14:textId="317DD418" w:rsidR="001367AC" w:rsidRPr="007724C8" w:rsidRDefault="00F23A87" w:rsidP="004C3895">
      <w:pPr>
        <w:pStyle w:val="ListParagraph"/>
        <w:numPr>
          <w:ilvl w:val="0"/>
          <w:numId w:val="2"/>
        </w:numPr>
        <w:rPr>
          <w:rFonts w:asciiTheme="minorHAnsi" w:hAnsiTheme="minorHAnsi" w:cstheme="minorHAnsi"/>
        </w:rPr>
      </w:pPr>
      <w:r w:rsidRPr="007724C8">
        <w:rPr>
          <w:rFonts w:asciiTheme="minorHAnsi" w:hAnsiTheme="minorHAnsi" w:cstheme="minorHAnsi"/>
          <w:b/>
          <w:bCs/>
        </w:rPr>
        <w:lastRenderedPageBreak/>
        <w:t>Outputs</w:t>
      </w:r>
      <w:r w:rsidRPr="007724C8">
        <w:rPr>
          <w:rFonts w:asciiTheme="minorHAnsi" w:hAnsiTheme="minorHAnsi" w:cstheme="minorHAnsi"/>
        </w:rPr>
        <w:t xml:space="preserve"> are the k</w:t>
      </w:r>
      <w:r w:rsidR="001367AC" w:rsidRPr="007724C8">
        <w:rPr>
          <w:rFonts w:asciiTheme="minorHAnsi" w:hAnsiTheme="minorHAnsi" w:cstheme="minorHAnsi"/>
        </w:rPr>
        <w:t>nowledge, technical or institutional advance</w:t>
      </w:r>
      <w:r w:rsidRPr="007724C8">
        <w:rPr>
          <w:rFonts w:asciiTheme="minorHAnsi" w:hAnsiTheme="minorHAnsi" w:cstheme="minorHAnsi"/>
        </w:rPr>
        <w:t>s</w:t>
      </w:r>
      <w:r w:rsidR="001367AC" w:rsidRPr="007724C8">
        <w:rPr>
          <w:rFonts w:asciiTheme="minorHAnsi" w:hAnsiTheme="minorHAnsi" w:cstheme="minorHAnsi"/>
        </w:rPr>
        <w:t xml:space="preserve"> produced by </w:t>
      </w:r>
      <w:r w:rsidRPr="007724C8">
        <w:rPr>
          <w:rFonts w:asciiTheme="minorHAnsi" w:hAnsiTheme="minorHAnsi" w:cstheme="minorHAnsi"/>
        </w:rPr>
        <w:t xml:space="preserve">CGIAR </w:t>
      </w:r>
      <w:r w:rsidR="001367AC" w:rsidRPr="007724C8">
        <w:rPr>
          <w:rFonts w:asciiTheme="minorHAnsi" w:hAnsiTheme="minorHAnsi" w:cstheme="minorHAnsi"/>
        </w:rPr>
        <w:t xml:space="preserve">research, </w:t>
      </w:r>
      <w:r w:rsidR="00A74255" w:rsidRPr="007724C8">
        <w:rPr>
          <w:rFonts w:asciiTheme="minorHAnsi" w:hAnsiTheme="minorHAnsi" w:cstheme="minorHAnsi"/>
        </w:rPr>
        <w:t xml:space="preserve">as well as </w:t>
      </w:r>
      <w:r w:rsidR="001367AC" w:rsidRPr="007724C8">
        <w:rPr>
          <w:rFonts w:asciiTheme="minorHAnsi" w:hAnsiTheme="minorHAnsi" w:cstheme="minorHAnsi"/>
        </w:rPr>
        <w:t xml:space="preserve">engagement and capacity development activities. Examples of outputs include new research methods, policy analyses, gene maps, new crop varieties and breeds, institutional </w:t>
      </w:r>
      <w:r w:rsidR="00F07B29" w:rsidRPr="007724C8">
        <w:rPr>
          <w:rFonts w:asciiTheme="minorHAnsi" w:hAnsiTheme="minorHAnsi" w:cstheme="minorHAnsi"/>
        </w:rPr>
        <w:t>innovations,</w:t>
      </w:r>
      <w:r w:rsidR="001367AC" w:rsidRPr="007724C8">
        <w:rPr>
          <w:rFonts w:asciiTheme="minorHAnsi" w:hAnsiTheme="minorHAnsi" w:cstheme="minorHAnsi"/>
        </w:rPr>
        <w:t xml:space="preserve"> or other products of research work.</w:t>
      </w:r>
    </w:p>
    <w:p w14:paraId="59D08F9F" w14:textId="7A053157" w:rsidR="006C4543" w:rsidRPr="007724C8" w:rsidRDefault="00F07B29" w:rsidP="00F94771">
      <w:pPr>
        <w:ind w:firstLine="360"/>
        <w:rPr>
          <w:rFonts w:asciiTheme="minorHAnsi" w:hAnsiTheme="minorHAnsi" w:cstheme="minorHAnsi"/>
        </w:rPr>
      </w:pPr>
      <w:r w:rsidRPr="007724C8">
        <w:rPr>
          <w:rFonts w:asciiTheme="minorHAnsi" w:hAnsiTheme="minorHAnsi" w:cstheme="minorHAnsi"/>
        </w:rPr>
        <w:t xml:space="preserve">The </w:t>
      </w:r>
      <w:r w:rsidRPr="007724C8">
        <w:rPr>
          <w:rFonts w:asciiTheme="minorHAnsi" w:hAnsiTheme="minorHAnsi" w:cstheme="minorHAnsi"/>
          <w:b/>
          <w:bCs/>
        </w:rPr>
        <w:t>Sphere of Influence</w:t>
      </w:r>
      <w:r w:rsidRPr="007724C8">
        <w:rPr>
          <w:rFonts w:asciiTheme="minorHAnsi" w:hAnsiTheme="minorHAnsi" w:cstheme="minorHAnsi"/>
        </w:rPr>
        <w:t xml:space="preserve"> encompasses the system actors and processes that are influenced by </w:t>
      </w:r>
      <w:r w:rsidR="00E23981" w:rsidRPr="007724C8">
        <w:rPr>
          <w:rFonts w:asciiTheme="minorHAnsi" w:hAnsiTheme="minorHAnsi" w:cstheme="minorHAnsi"/>
        </w:rPr>
        <w:t>Initiative</w:t>
      </w:r>
      <w:r w:rsidRPr="007724C8">
        <w:rPr>
          <w:rFonts w:asciiTheme="minorHAnsi" w:hAnsiTheme="minorHAnsi" w:cstheme="minorHAnsi"/>
        </w:rPr>
        <w:t xml:space="preserve"> activities and outputs through direct engagement and/or uptake and use of outputs.</w:t>
      </w:r>
    </w:p>
    <w:p w14:paraId="4CAD48F7" w14:textId="3D0FADF1" w:rsidR="001E7DCB" w:rsidRPr="007724C8" w:rsidRDefault="001E7DCB" w:rsidP="00090F55">
      <w:pPr>
        <w:pStyle w:val="ListParagraph"/>
        <w:numPr>
          <w:ilvl w:val="0"/>
          <w:numId w:val="4"/>
        </w:numPr>
        <w:shd w:val="clear" w:color="auto" w:fill="FFFFFF"/>
        <w:rPr>
          <w:rFonts w:asciiTheme="minorHAnsi" w:eastAsia="Times New Roman" w:hAnsiTheme="minorHAnsi" w:cstheme="minorHAnsi"/>
          <w:b/>
          <w:bCs/>
          <w:lang w:val="en-CA"/>
        </w:rPr>
      </w:pPr>
      <w:r w:rsidRPr="007724C8">
        <w:rPr>
          <w:rFonts w:asciiTheme="minorHAnsi" w:eastAsia="Times New Roman" w:hAnsiTheme="minorHAnsi" w:cstheme="minorHAnsi"/>
          <w:b/>
          <w:bCs/>
          <w:lang w:val="en-CA"/>
        </w:rPr>
        <w:t>System Actors</w:t>
      </w:r>
      <w:r w:rsidRPr="007724C8">
        <w:rPr>
          <w:rFonts w:asciiTheme="minorHAnsi" w:eastAsia="Times New Roman" w:hAnsiTheme="minorHAnsi" w:cstheme="minorHAnsi"/>
          <w:lang w:val="en-CA"/>
        </w:rPr>
        <w:t>: Individuals or organizations operating as part of the system the Initiative aims to influence,</w:t>
      </w:r>
      <w:r w:rsidR="007E1DB9" w:rsidRPr="007724C8">
        <w:rPr>
          <w:rFonts w:asciiTheme="minorHAnsi" w:eastAsia="Times New Roman" w:hAnsiTheme="minorHAnsi" w:cstheme="minorHAnsi"/>
          <w:lang w:val="en-CA"/>
        </w:rPr>
        <w:t xml:space="preserve"> </w:t>
      </w:r>
      <w:r w:rsidRPr="007724C8">
        <w:rPr>
          <w:rFonts w:asciiTheme="minorHAnsi" w:eastAsia="Times New Roman" w:hAnsiTheme="minorHAnsi" w:cstheme="minorHAnsi"/>
          <w:lang w:val="en-CA"/>
        </w:rPr>
        <w:t>whose actions can advance or impede the Initiative’s aims.</w:t>
      </w:r>
    </w:p>
    <w:p w14:paraId="045F799A" w14:textId="73D85BB7" w:rsidR="006C4543" w:rsidRPr="007724C8" w:rsidRDefault="006C4543" w:rsidP="00090F55">
      <w:pPr>
        <w:pStyle w:val="ListParagraph"/>
        <w:numPr>
          <w:ilvl w:val="0"/>
          <w:numId w:val="4"/>
        </w:numPr>
        <w:shd w:val="clear" w:color="auto" w:fill="FFFFFF"/>
        <w:rPr>
          <w:rFonts w:asciiTheme="minorHAnsi" w:eastAsia="Times New Roman" w:hAnsiTheme="minorHAnsi" w:cstheme="minorHAnsi"/>
          <w:lang w:val="en-CA"/>
        </w:rPr>
      </w:pPr>
      <w:r w:rsidRPr="007724C8">
        <w:rPr>
          <w:rFonts w:asciiTheme="minorHAnsi" w:hAnsiTheme="minorHAnsi" w:cstheme="minorHAnsi"/>
          <w:b/>
          <w:bCs/>
        </w:rPr>
        <w:t>Outcome</w:t>
      </w:r>
      <w:r w:rsidR="00213FFA" w:rsidRPr="007724C8">
        <w:rPr>
          <w:rFonts w:asciiTheme="minorHAnsi" w:hAnsiTheme="minorHAnsi" w:cstheme="minorHAnsi"/>
        </w:rPr>
        <w:t xml:space="preserve"> is a</w:t>
      </w:r>
      <w:r w:rsidRPr="007724C8">
        <w:rPr>
          <w:rFonts w:asciiTheme="minorHAnsi" w:eastAsia="Times New Roman" w:hAnsiTheme="minorHAnsi" w:cstheme="minorHAnsi"/>
          <w:lang w:val="en-CA"/>
        </w:rPr>
        <w:t xml:space="preserve"> change in knowledge, skills, attitudes and/or relationships</w:t>
      </w:r>
      <w:r w:rsidR="00213FFA" w:rsidRPr="007724C8">
        <w:rPr>
          <w:rFonts w:asciiTheme="minorHAnsi" w:eastAsia="Times New Roman" w:hAnsiTheme="minorHAnsi" w:cstheme="minorHAnsi"/>
          <w:lang w:val="en-CA"/>
        </w:rPr>
        <w:t xml:space="preserve"> (KASR)</w:t>
      </w:r>
      <w:r w:rsidRPr="007724C8">
        <w:rPr>
          <w:rFonts w:asciiTheme="minorHAnsi" w:eastAsia="Times New Roman" w:hAnsiTheme="minorHAnsi" w:cstheme="minorHAnsi"/>
          <w:lang w:val="en-CA"/>
        </w:rPr>
        <w:t>, which manifest</w:t>
      </w:r>
      <w:r w:rsidR="00213FFA" w:rsidRPr="007724C8">
        <w:rPr>
          <w:rFonts w:asciiTheme="minorHAnsi" w:eastAsia="Times New Roman" w:hAnsiTheme="minorHAnsi" w:cstheme="minorHAnsi"/>
          <w:lang w:val="en-CA"/>
        </w:rPr>
        <w:t>s</w:t>
      </w:r>
      <w:r w:rsidRPr="007724C8">
        <w:rPr>
          <w:rFonts w:asciiTheme="minorHAnsi" w:eastAsia="Times New Roman" w:hAnsiTheme="minorHAnsi" w:cstheme="minorHAnsi"/>
          <w:lang w:val="en-CA"/>
        </w:rPr>
        <w:t xml:space="preserve"> as a change in behavior in particular </w:t>
      </w:r>
      <w:r w:rsidR="001E7DCB" w:rsidRPr="007724C8">
        <w:rPr>
          <w:rFonts w:asciiTheme="minorHAnsi" w:eastAsia="Times New Roman" w:hAnsiTheme="minorHAnsi" w:cstheme="minorHAnsi"/>
          <w:lang w:val="en-CA"/>
        </w:rPr>
        <w:t xml:space="preserve">system </w:t>
      </w:r>
      <w:r w:rsidRPr="007724C8">
        <w:rPr>
          <w:rFonts w:asciiTheme="minorHAnsi" w:eastAsia="Times New Roman" w:hAnsiTheme="minorHAnsi" w:cstheme="minorHAnsi"/>
          <w:lang w:val="en-CA"/>
        </w:rPr>
        <w:t xml:space="preserve">actors, to which research outputs and related activities have contributed. Examples of outcomes </w:t>
      </w:r>
      <w:proofErr w:type="gramStart"/>
      <w:r w:rsidRPr="007724C8">
        <w:rPr>
          <w:rFonts w:asciiTheme="minorHAnsi" w:eastAsia="Times New Roman" w:hAnsiTheme="minorHAnsi" w:cstheme="minorHAnsi"/>
          <w:lang w:val="en-CA"/>
        </w:rPr>
        <w:t>include:</w:t>
      </w:r>
      <w:proofErr w:type="gramEnd"/>
      <w:r w:rsidRPr="007724C8">
        <w:rPr>
          <w:rFonts w:asciiTheme="minorHAnsi" w:eastAsia="Times New Roman" w:hAnsiTheme="minorHAnsi" w:cstheme="minorHAnsi"/>
          <w:lang w:val="en-CA"/>
        </w:rPr>
        <w:t xml:space="preserve"> use of a new technology (including outputs like a seed variety) by farmers; policy actors using research-based knowledge to inform policy decisions; participants in a CGIAR-supported process agree to a new germplasm conservation and exchange protocol; </w:t>
      </w:r>
      <w:r w:rsidR="001E7DCB" w:rsidRPr="007724C8">
        <w:rPr>
          <w:rFonts w:asciiTheme="minorHAnsi" w:eastAsia="Times New Roman" w:hAnsiTheme="minorHAnsi" w:cstheme="minorHAnsi"/>
          <w:lang w:val="en-CA"/>
        </w:rPr>
        <w:t xml:space="preserve">other </w:t>
      </w:r>
      <w:r w:rsidRPr="007724C8">
        <w:rPr>
          <w:rFonts w:asciiTheme="minorHAnsi" w:eastAsia="Times New Roman" w:hAnsiTheme="minorHAnsi" w:cstheme="minorHAnsi"/>
          <w:lang w:val="en-CA"/>
        </w:rPr>
        <w:t>researchers use CGIAR generated methods and/or data-bases.</w:t>
      </w:r>
    </w:p>
    <w:p w14:paraId="6A850171" w14:textId="4CF43A6E" w:rsidR="00A74255" w:rsidRPr="007724C8" w:rsidRDefault="00213FFA" w:rsidP="00F94771">
      <w:pPr>
        <w:ind w:firstLine="360"/>
        <w:rPr>
          <w:rFonts w:asciiTheme="minorHAnsi" w:hAnsiTheme="minorHAnsi" w:cstheme="minorHAnsi"/>
        </w:rPr>
      </w:pPr>
      <w:r w:rsidRPr="007724C8">
        <w:rPr>
          <w:rFonts w:asciiTheme="minorHAnsi" w:hAnsiTheme="minorHAnsi" w:cstheme="minorHAnsi"/>
        </w:rPr>
        <w:t xml:space="preserve">The </w:t>
      </w:r>
      <w:r w:rsidRPr="007724C8">
        <w:rPr>
          <w:rFonts w:asciiTheme="minorHAnsi" w:hAnsiTheme="minorHAnsi" w:cstheme="minorHAnsi"/>
          <w:b/>
          <w:bCs/>
        </w:rPr>
        <w:t>Sphere of Interest</w:t>
      </w:r>
      <w:r w:rsidRPr="007724C8">
        <w:rPr>
          <w:rFonts w:asciiTheme="minorHAnsi" w:hAnsiTheme="minorHAnsi" w:cstheme="minorHAnsi"/>
        </w:rPr>
        <w:t xml:space="preserve"> encompasses indirect changes that are outside the direct influence of the </w:t>
      </w:r>
      <w:r w:rsidR="00E23981" w:rsidRPr="007724C8">
        <w:rPr>
          <w:rFonts w:asciiTheme="minorHAnsi" w:hAnsiTheme="minorHAnsi" w:cstheme="minorHAnsi"/>
        </w:rPr>
        <w:t>initiative</w:t>
      </w:r>
      <w:r w:rsidRPr="007724C8">
        <w:rPr>
          <w:rFonts w:asciiTheme="minorHAnsi" w:hAnsiTheme="minorHAnsi" w:cstheme="minorHAnsi"/>
        </w:rPr>
        <w:t>. These may include both high-level outcomes (changes in KASR and behavior) and impacts.</w:t>
      </w:r>
    </w:p>
    <w:p w14:paraId="12B388F5" w14:textId="77FB4545" w:rsidR="00213FFA" w:rsidRPr="007724C8" w:rsidRDefault="00213FFA" w:rsidP="00213FFA">
      <w:pPr>
        <w:pStyle w:val="ListParagraph"/>
        <w:numPr>
          <w:ilvl w:val="0"/>
          <w:numId w:val="4"/>
        </w:numPr>
        <w:rPr>
          <w:rFonts w:asciiTheme="minorHAnsi" w:hAnsiTheme="minorHAnsi" w:cstheme="minorHAnsi"/>
        </w:rPr>
      </w:pPr>
      <w:r w:rsidRPr="007724C8">
        <w:rPr>
          <w:rFonts w:asciiTheme="minorHAnsi" w:hAnsiTheme="minorHAnsi" w:cstheme="minorHAnsi"/>
          <w:b/>
          <w:bCs/>
        </w:rPr>
        <w:t xml:space="preserve">Impact </w:t>
      </w:r>
      <w:r w:rsidRPr="007724C8">
        <w:rPr>
          <w:rFonts w:asciiTheme="minorHAnsi" w:hAnsiTheme="minorHAnsi" w:cstheme="minorHAnsi"/>
        </w:rPr>
        <w:t xml:space="preserve">is a durable change in the condition of </w:t>
      </w:r>
      <w:r w:rsidR="00EF7CF1" w:rsidRPr="007724C8">
        <w:rPr>
          <w:rFonts w:asciiTheme="minorHAnsi" w:hAnsiTheme="minorHAnsi" w:cstheme="minorHAnsi"/>
        </w:rPr>
        <w:t>people and their environment brought about by a chain of events or change in how a system functions to which research, innovations and related activities have contributed.</w:t>
      </w:r>
      <w:r w:rsidR="00114DE5" w:rsidRPr="007724C8">
        <w:rPr>
          <w:rFonts w:asciiTheme="minorHAnsi" w:hAnsiTheme="minorHAnsi" w:cstheme="minorHAnsi"/>
        </w:rPr>
        <w:t xml:space="preserve"> It refers to a change of state (</w:t>
      </w:r>
      <w:proofErr w:type="gramStart"/>
      <w:r w:rsidR="00114DE5" w:rsidRPr="007724C8">
        <w:rPr>
          <w:rFonts w:asciiTheme="minorHAnsi" w:hAnsiTheme="minorHAnsi" w:cstheme="minorHAnsi"/>
        </w:rPr>
        <w:t>e.g.</w:t>
      </w:r>
      <w:proofErr w:type="gramEnd"/>
      <w:r w:rsidR="00114DE5" w:rsidRPr="007724C8">
        <w:rPr>
          <w:rFonts w:asciiTheme="minorHAnsi" w:hAnsiTheme="minorHAnsi" w:cstheme="minorHAnsi"/>
        </w:rPr>
        <w:t xml:space="preserve"> nutritional status; farm productivity; household wealth</w:t>
      </w:r>
      <w:r w:rsidR="005B4FCE" w:rsidRPr="007724C8">
        <w:rPr>
          <w:rFonts w:asciiTheme="minorHAnsi" w:hAnsiTheme="minorHAnsi" w:cstheme="minorHAnsi"/>
        </w:rPr>
        <w:t>; gender representation in land rights</w:t>
      </w:r>
      <w:r w:rsidR="00114DE5" w:rsidRPr="007724C8">
        <w:rPr>
          <w:rFonts w:asciiTheme="minorHAnsi" w:hAnsiTheme="minorHAnsi" w:cstheme="minorHAnsi"/>
        </w:rPr>
        <w:t>) o</w:t>
      </w:r>
      <w:r w:rsidR="005B4FCE" w:rsidRPr="007724C8">
        <w:rPr>
          <w:rFonts w:asciiTheme="minorHAnsi" w:hAnsiTheme="minorHAnsi" w:cstheme="minorHAnsi"/>
        </w:rPr>
        <w:t>r</w:t>
      </w:r>
      <w:r w:rsidR="00114DE5" w:rsidRPr="007724C8">
        <w:rPr>
          <w:rFonts w:asciiTheme="minorHAnsi" w:hAnsiTheme="minorHAnsi" w:cstheme="minorHAnsi"/>
        </w:rPr>
        <w:t xml:space="preserve"> flow (e.g. </w:t>
      </w:r>
      <w:r w:rsidR="005B4FCE" w:rsidRPr="007724C8">
        <w:rPr>
          <w:rFonts w:asciiTheme="minorHAnsi" w:hAnsiTheme="minorHAnsi" w:cstheme="minorHAnsi"/>
        </w:rPr>
        <w:t xml:space="preserve">average </w:t>
      </w:r>
      <w:r w:rsidR="00114DE5" w:rsidRPr="007724C8">
        <w:rPr>
          <w:rFonts w:asciiTheme="minorHAnsi" w:hAnsiTheme="minorHAnsi" w:cstheme="minorHAnsi"/>
        </w:rPr>
        <w:t xml:space="preserve">annual income; </w:t>
      </w:r>
      <w:r w:rsidR="005B4FCE" w:rsidRPr="007724C8">
        <w:rPr>
          <w:rFonts w:asciiTheme="minorHAnsi" w:hAnsiTheme="minorHAnsi" w:cstheme="minorHAnsi"/>
        </w:rPr>
        <w:t>CO</w:t>
      </w:r>
      <w:r w:rsidR="005B4FCE" w:rsidRPr="007724C8">
        <w:rPr>
          <w:rFonts w:asciiTheme="minorHAnsi" w:hAnsiTheme="minorHAnsi" w:cstheme="minorHAnsi"/>
          <w:vertAlign w:val="superscript"/>
        </w:rPr>
        <w:t>2</w:t>
      </w:r>
      <w:r w:rsidR="005B4FCE" w:rsidRPr="007724C8">
        <w:rPr>
          <w:rFonts w:asciiTheme="minorHAnsi" w:hAnsiTheme="minorHAnsi" w:cstheme="minorHAnsi"/>
        </w:rPr>
        <w:t xml:space="preserve"> emissions).</w:t>
      </w:r>
    </w:p>
    <w:p w14:paraId="3792F1C1" w14:textId="792AF942" w:rsidR="008D61AE" w:rsidRPr="007724C8" w:rsidRDefault="008D61AE" w:rsidP="00F94771">
      <w:pPr>
        <w:ind w:firstLine="360"/>
        <w:rPr>
          <w:rFonts w:asciiTheme="minorHAnsi" w:hAnsiTheme="minorHAnsi" w:cstheme="minorHAnsi"/>
        </w:rPr>
      </w:pPr>
      <w:r w:rsidRPr="007724C8">
        <w:rPr>
          <w:rFonts w:asciiTheme="minorHAnsi" w:hAnsiTheme="minorHAnsi" w:cstheme="minorHAnsi"/>
        </w:rPr>
        <w:lastRenderedPageBreak/>
        <w:t xml:space="preserve">With these elements in place, </w:t>
      </w:r>
      <w:r w:rsidR="00954FA8" w:rsidRPr="007724C8">
        <w:rPr>
          <w:rFonts w:asciiTheme="minorHAnsi" w:hAnsiTheme="minorHAnsi" w:cstheme="minorHAnsi"/>
        </w:rPr>
        <w:t xml:space="preserve">the </w:t>
      </w:r>
      <w:proofErr w:type="spellStart"/>
      <w:r w:rsidR="00E839FB" w:rsidRPr="007724C8">
        <w:rPr>
          <w:rFonts w:asciiTheme="minorHAnsi" w:hAnsiTheme="minorHAnsi" w:cstheme="minorHAnsi"/>
        </w:rPr>
        <w:t>ToC</w:t>
      </w:r>
      <w:proofErr w:type="spellEnd"/>
      <w:r w:rsidR="00E839FB" w:rsidRPr="007724C8">
        <w:rPr>
          <w:rFonts w:asciiTheme="minorHAnsi" w:hAnsiTheme="minorHAnsi" w:cstheme="minorHAnsi"/>
        </w:rPr>
        <w:t xml:space="preserve"> </w:t>
      </w:r>
      <w:r w:rsidR="00954FA8" w:rsidRPr="007724C8">
        <w:rPr>
          <w:rFonts w:asciiTheme="minorHAnsi" w:hAnsiTheme="minorHAnsi" w:cstheme="minorHAnsi"/>
        </w:rPr>
        <w:t xml:space="preserve">model represents </w:t>
      </w:r>
      <w:r w:rsidRPr="007724C8">
        <w:rPr>
          <w:rFonts w:asciiTheme="minorHAnsi" w:hAnsiTheme="minorHAnsi" w:cstheme="minorHAnsi"/>
        </w:rPr>
        <w:t>the sequence of e</w:t>
      </w:r>
      <w:r w:rsidR="00954FA8" w:rsidRPr="007724C8">
        <w:rPr>
          <w:rFonts w:asciiTheme="minorHAnsi" w:hAnsiTheme="minorHAnsi" w:cstheme="minorHAnsi"/>
        </w:rPr>
        <w:t>vents in the change process(es) to which the intervention is contributing, answe</w:t>
      </w:r>
      <w:r w:rsidRPr="007724C8">
        <w:rPr>
          <w:rFonts w:asciiTheme="minorHAnsi" w:hAnsiTheme="minorHAnsi" w:cstheme="minorHAnsi"/>
        </w:rPr>
        <w:t>ring “Who will do what differently as a result of the Initiative?”</w:t>
      </w:r>
      <w:r w:rsidR="00954FA8" w:rsidRPr="007724C8">
        <w:rPr>
          <w:rFonts w:asciiTheme="minorHAnsi" w:hAnsiTheme="minorHAnsi" w:cstheme="minorHAnsi"/>
        </w:rPr>
        <w:t xml:space="preserve">. A complete </w:t>
      </w:r>
      <w:proofErr w:type="spellStart"/>
      <w:r w:rsidR="00954FA8" w:rsidRPr="007724C8">
        <w:rPr>
          <w:rFonts w:asciiTheme="minorHAnsi" w:hAnsiTheme="minorHAnsi" w:cstheme="minorHAnsi"/>
        </w:rPr>
        <w:t>ToC</w:t>
      </w:r>
      <w:proofErr w:type="spellEnd"/>
      <w:r w:rsidR="00954FA8" w:rsidRPr="007724C8">
        <w:rPr>
          <w:rFonts w:asciiTheme="minorHAnsi" w:hAnsiTheme="minorHAnsi" w:cstheme="minorHAnsi"/>
        </w:rPr>
        <w:t xml:space="preserve"> must also explain the causal logic, answering </w:t>
      </w:r>
      <w:r w:rsidRPr="007724C8">
        <w:rPr>
          <w:rFonts w:asciiTheme="minorHAnsi" w:hAnsiTheme="minorHAnsi" w:cstheme="minorHAnsi"/>
        </w:rPr>
        <w:t xml:space="preserve">“Why will these changes happen?”.  </w:t>
      </w:r>
    </w:p>
    <w:p w14:paraId="47AD05B9" w14:textId="7F58DE57" w:rsidR="008D61AE" w:rsidRPr="007724C8" w:rsidRDefault="008D61AE" w:rsidP="00954FA8">
      <w:pPr>
        <w:pStyle w:val="ListParagraph"/>
        <w:numPr>
          <w:ilvl w:val="0"/>
          <w:numId w:val="4"/>
        </w:numPr>
        <w:rPr>
          <w:rFonts w:asciiTheme="minorHAnsi" w:hAnsiTheme="minorHAnsi" w:cstheme="minorHAnsi"/>
        </w:rPr>
      </w:pPr>
      <w:r w:rsidRPr="007724C8">
        <w:rPr>
          <w:rFonts w:asciiTheme="minorHAnsi" w:hAnsiTheme="minorHAnsi" w:cstheme="minorHAnsi"/>
          <w:b/>
          <w:bCs/>
        </w:rPr>
        <w:t>Assumptions</w:t>
      </w:r>
      <w:r w:rsidRPr="007724C8">
        <w:rPr>
          <w:rFonts w:asciiTheme="minorHAnsi" w:hAnsiTheme="minorHAnsi" w:cstheme="minorHAnsi"/>
        </w:rPr>
        <w:t xml:space="preserve"> are conditions that are likely necessary for the causal chain behind an intervention to hold. It is useful to distinguish between: </w:t>
      </w:r>
      <w:proofErr w:type="spellStart"/>
      <w:r w:rsidRPr="007724C8">
        <w:rPr>
          <w:rFonts w:asciiTheme="minorHAnsi" w:hAnsiTheme="minorHAnsi" w:cstheme="minorHAnsi"/>
        </w:rPr>
        <w:t>i</w:t>
      </w:r>
      <w:proofErr w:type="spellEnd"/>
      <w:r w:rsidR="00954FA8" w:rsidRPr="007724C8">
        <w:rPr>
          <w:rFonts w:asciiTheme="minorHAnsi" w:hAnsiTheme="minorHAnsi" w:cstheme="minorHAnsi"/>
        </w:rPr>
        <w:t>.</w:t>
      </w:r>
      <w:r w:rsidRPr="007724C8">
        <w:rPr>
          <w:rFonts w:asciiTheme="minorHAnsi" w:hAnsiTheme="minorHAnsi" w:cstheme="minorHAnsi"/>
        </w:rPr>
        <w:t xml:space="preserve"> theoretical assumptions, about how the intervention is expected to contribute to a process of change, </w:t>
      </w:r>
      <w:proofErr w:type="gramStart"/>
      <w:r w:rsidRPr="007724C8">
        <w:rPr>
          <w:rFonts w:asciiTheme="minorHAnsi" w:hAnsiTheme="minorHAnsi" w:cstheme="minorHAnsi"/>
        </w:rPr>
        <w:t>and;</w:t>
      </w:r>
      <w:proofErr w:type="gramEnd"/>
      <w:r w:rsidR="00954FA8" w:rsidRPr="007724C8">
        <w:rPr>
          <w:rFonts w:asciiTheme="minorHAnsi" w:hAnsiTheme="minorHAnsi" w:cstheme="minorHAnsi"/>
        </w:rPr>
        <w:t xml:space="preserve"> </w:t>
      </w:r>
      <w:r w:rsidRPr="007724C8">
        <w:rPr>
          <w:rFonts w:asciiTheme="minorHAnsi" w:hAnsiTheme="minorHAnsi" w:cstheme="minorHAnsi"/>
        </w:rPr>
        <w:t>ii. contextual assumptions about context, current conditions and the trajectory and risks that could affect the progress or success of a development intervention.</w:t>
      </w:r>
    </w:p>
    <w:p w14:paraId="04548B39" w14:textId="6858A97C" w:rsidR="00491E2E" w:rsidRPr="007724C8" w:rsidRDefault="00491E2E" w:rsidP="00F94771">
      <w:pPr>
        <w:ind w:firstLine="360"/>
        <w:rPr>
          <w:rFonts w:asciiTheme="minorHAnsi" w:hAnsiTheme="minorHAnsi" w:cstheme="minorHAnsi"/>
        </w:rPr>
      </w:pPr>
      <w:r w:rsidRPr="007724C8">
        <w:rPr>
          <w:rFonts w:asciiTheme="minorHAnsi" w:hAnsiTheme="minorHAnsi" w:cstheme="minorHAnsi"/>
        </w:rPr>
        <w:t xml:space="preserve">Most research </w:t>
      </w:r>
      <w:r w:rsidR="00E23981" w:rsidRPr="007724C8">
        <w:rPr>
          <w:rFonts w:asciiTheme="minorHAnsi" w:hAnsiTheme="minorHAnsi" w:cstheme="minorHAnsi"/>
        </w:rPr>
        <w:t>initiative</w:t>
      </w:r>
      <w:r w:rsidRPr="007724C8">
        <w:rPr>
          <w:rFonts w:asciiTheme="minorHAnsi" w:hAnsiTheme="minorHAnsi" w:cstheme="minorHAnsi"/>
        </w:rPr>
        <w:t xml:space="preserve">s will operate through </w:t>
      </w:r>
      <w:r w:rsidR="00C77C0D" w:rsidRPr="007724C8">
        <w:rPr>
          <w:rFonts w:asciiTheme="minorHAnsi" w:hAnsiTheme="minorHAnsi" w:cstheme="minorHAnsi"/>
        </w:rPr>
        <w:t>more than one or several pathways; that is, through constellations of actors and processes leading to changes in, for example</w:t>
      </w:r>
      <w:r w:rsidR="003145AB" w:rsidRPr="007724C8">
        <w:rPr>
          <w:rFonts w:asciiTheme="minorHAnsi" w:hAnsiTheme="minorHAnsi" w:cstheme="minorHAnsi"/>
        </w:rPr>
        <w:t>,</w:t>
      </w:r>
      <w:r w:rsidR="00C77C0D" w:rsidRPr="007724C8">
        <w:rPr>
          <w:rFonts w:asciiTheme="minorHAnsi" w:hAnsiTheme="minorHAnsi" w:cstheme="minorHAnsi"/>
        </w:rPr>
        <w:t xml:space="preserve"> a technology, the policy environment in which the technology will be used, and the capacity of system actors to use the technology. Each of these can be </w:t>
      </w:r>
      <w:r w:rsidR="007E1DB9" w:rsidRPr="007724C8">
        <w:rPr>
          <w:rFonts w:asciiTheme="minorHAnsi" w:hAnsiTheme="minorHAnsi" w:cstheme="minorHAnsi"/>
        </w:rPr>
        <w:t>characterized</w:t>
      </w:r>
      <w:r w:rsidR="00C77C0D" w:rsidRPr="007724C8">
        <w:rPr>
          <w:rFonts w:asciiTheme="minorHAnsi" w:hAnsiTheme="minorHAnsi" w:cstheme="minorHAnsi"/>
        </w:rPr>
        <w:t xml:space="preserve"> as an impact pathway.</w:t>
      </w:r>
    </w:p>
    <w:p w14:paraId="74AD440E" w14:textId="085B5838" w:rsidR="009139B0" w:rsidRPr="007724C8" w:rsidRDefault="00C77C0D" w:rsidP="00C77C0D">
      <w:pPr>
        <w:pStyle w:val="ListParagraph"/>
        <w:numPr>
          <w:ilvl w:val="0"/>
          <w:numId w:val="4"/>
        </w:numPr>
        <w:rPr>
          <w:rFonts w:asciiTheme="minorHAnsi" w:hAnsiTheme="minorHAnsi" w:cstheme="minorHAnsi"/>
        </w:rPr>
      </w:pPr>
      <w:r w:rsidRPr="007724C8">
        <w:rPr>
          <w:rFonts w:asciiTheme="minorHAnsi" w:hAnsiTheme="minorHAnsi" w:cstheme="minorHAnsi"/>
        </w:rPr>
        <w:t xml:space="preserve">An </w:t>
      </w:r>
      <w:r w:rsidR="008D61AE" w:rsidRPr="007724C8">
        <w:rPr>
          <w:rFonts w:asciiTheme="minorHAnsi" w:hAnsiTheme="minorHAnsi" w:cstheme="minorHAnsi"/>
          <w:b/>
          <w:bCs/>
        </w:rPr>
        <w:t>Impact Pathway</w:t>
      </w:r>
      <w:r w:rsidR="008D61AE" w:rsidRPr="007724C8">
        <w:rPr>
          <w:rFonts w:asciiTheme="minorHAnsi" w:hAnsiTheme="minorHAnsi" w:cstheme="minorHAnsi"/>
        </w:rPr>
        <w:t xml:space="preserve"> is a sub-component of a </w:t>
      </w:r>
      <w:proofErr w:type="spellStart"/>
      <w:r w:rsidR="008D61AE" w:rsidRPr="007724C8">
        <w:rPr>
          <w:rFonts w:asciiTheme="minorHAnsi" w:hAnsiTheme="minorHAnsi" w:cstheme="minorHAnsi"/>
        </w:rPr>
        <w:t>ToC</w:t>
      </w:r>
      <w:proofErr w:type="spellEnd"/>
      <w:r w:rsidR="008D61AE" w:rsidRPr="007724C8">
        <w:rPr>
          <w:rFonts w:asciiTheme="minorHAnsi" w:hAnsiTheme="minorHAnsi" w:cstheme="minorHAnsi"/>
        </w:rPr>
        <w:t>. It is the sequence of outputs, outcomes and the relevant assumptions and causal logic that explain a particular high-level outcome within a theory of change</w:t>
      </w:r>
      <w:r w:rsidRPr="007724C8">
        <w:rPr>
          <w:rFonts w:asciiTheme="minorHAnsi" w:hAnsiTheme="minorHAnsi" w:cstheme="minorHAnsi"/>
        </w:rPr>
        <w:t>.</w:t>
      </w:r>
    </w:p>
    <w:p w14:paraId="182A2A39" w14:textId="6E01F081" w:rsidR="00C15839" w:rsidRPr="007724C8" w:rsidRDefault="009139B0" w:rsidP="009139B0">
      <w:pPr>
        <w:spacing w:before="0" w:after="160" w:line="259" w:lineRule="auto"/>
        <w:rPr>
          <w:rFonts w:asciiTheme="minorHAnsi" w:hAnsiTheme="minorHAnsi" w:cstheme="minorHAnsi"/>
        </w:rPr>
      </w:pPr>
      <w:r w:rsidRPr="007724C8">
        <w:rPr>
          <w:rFonts w:asciiTheme="minorHAnsi" w:hAnsiTheme="minorHAnsi" w:cstheme="minorHAnsi"/>
        </w:rPr>
        <w:br w:type="page"/>
      </w:r>
      <w:bookmarkEnd w:id="17"/>
      <w:r w:rsidR="00C15839" w:rsidRPr="007724C8">
        <w:rPr>
          <w:rFonts w:asciiTheme="minorHAnsi" w:hAnsiTheme="minorHAnsi" w:cstheme="minorHAnsi"/>
        </w:rPr>
        <w:lastRenderedPageBreak/>
        <w:t xml:space="preserve">Fig. 1: </w:t>
      </w:r>
      <w:proofErr w:type="spellStart"/>
      <w:r w:rsidR="00C15839" w:rsidRPr="007724C8">
        <w:rPr>
          <w:rFonts w:asciiTheme="minorHAnsi" w:hAnsiTheme="minorHAnsi" w:cstheme="minorHAnsi"/>
        </w:rPr>
        <w:t>ToC</w:t>
      </w:r>
      <w:proofErr w:type="spellEnd"/>
      <w:r w:rsidR="00C15839" w:rsidRPr="007724C8">
        <w:rPr>
          <w:rFonts w:asciiTheme="minorHAnsi" w:hAnsiTheme="minorHAnsi" w:cstheme="minorHAnsi"/>
        </w:rPr>
        <w:t xml:space="preserve"> Concepts</w:t>
      </w:r>
    </w:p>
    <w:p w14:paraId="32BE3081" w14:textId="3F9A7DBA" w:rsidR="00C15839" w:rsidRPr="007724C8" w:rsidRDefault="00C15839" w:rsidP="00BE0C0B">
      <w:pPr>
        <w:rPr>
          <w:rFonts w:asciiTheme="minorHAnsi" w:hAnsiTheme="minorHAnsi" w:cstheme="minorHAnsi"/>
        </w:rPr>
      </w:pPr>
      <w:r>
        <w:rPr>
          <w:noProof/>
        </w:rPr>
        <w:drawing>
          <wp:inline distT="0" distB="0" distL="0" distR="0" wp14:anchorId="24D613CD" wp14:editId="64E0A8B3">
            <wp:extent cx="6028269" cy="33909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9">
                      <a:extLst>
                        <a:ext uri="{96DAC541-7B7A-43D3-8B79-37D633B846F1}">
                          <asvg:svgBlip xmlns:asvg="http://schemas.microsoft.com/office/drawing/2016/SVG/main" r:embed="rId10"/>
                        </a:ext>
                      </a:extLst>
                    </a:blip>
                    <a:stretch>
                      <a:fillRect/>
                    </a:stretch>
                  </pic:blipFill>
                  <pic:spPr>
                    <a:xfrm>
                      <a:off x="0" y="0"/>
                      <a:ext cx="6028269" cy="3390900"/>
                    </a:xfrm>
                    <a:prstGeom prst="rect">
                      <a:avLst/>
                    </a:prstGeom>
                  </pic:spPr>
                </pic:pic>
              </a:graphicData>
            </a:graphic>
          </wp:inline>
        </w:drawing>
      </w:r>
    </w:p>
    <w:p w14:paraId="404DBB3F" w14:textId="44BA1B82" w:rsidR="0072245C" w:rsidRPr="007724C8" w:rsidRDefault="0072245C" w:rsidP="00B924D4">
      <w:pPr>
        <w:pStyle w:val="Heading1"/>
        <w:rPr>
          <w:rFonts w:asciiTheme="minorHAnsi" w:hAnsiTheme="minorHAnsi" w:cstheme="minorHAnsi"/>
        </w:rPr>
      </w:pPr>
      <w:bookmarkStart w:id="18" w:name="_Toc76741305"/>
      <w:bookmarkStart w:id="19" w:name="_Toc76762896"/>
      <w:r w:rsidRPr="007724C8">
        <w:rPr>
          <w:rFonts w:asciiTheme="minorHAnsi" w:hAnsiTheme="minorHAnsi" w:cstheme="minorHAnsi"/>
        </w:rPr>
        <w:t xml:space="preserve">Nested </w:t>
      </w:r>
      <w:r w:rsidR="00472125" w:rsidRPr="007724C8">
        <w:rPr>
          <w:rFonts w:asciiTheme="minorHAnsi" w:hAnsiTheme="minorHAnsi" w:cstheme="minorHAnsi"/>
        </w:rPr>
        <w:t xml:space="preserve">and Linked </w:t>
      </w:r>
      <w:proofErr w:type="spellStart"/>
      <w:r w:rsidR="000332B7" w:rsidRPr="007724C8">
        <w:rPr>
          <w:rFonts w:asciiTheme="minorHAnsi" w:hAnsiTheme="minorHAnsi" w:cstheme="minorHAnsi"/>
        </w:rPr>
        <w:t>ToCs</w:t>
      </w:r>
      <w:bookmarkEnd w:id="18"/>
      <w:bookmarkEnd w:id="19"/>
      <w:proofErr w:type="spellEnd"/>
    </w:p>
    <w:p w14:paraId="3E54B66B" w14:textId="696A7B09" w:rsidR="00472125" w:rsidRPr="007724C8" w:rsidRDefault="0072245C" w:rsidP="00F94771">
      <w:pPr>
        <w:ind w:firstLine="720"/>
        <w:rPr>
          <w:rFonts w:asciiTheme="minorHAnsi" w:hAnsiTheme="minorHAnsi" w:cstheme="minorHAnsi"/>
        </w:rPr>
      </w:pPr>
      <w:r w:rsidRPr="007724C8">
        <w:rPr>
          <w:rFonts w:asciiTheme="minorHAnsi" w:hAnsiTheme="minorHAnsi" w:cstheme="minorHAnsi"/>
        </w:rPr>
        <w:t>Because of the uncertain nature of research, and the inherent</w:t>
      </w:r>
      <w:r w:rsidR="007E1DB9" w:rsidRPr="007724C8">
        <w:rPr>
          <w:rFonts w:asciiTheme="minorHAnsi" w:hAnsiTheme="minorHAnsi" w:cstheme="minorHAnsi"/>
        </w:rPr>
        <w:t>ly</w:t>
      </w:r>
      <w:r w:rsidRPr="007724C8">
        <w:rPr>
          <w:rFonts w:asciiTheme="minorHAnsi" w:hAnsiTheme="minorHAnsi" w:cstheme="minorHAnsi"/>
        </w:rPr>
        <w:t xml:space="preserve"> indirect and complex pathways that lead to impacts,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approach is particularly well suited to R4D.  However, there are trade-offs in modeling complex systems; as the scale and coverage become broader and more comprehensive,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necessarily become less detailed and precise. </w:t>
      </w:r>
    </w:p>
    <w:p w14:paraId="01152905" w14:textId="61E4802C" w:rsidR="0072245C" w:rsidRPr="007724C8" w:rsidRDefault="0072245C" w:rsidP="00F94771">
      <w:pPr>
        <w:ind w:firstLine="720"/>
        <w:rPr>
          <w:rFonts w:asciiTheme="minorHAnsi" w:hAnsiTheme="minorHAnsi" w:cstheme="minorHAnsi"/>
        </w:rPr>
      </w:pPr>
      <w:r w:rsidRPr="007724C8">
        <w:rPr>
          <w:rFonts w:asciiTheme="minorHAnsi" w:hAnsiTheme="minorHAnsi" w:cstheme="minorHAnsi"/>
        </w:rPr>
        <w:t xml:space="preserve">This limitation can be overcome </w:t>
      </w:r>
      <w:r w:rsidR="00134A93" w:rsidRPr="007724C8">
        <w:rPr>
          <w:rFonts w:asciiTheme="minorHAnsi" w:hAnsiTheme="minorHAnsi" w:cstheme="minorHAnsi"/>
        </w:rPr>
        <w:t xml:space="preserve">by nesting </w:t>
      </w:r>
      <w:proofErr w:type="spellStart"/>
      <w:r w:rsidR="00134A93" w:rsidRPr="007724C8">
        <w:rPr>
          <w:rFonts w:asciiTheme="minorHAnsi" w:hAnsiTheme="minorHAnsi" w:cstheme="minorHAnsi"/>
        </w:rPr>
        <w:t>ToCs</w:t>
      </w:r>
      <w:proofErr w:type="spellEnd"/>
      <w:r w:rsidR="00134A93" w:rsidRPr="007724C8">
        <w:rPr>
          <w:rFonts w:asciiTheme="minorHAnsi" w:hAnsiTheme="minorHAnsi" w:cstheme="minorHAnsi"/>
        </w:rPr>
        <w:t>, with</w:t>
      </w:r>
      <w:r w:rsidRPr="007724C8">
        <w:rPr>
          <w:rFonts w:asciiTheme="minorHAnsi" w:hAnsiTheme="minorHAnsi" w:cstheme="minorHAnsi"/>
        </w:rPr>
        <w:t xml:space="preserve"> an over-arching but general </w:t>
      </w:r>
      <w:proofErr w:type="spellStart"/>
      <w:r w:rsidRPr="007724C8">
        <w:rPr>
          <w:rFonts w:asciiTheme="minorHAnsi" w:hAnsiTheme="minorHAnsi" w:cstheme="minorHAnsi"/>
        </w:rPr>
        <w:t>ToC</w:t>
      </w:r>
      <w:proofErr w:type="spellEnd"/>
      <w:r w:rsidR="00E167F6" w:rsidRPr="007724C8">
        <w:rPr>
          <w:rFonts w:asciiTheme="minorHAnsi" w:hAnsiTheme="minorHAnsi" w:cstheme="minorHAnsi"/>
        </w:rPr>
        <w:t xml:space="preserve">, supported by increasingly more </w:t>
      </w:r>
      <w:r w:rsidRPr="007724C8">
        <w:rPr>
          <w:rFonts w:asciiTheme="minorHAnsi" w:hAnsiTheme="minorHAnsi" w:cstheme="minorHAnsi"/>
        </w:rPr>
        <w:t>detailed and specific</w:t>
      </w:r>
      <w:r w:rsidR="00E167F6" w:rsidRPr="007724C8">
        <w:rPr>
          <w:rFonts w:asciiTheme="minorHAnsi" w:hAnsiTheme="minorHAnsi" w:cstheme="minorHAnsi"/>
        </w:rPr>
        <w:t xml:space="preserve"> </w:t>
      </w:r>
      <w:proofErr w:type="spellStart"/>
      <w:r w:rsidR="00E167F6" w:rsidRPr="007724C8">
        <w:rPr>
          <w:rFonts w:asciiTheme="minorHAnsi" w:hAnsiTheme="minorHAnsi" w:cstheme="minorHAnsi"/>
        </w:rPr>
        <w:t>ToCs</w:t>
      </w:r>
      <w:proofErr w:type="spellEnd"/>
      <w:r w:rsidR="00E167F6" w:rsidRPr="007724C8">
        <w:rPr>
          <w:rFonts w:asciiTheme="minorHAnsi" w:hAnsiTheme="minorHAnsi" w:cstheme="minorHAnsi"/>
        </w:rPr>
        <w:t xml:space="preserve">. </w:t>
      </w:r>
      <w:r w:rsidRPr="007724C8">
        <w:rPr>
          <w:rFonts w:asciiTheme="minorHAnsi" w:hAnsiTheme="minorHAnsi" w:cstheme="minorHAnsi"/>
        </w:rPr>
        <w:t xml:space="preserve">Nested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can capture elements of a large and complex implementation design in a way that allows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to be used for multiple purposes, including strategic planning and design, communications, </w:t>
      </w:r>
      <w:proofErr w:type="gramStart"/>
      <w:r w:rsidRPr="007724C8">
        <w:rPr>
          <w:rFonts w:asciiTheme="minorHAnsi" w:hAnsiTheme="minorHAnsi" w:cstheme="minorHAnsi"/>
        </w:rPr>
        <w:t>reflection</w:t>
      </w:r>
      <w:proofErr w:type="gramEnd"/>
      <w:r w:rsidRPr="007724C8">
        <w:rPr>
          <w:rFonts w:asciiTheme="minorHAnsi" w:hAnsiTheme="minorHAnsi" w:cstheme="minorHAnsi"/>
        </w:rPr>
        <w:t xml:space="preserve"> and adaptive management, monitoring and evaluation of progress and of key causal claims. </w:t>
      </w:r>
    </w:p>
    <w:p w14:paraId="23D36315" w14:textId="013161C6" w:rsidR="0072245C" w:rsidRPr="007724C8" w:rsidRDefault="0072245C" w:rsidP="00F94771">
      <w:pPr>
        <w:ind w:firstLine="720"/>
        <w:rPr>
          <w:rFonts w:asciiTheme="minorHAnsi" w:hAnsiTheme="minorHAnsi" w:cstheme="minorHAnsi"/>
        </w:rPr>
      </w:pPr>
      <w:r w:rsidRPr="007724C8">
        <w:rPr>
          <w:rFonts w:asciiTheme="minorHAnsi" w:hAnsiTheme="minorHAnsi" w:cstheme="minorHAnsi"/>
        </w:rPr>
        <w:lastRenderedPageBreak/>
        <w:t xml:space="preserve">CGIAR will have </w:t>
      </w:r>
      <w:r w:rsidR="00A66A61" w:rsidRPr="007724C8">
        <w:rPr>
          <w:rFonts w:asciiTheme="minorHAnsi" w:hAnsiTheme="minorHAnsi" w:cstheme="minorHAnsi"/>
        </w:rPr>
        <w:t xml:space="preserve">an overall CGIAR </w:t>
      </w:r>
      <w:proofErr w:type="spellStart"/>
      <w:r w:rsidR="00A66A61" w:rsidRPr="007724C8">
        <w:rPr>
          <w:rFonts w:asciiTheme="minorHAnsi" w:hAnsiTheme="minorHAnsi" w:cstheme="minorHAnsi"/>
        </w:rPr>
        <w:t>ToC</w:t>
      </w:r>
      <w:proofErr w:type="spellEnd"/>
      <w:r w:rsidR="00A66A61" w:rsidRPr="007724C8">
        <w:rPr>
          <w:rFonts w:asciiTheme="minorHAnsi" w:hAnsiTheme="minorHAnsi" w:cstheme="minorHAnsi"/>
        </w:rPr>
        <w:t xml:space="preserve"> and four </w:t>
      </w:r>
      <w:r w:rsidR="00E167F6" w:rsidRPr="007724C8">
        <w:rPr>
          <w:rFonts w:asciiTheme="minorHAnsi" w:hAnsiTheme="minorHAnsi" w:cstheme="minorHAnsi"/>
        </w:rPr>
        <w:t xml:space="preserve">levels of </w:t>
      </w:r>
      <w:r w:rsidRPr="007724C8">
        <w:rPr>
          <w:rFonts w:asciiTheme="minorHAnsi" w:hAnsiTheme="minorHAnsi" w:cstheme="minorHAnsi"/>
        </w:rPr>
        <w:t xml:space="preserve">nested </w:t>
      </w:r>
      <w:proofErr w:type="spellStart"/>
      <w:r w:rsidRPr="007724C8">
        <w:rPr>
          <w:rFonts w:asciiTheme="minorHAnsi" w:hAnsiTheme="minorHAnsi" w:cstheme="minorHAnsi"/>
        </w:rPr>
        <w:t>ToC</w:t>
      </w:r>
      <w:r w:rsidR="007E1DB9" w:rsidRPr="007724C8">
        <w:rPr>
          <w:rFonts w:asciiTheme="minorHAnsi" w:hAnsiTheme="minorHAnsi" w:cstheme="minorHAnsi"/>
        </w:rPr>
        <w:t>s</w:t>
      </w:r>
      <w:proofErr w:type="spellEnd"/>
      <w:r w:rsidRPr="007724C8">
        <w:rPr>
          <w:rFonts w:asciiTheme="minorHAnsi" w:hAnsiTheme="minorHAnsi" w:cstheme="minorHAnsi"/>
        </w:rPr>
        <w:t xml:space="preserve"> </w:t>
      </w:r>
      <w:r w:rsidR="00E167F6" w:rsidRPr="007724C8">
        <w:rPr>
          <w:rFonts w:asciiTheme="minorHAnsi" w:hAnsiTheme="minorHAnsi" w:cstheme="minorHAnsi"/>
        </w:rPr>
        <w:t>for I</w:t>
      </w:r>
      <w:r w:rsidRPr="007724C8">
        <w:rPr>
          <w:rFonts w:asciiTheme="minorHAnsi" w:hAnsiTheme="minorHAnsi" w:cstheme="minorHAnsi"/>
        </w:rPr>
        <w:t>nitiative</w:t>
      </w:r>
      <w:r w:rsidR="00E167F6" w:rsidRPr="007724C8">
        <w:rPr>
          <w:rFonts w:asciiTheme="minorHAnsi" w:hAnsiTheme="minorHAnsi" w:cstheme="minorHAnsi"/>
        </w:rPr>
        <w:t>s</w:t>
      </w:r>
      <w:r w:rsidR="00A66A61" w:rsidRPr="007724C8">
        <w:rPr>
          <w:rFonts w:asciiTheme="minorHAnsi" w:hAnsiTheme="minorHAnsi" w:cstheme="minorHAnsi"/>
        </w:rPr>
        <w:t xml:space="preserve">: </w:t>
      </w:r>
      <w:r w:rsidRPr="007724C8">
        <w:rPr>
          <w:rFonts w:asciiTheme="minorHAnsi" w:hAnsiTheme="minorHAnsi" w:cstheme="minorHAnsi"/>
        </w:rPr>
        <w:t xml:space="preserve">Action Area (N); Initiative (N-1)); Work Package (N-2), </w:t>
      </w:r>
      <w:proofErr w:type="gramStart"/>
      <w:r w:rsidRPr="007724C8">
        <w:rPr>
          <w:rFonts w:asciiTheme="minorHAnsi" w:hAnsiTheme="minorHAnsi" w:cstheme="minorHAnsi"/>
        </w:rPr>
        <w:t>and;</w:t>
      </w:r>
      <w:proofErr w:type="gramEnd"/>
      <w:r w:rsidRPr="007724C8">
        <w:rPr>
          <w:rFonts w:asciiTheme="minorHAnsi" w:hAnsiTheme="minorHAnsi" w:cstheme="minorHAnsi"/>
        </w:rPr>
        <w:t xml:space="preserve"> Innovation Package/Country (N-3). </w:t>
      </w:r>
      <w:r w:rsidR="007E1DB9" w:rsidRPr="007724C8">
        <w:rPr>
          <w:rFonts w:asciiTheme="minorHAnsi" w:hAnsiTheme="minorHAnsi" w:cstheme="minorHAnsi"/>
        </w:rPr>
        <w:t xml:space="preserve">Analogous </w:t>
      </w:r>
      <w:proofErr w:type="spellStart"/>
      <w:r w:rsidR="007E1DB9" w:rsidRPr="007724C8">
        <w:rPr>
          <w:rFonts w:asciiTheme="minorHAnsi" w:hAnsiTheme="minorHAnsi" w:cstheme="minorHAnsi"/>
        </w:rPr>
        <w:t>ToC</w:t>
      </w:r>
      <w:proofErr w:type="spellEnd"/>
      <w:r w:rsidR="007E1DB9" w:rsidRPr="007724C8">
        <w:rPr>
          <w:rFonts w:asciiTheme="minorHAnsi" w:hAnsiTheme="minorHAnsi" w:cstheme="minorHAnsi"/>
        </w:rPr>
        <w:t xml:space="preserve"> levels will be used for </w:t>
      </w:r>
      <w:r w:rsidR="00A9602A" w:rsidRPr="007724C8">
        <w:rPr>
          <w:rFonts w:asciiTheme="minorHAnsi" w:hAnsiTheme="minorHAnsi" w:cstheme="minorHAnsi"/>
        </w:rPr>
        <w:t xml:space="preserve">other (non-Initiative) CGIAR </w:t>
      </w:r>
      <w:r w:rsidR="007E1DB9" w:rsidRPr="007724C8">
        <w:rPr>
          <w:rFonts w:asciiTheme="minorHAnsi" w:hAnsiTheme="minorHAnsi" w:cstheme="minorHAnsi"/>
        </w:rPr>
        <w:t>projects.</w:t>
      </w:r>
    </w:p>
    <w:p w14:paraId="4052C451" w14:textId="1C05E661" w:rsidR="00A66A61" w:rsidRPr="007724C8" w:rsidRDefault="00464769" w:rsidP="00F94771">
      <w:pPr>
        <w:ind w:firstLine="720"/>
        <w:rPr>
          <w:rFonts w:asciiTheme="minorHAnsi" w:hAnsiTheme="minorHAnsi" w:cstheme="minorHAnsi"/>
        </w:rPr>
      </w:pPr>
      <w:r w:rsidRPr="007724C8">
        <w:rPr>
          <w:rFonts w:asciiTheme="minorHAnsi" w:hAnsiTheme="minorHAnsi" w:cstheme="minorHAnsi"/>
        </w:rPr>
        <w:t xml:space="preserve">There will also be interactions across Initiatives, with some Initiatives using outputs and/or contributing to joint outcomes with other Initiatives.  </w:t>
      </w:r>
      <w:r w:rsidR="000332B7" w:rsidRPr="007724C8">
        <w:rPr>
          <w:rFonts w:asciiTheme="minorHAnsi" w:hAnsiTheme="minorHAnsi" w:cstheme="minorHAnsi"/>
        </w:rPr>
        <w:t xml:space="preserve">Those interactions, as well as links to other CGIAR projects and country-level strategies, should be modelled in the appropriate </w:t>
      </w:r>
      <w:proofErr w:type="spellStart"/>
      <w:r w:rsidR="000332B7" w:rsidRPr="007724C8">
        <w:rPr>
          <w:rFonts w:asciiTheme="minorHAnsi" w:hAnsiTheme="minorHAnsi" w:cstheme="minorHAnsi"/>
        </w:rPr>
        <w:t>ToCs</w:t>
      </w:r>
      <w:proofErr w:type="spellEnd"/>
      <w:r w:rsidR="000332B7" w:rsidRPr="007724C8">
        <w:rPr>
          <w:rFonts w:asciiTheme="minorHAnsi" w:hAnsiTheme="minorHAnsi" w:cstheme="minorHAnsi"/>
        </w:rPr>
        <w:t>.</w:t>
      </w:r>
    </w:p>
    <w:p w14:paraId="7F8CF44B" w14:textId="77777777" w:rsidR="0072245C" w:rsidRPr="007724C8" w:rsidRDefault="0072245C" w:rsidP="00B924D4">
      <w:pPr>
        <w:pStyle w:val="Heading1"/>
        <w:rPr>
          <w:rFonts w:asciiTheme="minorHAnsi" w:hAnsiTheme="minorHAnsi" w:cstheme="minorHAnsi"/>
        </w:rPr>
      </w:pPr>
      <w:bookmarkStart w:id="20" w:name="_Toc76741306"/>
      <w:bookmarkStart w:id="21" w:name="_Toc76762897"/>
      <w:r w:rsidRPr="007724C8">
        <w:rPr>
          <w:rFonts w:asciiTheme="minorHAnsi" w:hAnsiTheme="minorHAnsi" w:cstheme="minorHAnsi"/>
        </w:rPr>
        <w:t xml:space="preserve">Who is Involved in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Development and Use?</w:t>
      </w:r>
      <w:bookmarkEnd w:id="20"/>
      <w:bookmarkEnd w:id="21"/>
    </w:p>
    <w:p w14:paraId="62BFD2EF" w14:textId="3DA27461" w:rsidR="00642B07" w:rsidRPr="007724C8" w:rsidRDefault="0072245C" w:rsidP="00F94771">
      <w:pPr>
        <w:ind w:firstLine="720"/>
        <w:rPr>
          <w:rFonts w:asciiTheme="minorHAnsi" w:hAnsiTheme="minorHAnsi" w:cstheme="minorHAnsi"/>
        </w:rPr>
      </w:pPr>
      <w:r w:rsidRPr="007724C8">
        <w:rPr>
          <w:rFonts w:asciiTheme="minorHAnsi" w:hAnsiTheme="minorHAnsi" w:cstheme="minorHAnsi"/>
        </w:rPr>
        <w:t xml:space="preserve">While it is possible for an individual or a small team to develop a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the process can be as important as the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itself. It is an opportunity to engage other system actors to learn about their interests, </w:t>
      </w:r>
      <w:proofErr w:type="gramStart"/>
      <w:r w:rsidRPr="007724C8">
        <w:rPr>
          <w:rFonts w:asciiTheme="minorHAnsi" w:hAnsiTheme="minorHAnsi" w:cstheme="minorHAnsi"/>
        </w:rPr>
        <w:t>objectives</w:t>
      </w:r>
      <w:proofErr w:type="gramEnd"/>
      <w:r w:rsidRPr="007724C8">
        <w:rPr>
          <w:rFonts w:asciiTheme="minorHAnsi" w:hAnsiTheme="minorHAnsi" w:cstheme="minorHAnsi"/>
        </w:rPr>
        <w:t xml:space="preserve"> and intentions, to share </w:t>
      </w:r>
      <w:r w:rsidR="00FB5E0A" w:rsidRPr="007724C8">
        <w:rPr>
          <w:rFonts w:asciiTheme="minorHAnsi" w:hAnsiTheme="minorHAnsi" w:cstheme="minorHAnsi"/>
        </w:rPr>
        <w:t xml:space="preserve">problem </w:t>
      </w:r>
      <w:r w:rsidRPr="007724C8">
        <w:rPr>
          <w:rFonts w:asciiTheme="minorHAnsi" w:hAnsiTheme="minorHAnsi" w:cstheme="minorHAnsi"/>
        </w:rPr>
        <w:t>analyses</w:t>
      </w:r>
      <w:r w:rsidR="00C82786" w:rsidRPr="007724C8">
        <w:rPr>
          <w:rFonts w:asciiTheme="minorHAnsi" w:hAnsiTheme="minorHAnsi" w:cstheme="minorHAnsi"/>
        </w:rPr>
        <w:t>,</w:t>
      </w:r>
      <w:r w:rsidRPr="007724C8">
        <w:rPr>
          <w:rFonts w:asciiTheme="minorHAnsi" w:hAnsiTheme="minorHAnsi" w:cstheme="minorHAnsi"/>
        </w:rPr>
        <w:t xml:space="preserve"> and to co-develop ideas and plans to achieve shared objectives, as well as to mitigate </w:t>
      </w:r>
      <w:r w:rsidR="00C82786" w:rsidRPr="007724C8">
        <w:rPr>
          <w:rFonts w:asciiTheme="minorHAnsi" w:hAnsiTheme="minorHAnsi" w:cstheme="minorHAnsi"/>
        </w:rPr>
        <w:t xml:space="preserve">potential </w:t>
      </w:r>
      <w:r w:rsidRPr="007724C8">
        <w:rPr>
          <w:rFonts w:asciiTheme="minorHAnsi" w:hAnsiTheme="minorHAnsi" w:cstheme="minorHAnsi"/>
        </w:rPr>
        <w:t xml:space="preserve">conflicting objectives. </w:t>
      </w:r>
    </w:p>
    <w:p w14:paraId="7A8323FF" w14:textId="5E80A638" w:rsidR="00642B07" w:rsidRPr="007724C8" w:rsidRDefault="0072245C" w:rsidP="00F94771">
      <w:pPr>
        <w:ind w:firstLine="720"/>
        <w:rPr>
          <w:rFonts w:asciiTheme="minorHAnsi" w:hAnsiTheme="minorHAnsi" w:cstheme="minorHAnsi"/>
        </w:rPr>
      </w:pPr>
      <w:r w:rsidRPr="007724C8">
        <w:rPr>
          <w:rFonts w:asciiTheme="minorHAnsi" w:hAnsiTheme="minorHAnsi" w:cstheme="minorHAnsi"/>
        </w:rPr>
        <w:t xml:space="preserve">The extent of participation depends on the scale to the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w:t>
      </w:r>
      <w:r w:rsidR="00642B07" w:rsidRPr="007724C8">
        <w:rPr>
          <w:rFonts w:asciiTheme="minorHAnsi" w:hAnsiTheme="minorHAnsi" w:cstheme="minorHAnsi"/>
        </w:rPr>
        <w:t xml:space="preserve">Ideally,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at the more detailed level (</w:t>
      </w:r>
      <w:proofErr w:type="gramStart"/>
      <w:r w:rsidRPr="007724C8">
        <w:rPr>
          <w:rFonts w:asciiTheme="minorHAnsi" w:hAnsiTheme="minorHAnsi" w:cstheme="minorHAnsi"/>
        </w:rPr>
        <w:t>e.g</w:t>
      </w:r>
      <w:r w:rsidR="00401546" w:rsidRPr="007724C8">
        <w:rPr>
          <w:rFonts w:asciiTheme="minorHAnsi" w:hAnsiTheme="minorHAnsi" w:cstheme="minorHAnsi"/>
        </w:rPr>
        <w:t>.</w:t>
      </w:r>
      <w:proofErr w:type="gramEnd"/>
      <w:r w:rsidR="00401546" w:rsidRPr="007724C8">
        <w:rPr>
          <w:rFonts w:asciiTheme="minorHAnsi" w:hAnsiTheme="minorHAnsi" w:cstheme="minorHAnsi"/>
        </w:rPr>
        <w:t xml:space="preserve"> </w:t>
      </w:r>
      <w:r w:rsidRPr="007724C8">
        <w:rPr>
          <w:rFonts w:asciiTheme="minorHAnsi" w:hAnsiTheme="minorHAnsi" w:cstheme="minorHAnsi"/>
        </w:rPr>
        <w:t xml:space="preserve">N-3 Innovation Package or County level) will </w:t>
      </w:r>
      <w:r w:rsidR="00642B07" w:rsidRPr="007724C8">
        <w:rPr>
          <w:rFonts w:asciiTheme="minorHAnsi" w:hAnsiTheme="minorHAnsi" w:cstheme="minorHAnsi"/>
        </w:rPr>
        <w:t xml:space="preserve">be </w:t>
      </w:r>
      <w:r w:rsidR="00A9602A" w:rsidRPr="007724C8">
        <w:rPr>
          <w:rFonts w:asciiTheme="minorHAnsi" w:hAnsiTheme="minorHAnsi" w:cstheme="minorHAnsi"/>
        </w:rPr>
        <w:t>co-</w:t>
      </w:r>
      <w:r w:rsidR="00642B07" w:rsidRPr="007724C8">
        <w:rPr>
          <w:rFonts w:asciiTheme="minorHAnsi" w:hAnsiTheme="minorHAnsi" w:cstheme="minorHAnsi"/>
        </w:rPr>
        <w:t xml:space="preserve">developed with </w:t>
      </w:r>
      <w:r w:rsidR="00B6368D" w:rsidRPr="007724C8">
        <w:rPr>
          <w:rFonts w:asciiTheme="minorHAnsi" w:hAnsiTheme="minorHAnsi" w:cstheme="minorHAnsi"/>
        </w:rPr>
        <w:t xml:space="preserve">the main </w:t>
      </w:r>
      <w:r w:rsidRPr="007724C8">
        <w:rPr>
          <w:rFonts w:asciiTheme="minorHAnsi" w:hAnsiTheme="minorHAnsi" w:cstheme="minorHAnsi"/>
        </w:rPr>
        <w:t xml:space="preserve">stakeholders </w:t>
      </w:r>
      <w:r w:rsidR="00FB5E0A" w:rsidRPr="007724C8">
        <w:rPr>
          <w:rFonts w:asciiTheme="minorHAnsi" w:hAnsiTheme="minorHAnsi" w:cstheme="minorHAnsi"/>
        </w:rPr>
        <w:t xml:space="preserve">and partners </w:t>
      </w:r>
      <w:r w:rsidRPr="007724C8">
        <w:rPr>
          <w:rFonts w:asciiTheme="minorHAnsi" w:hAnsiTheme="minorHAnsi" w:cstheme="minorHAnsi"/>
        </w:rPr>
        <w:t>from government, private sector, NGO and civil society</w:t>
      </w:r>
      <w:r w:rsidR="00E81835" w:rsidRPr="007724C8">
        <w:rPr>
          <w:rFonts w:asciiTheme="minorHAnsi" w:hAnsiTheme="minorHAnsi" w:cstheme="minorHAnsi"/>
        </w:rPr>
        <w:t>.</w:t>
      </w:r>
      <w:r w:rsidR="00642B07" w:rsidRPr="007724C8">
        <w:rPr>
          <w:rFonts w:asciiTheme="minorHAnsi" w:hAnsiTheme="minorHAnsi" w:cstheme="minorHAnsi"/>
        </w:rPr>
        <w:t xml:space="preserve"> </w:t>
      </w:r>
    </w:p>
    <w:p w14:paraId="5D84DA84" w14:textId="0875A284" w:rsidR="0072245C" w:rsidRPr="007724C8" w:rsidRDefault="0072245C" w:rsidP="00F94771">
      <w:pPr>
        <w:ind w:firstLine="720"/>
        <w:rPr>
          <w:rFonts w:asciiTheme="minorHAnsi" w:hAnsiTheme="minorHAnsi" w:cstheme="minorHAnsi"/>
        </w:rPr>
      </w:pPr>
      <w:r w:rsidRPr="007724C8">
        <w:rPr>
          <w:rFonts w:asciiTheme="minorHAnsi" w:hAnsiTheme="minorHAnsi" w:cstheme="minorHAnsi"/>
        </w:rPr>
        <w:t xml:space="preserve">For higher-level (N, N-1, N-2), multi-country </w:t>
      </w:r>
      <w:proofErr w:type="spellStart"/>
      <w:r w:rsidRPr="007724C8">
        <w:rPr>
          <w:rFonts w:asciiTheme="minorHAnsi" w:hAnsiTheme="minorHAnsi" w:cstheme="minorHAnsi"/>
        </w:rPr>
        <w:t>ToCs</w:t>
      </w:r>
      <w:proofErr w:type="spellEnd"/>
      <w:r w:rsidRPr="007724C8">
        <w:rPr>
          <w:rFonts w:asciiTheme="minorHAnsi" w:hAnsiTheme="minorHAnsi" w:cstheme="minorHAnsi"/>
        </w:rPr>
        <w:t>, it will not be possible to engage all stakeholders</w:t>
      </w:r>
      <w:r w:rsidR="00FB5E0A" w:rsidRPr="007724C8">
        <w:rPr>
          <w:rFonts w:asciiTheme="minorHAnsi" w:hAnsiTheme="minorHAnsi" w:cstheme="minorHAnsi"/>
        </w:rPr>
        <w:t>. I</w:t>
      </w:r>
      <w:r w:rsidRPr="007724C8">
        <w:rPr>
          <w:rFonts w:asciiTheme="minorHAnsi" w:hAnsiTheme="minorHAnsi" w:cstheme="minorHAnsi"/>
        </w:rPr>
        <w:t xml:space="preserve">nstead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at this level will </w:t>
      </w:r>
      <w:r w:rsidR="00FB5E0A" w:rsidRPr="007724C8">
        <w:rPr>
          <w:rFonts w:asciiTheme="minorHAnsi" w:hAnsiTheme="minorHAnsi" w:cstheme="minorHAnsi"/>
        </w:rPr>
        <w:t>be developed with</w:t>
      </w:r>
      <w:r w:rsidRPr="007724C8">
        <w:rPr>
          <w:rFonts w:asciiTheme="minorHAnsi" w:hAnsiTheme="minorHAnsi" w:cstheme="minorHAnsi"/>
        </w:rPr>
        <w:t xml:space="preserve"> representatives of key stakeholder groups</w:t>
      </w:r>
      <w:r w:rsidR="00FB5E0A" w:rsidRPr="007724C8">
        <w:rPr>
          <w:rFonts w:asciiTheme="minorHAnsi" w:hAnsiTheme="minorHAnsi" w:cstheme="minorHAnsi"/>
        </w:rPr>
        <w:t>. Ideally, those representatives will be actual stakeholders and partners from priority countries/contexts</w:t>
      </w:r>
      <w:r w:rsidRPr="007724C8">
        <w:rPr>
          <w:rFonts w:asciiTheme="minorHAnsi" w:hAnsiTheme="minorHAnsi" w:cstheme="minorHAnsi"/>
        </w:rPr>
        <w:t xml:space="preserve">. The process can begin with a draft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shared for comment and input and usually involves a virtual or</w:t>
      </w:r>
      <w:r w:rsidR="00A9602A" w:rsidRPr="007724C8">
        <w:rPr>
          <w:rFonts w:asciiTheme="minorHAnsi" w:hAnsiTheme="minorHAnsi" w:cstheme="minorHAnsi"/>
        </w:rPr>
        <w:t xml:space="preserve"> </w:t>
      </w:r>
      <w:r w:rsidRPr="007724C8">
        <w:rPr>
          <w:rFonts w:asciiTheme="minorHAnsi" w:hAnsiTheme="minorHAnsi" w:cstheme="minorHAnsi"/>
        </w:rPr>
        <w:t xml:space="preserve">in-person facilitated workshop. It is helpful to have a knowledgeable facilitator and/or a resource person familiar with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concepts and approaches to help guide the process. It is useful to begin by thinking about the</w:t>
      </w:r>
      <w:r w:rsidR="00C15839" w:rsidRPr="007724C8">
        <w:rPr>
          <w:rFonts w:asciiTheme="minorHAnsi" w:hAnsiTheme="minorHAnsi" w:cstheme="minorHAnsi"/>
        </w:rPr>
        <w:t xml:space="preserve"> development challenge, and the </w:t>
      </w:r>
      <w:r w:rsidRPr="007724C8">
        <w:rPr>
          <w:rFonts w:asciiTheme="minorHAnsi" w:hAnsiTheme="minorHAnsi" w:cstheme="minorHAnsi"/>
        </w:rPr>
        <w:t xml:space="preserve">needs and opportunities in the </w:t>
      </w:r>
      <w:proofErr w:type="gramStart"/>
      <w:r w:rsidRPr="007724C8">
        <w:rPr>
          <w:rFonts w:asciiTheme="minorHAnsi" w:hAnsiTheme="minorHAnsi" w:cstheme="minorHAnsi"/>
        </w:rPr>
        <w:t>particular context</w:t>
      </w:r>
      <w:proofErr w:type="gramEnd"/>
      <w:r w:rsidR="00C15839" w:rsidRPr="007724C8">
        <w:rPr>
          <w:rFonts w:asciiTheme="minorHAnsi" w:hAnsiTheme="minorHAnsi" w:cstheme="minorHAnsi"/>
        </w:rPr>
        <w:t>,</w:t>
      </w:r>
      <w:r w:rsidRPr="007724C8">
        <w:rPr>
          <w:rFonts w:asciiTheme="minorHAnsi" w:hAnsiTheme="minorHAnsi" w:cstheme="minorHAnsi"/>
        </w:rPr>
        <w:t xml:space="preserve"> to identify what high level outcomes and impacts the Initiative aims to contribute</w:t>
      </w:r>
      <w:r w:rsidR="00B6368D" w:rsidRPr="007724C8">
        <w:rPr>
          <w:rFonts w:asciiTheme="minorHAnsi" w:hAnsiTheme="minorHAnsi" w:cstheme="minorHAnsi"/>
        </w:rPr>
        <w:t xml:space="preserve"> to</w:t>
      </w:r>
      <w:r w:rsidRPr="007724C8">
        <w:rPr>
          <w:rFonts w:asciiTheme="minorHAnsi" w:hAnsiTheme="minorHAnsi" w:cstheme="minorHAnsi"/>
        </w:rPr>
        <w:t xml:space="preserve">. Then there is an iterative process of identifying, </w:t>
      </w:r>
      <w:r w:rsidRPr="007724C8">
        <w:rPr>
          <w:rFonts w:asciiTheme="minorHAnsi" w:hAnsiTheme="minorHAnsi" w:cstheme="minorHAnsi"/>
        </w:rPr>
        <w:lastRenderedPageBreak/>
        <w:t>analyzing</w:t>
      </w:r>
      <w:r w:rsidR="00B6368D" w:rsidRPr="007724C8">
        <w:rPr>
          <w:rFonts w:asciiTheme="minorHAnsi" w:hAnsiTheme="minorHAnsi" w:cstheme="minorHAnsi"/>
        </w:rPr>
        <w:t>,</w:t>
      </w:r>
      <w:r w:rsidRPr="007724C8">
        <w:rPr>
          <w:rFonts w:asciiTheme="minorHAnsi" w:hAnsiTheme="minorHAnsi" w:cstheme="minorHAnsi"/>
        </w:rPr>
        <w:t xml:space="preserve"> and strategizing about the processes and actors needed to realize those outcomes and impacts, and specifying what the Initiative needs to do</w:t>
      </w:r>
      <w:r w:rsidR="00B6368D" w:rsidRPr="007724C8">
        <w:rPr>
          <w:rFonts w:asciiTheme="minorHAnsi" w:hAnsiTheme="minorHAnsi" w:cstheme="minorHAnsi"/>
        </w:rPr>
        <w:t>/</w:t>
      </w:r>
      <w:r w:rsidRPr="007724C8">
        <w:rPr>
          <w:rFonts w:asciiTheme="minorHAnsi" w:hAnsiTheme="minorHAnsi" w:cstheme="minorHAnsi"/>
        </w:rPr>
        <w:t>produce to reach those targets.</w:t>
      </w:r>
    </w:p>
    <w:p w14:paraId="604AC711" w14:textId="23E85DAC" w:rsidR="00E81835" w:rsidRPr="007724C8" w:rsidRDefault="00E81835" w:rsidP="00F94771">
      <w:pPr>
        <w:ind w:firstLine="720"/>
        <w:rPr>
          <w:rFonts w:asciiTheme="minorHAnsi" w:hAnsiTheme="minorHAnsi" w:cstheme="minorHAnsi"/>
        </w:rPr>
      </w:pPr>
      <w:r w:rsidRPr="007724C8">
        <w:rPr>
          <w:rFonts w:asciiTheme="minorHAnsi" w:hAnsiTheme="minorHAnsi" w:cstheme="minorHAnsi"/>
        </w:rPr>
        <w:t xml:space="preserve">In practice, full stakeholder engagement requires time to build relationships and </w:t>
      </w:r>
      <w:r w:rsidR="00D71CC4" w:rsidRPr="007724C8">
        <w:rPr>
          <w:rFonts w:asciiTheme="minorHAnsi" w:hAnsiTheme="minorHAnsi" w:cstheme="minorHAnsi"/>
        </w:rPr>
        <w:t xml:space="preserve">support </w:t>
      </w:r>
      <w:r w:rsidRPr="007724C8">
        <w:rPr>
          <w:rFonts w:asciiTheme="minorHAnsi" w:hAnsiTheme="minorHAnsi" w:cstheme="minorHAnsi"/>
        </w:rPr>
        <w:t xml:space="preserve">genuine collaboration. </w:t>
      </w:r>
      <w:r w:rsidR="002B514A" w:rsidRPr="007724C8">
        <w:rPr>
          <w:rFonts w:asciiTheme="minorHAnsi" w:hAnsiTheme="minorHAnsi" w:cstheme="minorHAnsi"/>
        </w:rPr>
        <w:t xml:space="preserve">Moreover, it </w:t>
      </w:r>
      <w:r w:rsidR="00C82731" w:rsidRPr="007724C8">
        <w:rPr>
          <w:rFonts w:asciiTheme="minorHAnsi" w:hAnsiTheme="minorHAnsi" w:cstheme="minorHAnsi"/>
        </w:rPr>
        <w:t xml:space="preserve">is </w:t>
      </w:r>
      <w:r w:rsidR="002B514A" w:rsidRPr="007724C8">
        <w:rPr>
          <w:rFonts w:asciiTheme="minorHAnsi" w:hAnsiTheme="minorHAnsi" w:cstheme="minorHAnsi"/>
        </w:rPr>
        <w:t>neither practical or ethical to consume time and resources and raise expectations of partners and stakeholders before an Initiative is approved and commitments can be made. I</w:t>
      </w:r>
      <w:r w:rsidRPr="007724C8">
        <w:rPr>
          <w:rFonts w:asciiTheme="minorHAnsi" w:hAnsiTheme="minorHAnsi" w:cstheme="minorHAnsi"/>
        </w:rPr>
        <w:t xml:space="preserve">t may be </w:t>
      </w:r>
      <w:r w:rsidR="00C82731" w:rsidRPr="007724C8">
        <w:rPr>
          <w:rFonts w:asciiTheme="minorHAnsi" w:hAnsiTheme="minorHAnsi" w:cstheme="minorHAnsi"/>
        </w:rPr>
        <w:t xml:space="preserve">necessary </w:t>
      </w:r>
      <w:r w:rsidRPr="007724C8">
        <w:rPr>
          <w:rFonts w:asciiTheme="minorHAnsi" w:hAnsiTheme="minorHAnsi" w:cstheme="minorHAnsi"/>
        </w:rPr>
        <w:t xml:space="preserve">to build </w:t>
      </w:r>
      <w:r w:rsidR="00A9602A" w:rsidRPr="007724C8">
        <w:rPr>
          <w:rFonts w:asciiTheme="minorHAnsi" w:hAnsiTheme="minorHAnsi" w:cstheme="minorHAnsi"/>
        </w:rPr>
        <w:t>first iteration</w:t>
      </w:r>
      <w:r w:rsidRPr="007724C8">
        <w:rPr>
          <w:rFonts w:asciiTheme="minorHAnsi" w:hAnsiTheme="minorHAnsi" w:cstheme="minorHAnsi"/>
        </w:rPr>
        <w:t xml:space="preserve">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prior to full stakeholder engagement. In that case, it is important to draw on knowledge and experience within the team, secondary information, and other inputs</w:t>
      </w:r>
      <w:r w:rsidR="00D71CC4" w:rsidRPr="007724C8">
        <w:rPr>
          <w:rFonts w:asciiTheme="minorHAnsi" w:hAnsiTheme="minorHAnsi" w:cstheme="minorHAnsi"/>
        </w:rPr>
        <w:t>,</w:t>
      </w:r>
      <w:r w:rsidRPr="007724C8">
        <w:rPr>
          <w:rFonts w:asciiTheme="minorHAnsi" w:hAnsiTheme="minorHAnsi" w:cstheme="minorHAnsi"/>
        </w:rPr>
        <w:t xml:space="preserve"> to understand, anticipate and model the system as well as possible</w:t>
      </w:r>
      <w:r w:rsidR="002B514A" w:rsidRPr="007724C8">
        <w:rPr>
          <w:rFonts w:asciiTheme="minorHAnsi" w:hAnsiTheme="minorHAnsi" w:cstheme="minorHAnsi"/>
        </w:rPr>
        <w:t xml:space="preserve">. The </w:t>
      </w:r>
      <w:proofErr w:type="spellStart"/>
      <w:r w:rsidR="002B514A" w:rsidRPr="007724C8">
        <w:rPr>
          <w:rFonts w:asciiTheme="minorHAnsi" w:hAnsiTheme="minorHAnsi" w:cstheme="minorHAnsi"/>
        </w:rPr>
        <w:t>ToC</w:t>
      </w:r>
      <w:proofErr w:type="spellEnd"/>
      <w:r w:rsidR="002B514A" w:rsidRPr="007724C8">
        <w:rPr>
          <w:rFonts w:asciiTheme="minorHAnsi" w:hAnsiTheme="minorHAnsi" w:cstheme="minorHAnsi"/>
        </w:rPr>
        <w:t xml:space="preserve"> can then be </w:t>
      </w:r>
      <w:r w:rsidRPr="007724C8">
        <w:rPr>
          <w:rFonts w:asciiTheme="minorHAnsi" w:hAnsiTheme="minorHAnsi" w:cstheme="minorHAnsi"/>
        </w:rPr>
        <w:t>revisit</w:t>
      </w:r>
      <w:r w:rsidR="002B514A" w:rsidRPr="007724C8">
        <w:rPr>
          <w:rFonts w:asciiTheme="minorHAnsi" w:hAnsiTheme="minorHAnsi" w:cstheme="minorHAnsi"/>
        </w:rPr>
        <w:t xml:space="preserve">ed and </w:t>
      </w:r>
      <w:r w:rsidRPr="007724C8">
        <w:rPr>
          <w:rFonts w:asciiTheme="minorHAnsi" w:hAnsiTheme="minorHAnsi" w:cstheme="minorHAnsi"/>
        </w:rPr>
        <w:t>refine</w:t>
      </w:r>
      <w:r w:rsidR="002B514A" w:rsidRPr="007724C8">
        <w:rPr>
          <w:rFonts w:asciiTheme="minorHAnsi" w:hAnsiTheme="minorHAnsi" w:cstheme="minorHAnsi"/>
        </w:rPr>
        <w:t xml:space="preserve">d </w:t>
      </w:r>
      <w:r w:rsidRPr="007724C8">
        <w:rPr>
          <w:rFonts w:asciiTheme="minorHAnsi" w:hAnsiTheme="minorHAnsi" w:cstheme="minorHAnsi"/>
        </w:rPr>
        <w:t>when time permits a more thorough engagement process.</w:t>
      </w:r>
    </w:p>
    <w:p w14:paraId="1AD3FE27" w14:textId="00A6F6A7" w:rsidR="007C7F44" w:rsidRPr="007724C8" w:rsidRDefault="007C7F44" w:rsidP="00B924D4">
      <w:pPr>
        <w:pStyle w:val="Heading1"/>
        <w:rPr>
          <w:rFonts w:asciiTheme="minorHAnsi" w:hAnsiTheme="minorHAnsi" w:cstheme="minorHAnsi"/>
        </w:rPr>
      </w:pPr>
      <w:bookmarkStart w:id="22" w:name="_Toc76741307"/>
      <w:bookmarkStart w:id="23" w:name="_Toc76762898"/>
      <w:r w:rsidRPr="007724C8">
        <w:rPr>
          <w:rFonts w:asciiTheme="minorHAnsi" w:hAnsiTheme="minorHAnsi" w:cstheme="minorHAnsi"/>
        </w:rPr>
        <w:t xml:space="preserve">How to Develop a </w:t>
      </w:r>
      <w:proofErr w:type="spellStart"/>
      <w:r w:rsidRPr="007724C8">
        <w:rPr>
          <w:rFonts w:asciiTheme="minorHAnsi" w:hAnsiTheme="minorHAnsi" w:cstheme="minorHAnsi"/>
        </w:rPr>
        <w:t>ToC</w:t>
      </w:r>
      <w:bookmarkEnd w:id="22"/>
      <w:bookmarkEnd w:id="23"/>
      <w:proofErr w:type="spellEnd"/>
      <w:r w:rsidRPr="007724C8">
        <w:rPr>
          <w:rFonts w:asciiTheme="minorHAnsi" w:hAnsiTheme="minorHAnsi" w:cstheme="minorHAnsi"/>
        </w:rPr>
        <w:t xml:space="preserve"> </w:t>
      </w:r>
    </w:p>
    <w:p w14:paraId="54339054" w14:textId="77777777" w:rsidR="004A4360" w:rsidRPr="007724C8" w:rsidRDefault="004A4360" w:rsidP="00B924D4">
      <w:pPr>
        <w:pStyle w:val="Heading2"/>
        <w:rPr>
          <w:rFonts w:asciiTheme="minorHAnsi" w:hAnsiTheme="minorHAnsi" w:cstheme="minorHAnsi"/>
        </w:rPr>
      </w:pPr>
      <w:bookmarkStart w:id="24" w:name="_Toc76741308"/>
      <w:bookmarkStart w:id="25" w:name="_Toc76762899"/>
      <w:r w:rsidRPr="007724C8">
        <w:rPr>
          <w:rFonts w:asciiTheme="minorHAnsi" w:hAnsiTheme="minorHAnsi" w:cstheme="minorHAnsi"/>
        </w:rPr>
        <w:t xml:space="preserve">Process and key considerations (general, for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at any scale)</w:t>
      </w:r>
      <w:bookmarkEnd w:id="24"/>
      <w:bookmarkEnd w:id="25"/>
    </w:p>
    <w:p w14:paraId="3C83BC7C" w14:textId="5FFD50FA" w:rsidR="00675981" w:rsidRPr="007724C8" w:rsidRDefault="00E87B8E" w:rsidP="00F94771">
      <w:pPr>
        <w:ind w:firstLine="720"/>
        <w:rPr>
          <w:rFonts w:asciiTheme="minorHAnsi" w:hAnsiTheme="minorHAnsi" w:cstheme="minorHAnsi"/>
        </w:rPr>
      </w:pPr>
      <w:r w:rsidRPr="007724C8">
        <w:rPr>
          <w:rFonts w:asciiTheme="minorHAnsi" w:hAnsiTheme="minorHAnsi" w:cstheme="minorHAnsi"/>
        </w:rPr>
        <w:t xml:space="preserve">Ideally, any strategy development process, including developing a </w:t>
      </w:r>
      <w:proofErr w:type="spellStart"/>
      <w:r w:rsidRPr="007724C8">
        <w:rPr>
          <w:rFonts w:asciiTheme="minorHAnsi" w:hAnsiTheme="minorHAnsi" w:cstheme="minorHAnsi"/>
        </w:rPr>
        <w:t>ToC</w:t>
      </w:r>
      <w:proofErr w:type="spellEnd"/>
      <w:r w:rsidRPr="007724C8">
        <w:rPr>
          <w:rFonts w:asciiTheme="minorHAnsi" w:hAnsiTheme="minorHAnsi" w:cstheme="minorHAnsi"/>
        </w:rPr>
        <w:t>, should begin with a clear and th</w:t>
      </w:r>
      <w:r w:rsidR="00FE4030" w:rsidRPr="007724C8">
        <w:rPr>
          <w:rFonts w:asciiTheme="minorHAnsi" w:hAnsiTheme="minorHAnsi" w:cstheme="minorHAnsi"/>
        </w:rPr>
        <w:t>o</w:t>
      </w:r>
      <w:r w:rsidRPr="007724C8">
        <w:rPr>
          <w:rFonts w:asciiTheme="minorHAnsi" w:hAnsiTheme="minorHAnsi" w:cstheme="minorHAnsi"/>
        </w:rPr>
        <w:t>rough analysis of the problem</w:t>
      </w:r>
      <w:r w:rsidR="00FE4030" w:rsidRPr="007724C8">
        <w:rPr>
          <w:rFonts w:asciiTheme="minorHAnsi" w:hAnsiTheme="minorHAnsi" w:cstheme="minorHAnsi"/>
        </w:rPr>
        <w:t xml:space="preserve"> and determination of goals, and then </w:t>
      </w:r>
      <w:r w:rsidRPr="007724C8">
        <w:rPr>
          <w:rFonts w:asciiTheme="minorHAnsi" w:hAnsiTheme="minorHAnsi" w:cstheme="minorHAnsi"/>
        </w:rPr>
        <w:t xml:space="preserve">work backwards </w:t>
      </w:r>
      <w:r w:rsidR="00FE4030" w:rsidRPr="007724C8">
        <w:rPr>
          <w:rFonts w:asciiTheme="minorHAnsi" w:hAnsiTheme="minorHAnsi" w:cstheme="minorHAnsi"/>
        </w:rPr>
        <w:t xml:space="preserve">to define the best way to achieve those goals. In practice, it is rare to start with a “clean slate”. </w:t>
      </w:r>
      <w:proofErr w:type="spellStart"/>
      <w:r w:rsidR="00FE4030" w:rsidRPr="007724C8">
        <w:rPr>
          <w:rFonts w:asciiTheme="minorHAnsi" w:hAnsiTheme="minorHAnsi" w:cstheme="minorHAnsi"/>
        </w:rPr>
        <w:t>OneCGIAR</w:t>
      </w:r>
      <w:proofErr w:type="spellEnd"/>
      <w:r w:rsidR="00FE4030" w:rsidRPr="007724C8">
        <w:rPr>
          <w:rFonts w:asciiTheme="minorHAnsi" w:hAnsiTheme="minorHAnsi" w:cstheme="minorHAnsi"/>
        </w:rPr>
        <w:t xml:space="preserve"> has identified </w:t>
      </w:r>
      <w:r w:rsidR="00CF6D63" w:rsidRPr="007724C8">
        <w:rPr>
          <w:rFonts w:asciiTheme="minorHAnsi" w:hAnsiTheme="minorHAnsi" w:cstheme="minorHAnsi"/>
        </w:rPr>
        <w:t xml:space="preserve">the </w:t>
      </w:r>
      <w:r w:rsidR="00A9602A" w:rsidRPr="007724C8">
        <w:rPr>
          <w:rFonts w:asciiTheme="minorHAnsi" w:hAnsiTheme="minorHAnsi" w:cstheme="minorHAnsi"/>
        </w:rPr>
        <w:t>I</w:t>
      </w:r>
      <w:r w:rsidR="00FE4030" w:rsidRPr="007724C8">
        <w:rPr>
          <w:rFonts w:asciiTheme="minorHAnsi" w:hAnsiTheme="minorHAnsi" w:cstheme="minorHAnsi"/>
        </w:rPr>
        <w:t xml:space="preserve">mpact </w:t>
      </w:r>
      <w:r w:rsidR="00A9602A" w:rsidRPr="007724C8">
        <w:rPr>
          <w:rFonts w:asciiTheme="minorHAnsi" w:hAnsiTheme="minorHAnsi" w:cstheme="minorHAnsi"/>
        </w:rPr>
        <w:t>A</w:t>
      </w:r>
      <w:r w:rsidR="00FE4030" w:rsidRPr="007724C8">
        <w:rPr>
          <w:rFonts w:asciiTheme="minorHAnsi" w:hAnsiTheme="minorHAnsi" w:cstheme="minorHAnsi"/>
        </w:rPr>
        <w:t xml:space="preserve">reas and SDG targets </w:t>
      </w:r>
      <w:r w:rsidR="00CF6D63" w:rsidRPr="007724C8">
        <w:rPr>
          <w:rFonts w:asciiTheme="minorHAnsi" w:hAnsiTheme="minorHAnsi" w:cstheme="minorHAnsi"/>
        </w:rPr>
        <w:t>that</w:t>
      </w:r>
      <w:r w:rsidR="00FE4030" w:rsidRPr="007724C8">
        <w:rPr>
          <w:rFonts w:asciiTheme="minorHAnsi" w:hAnsiTheme="minorHAnsi" w:cstheme="minorHAnsi"/>
        </w:rPr>
        <w:t xml:space="preserve"> </w:t>
      </w:r>
      <w:r w:rsidR="00A9602A" w:rsidRPr="007724C8">
        <w:rPr>
          <w:rFonts w:asciiTheme="minorHAnsi" w:hAnsiTheme="minorHAnsi" w:cstheme="minorHAnsi"/>
        </w:rPr>
        <w:t xml:space="preserve">the portfolio </w:t>
      </w:r>
      <w:r w:rsidR="00FE4030" w:rsidRPr="007724C8">
        <w:rPr>
          <w:rFonts w:asciiTheme="minorHAnsi" w:hAnsiTheme="minorHAnsi" w:cstheme="minorHAnsi"/>
        </w:rPr>
        <w:t>will contribute to</w:t>
      </w:r>
      <w:r w:rsidR="00E87230" w:rsidRPr="007724C8">
        <w:rPr>
          <w:rFonts w:asciiTheme="minorHAnsi" w:hAnsiTheme="minorHAnsi" w:cstheme="minorHAnsi"/>
        </w:rPr>
        <w:t>,</w:t>
      </w:r>
      <w:r w:rsidR="00FE4030" w:rsidRPr="007724C8">
        <w:rPr>
          <w:rFonts w:asciiTheme="minorHAnsi" w:hAnsiTheme="minorHAnsi" w:cstheme="minorHAnsi"/>
        </w:rPr>
        <w:t xml:space="preserve"> and substantial work has already been done </w:t>
      </w:r>
      <w:r w:rsidR="00E17386" w:rsidRPr="007724C8">
        <w:rPr>
          <w:rFonts w:asciiTheme="minorHAnsi" w:hAnsiTheme="minorHAnsi" w:cstheme="minorHAnsi"/>
        </w:rPr>
        <w:t xml:space="preserve">during </w:t>
      </w:r>
      <w:r w:rsidR="00A9602A" w:rsidRPr="007724C8">
        <w:rPr>
          <w:rFonts w:asciiTheme="minorHAnsi" w:hAnsiTheme="minorHAnsi" w:cstheme="minorHAnsi"/>
        </w:rPr>
        <w:t xml:space="preserve">the Initial Design Phase </w:t>
      </w:r>
      <w:r w:rsidR="00E17386" w:rsidRPr="007724C8">
        <w:rPr>
          <w:rFonts w:asciiTheme="minorHAnsi" w:hAnsiTheme="minorHAnsi" w:cstheme="minorHAnsi"/>
        </w:rPr>
        <w:t xml:space="preserve">to </w:t>
      </w:r>
      <w:r w:rsidR="00C82731" w:rsidRPr="007724C8">
        <w:rPr>
          <w:rFonts w:asciiTheme="minorHAnsi" w:hAnsiTheme="minorHAnsi" w:cstheme="minorHAnsi"/>
        </w:rPr>
        <w:t xml:space="preserve">identify development challenges and </w:t>
      </w:r>
      <w:r w:rsidR="00E87230" w:rsidRPr="007724C8">
        <w:rPr>
          <w:rFonts w:asciiTheme="minorHAnsi" w:hAnsiTheme="minorHAnsi" w:cstheme="minorHAnsi"/>
        </w:rPr>
        <w:t xml:space="preserve">begin planning activities and </w:t>
      </w:r>
      <w:r w:rsidR="00E17386" w:rsidRPr="007724C8">
        <w:rPr>
          <w:rFonts w:asciiTheme="minorHAnsi" w:hAnsiTheme="minorHAnsi" w:cstheme="minorHAnsi"/>
        </w:rPr>
        <w:t xml:space="preserve">draft </w:t>
      </w:r>
      <w:r w:rsidR="00E87230" w:rsidRPr="007724C8">
        <w:rPr>
          <w:rFonts w:asciiTheme="minorHAnsi" w:hAnsiTheme="minorHAnsi" w:cstheme="minorHAnsi"/>
        </w:rPr>
        <w:t xml:space="preserve">first iteration </w:t>
      </w:r>
      <w:r w:rsidR="00CF6D63" w:rsidRPr="007724C8">
        <w:rPr>
          <w:rFonts w:asciiTheme="minorHAnsi" w:hAnsiTheme="minorHAnsi" w:cstheme="minorHAnsi"/>
        </w:rPr>
        <w:t xml:space="preserve">Initiative </w:t>
      </w:r>
      <w:proofErr w:type="spellStart"/>
      <w:r w:rsidR="00E87230" w:rsidRPr="007724C8">
        <w:rPr>
          <w:rFonts w:asciiTheme="minorHAnsi" w:hAnsiTheme="minorHAnsi" w:cstheme="minorHAnsi"/>
        </w:rPr>
        <w:t>ToCs</w:t>
      </w:r>
      <w:proofErr w:type="spellEnd"/>
      <w:r w:rsidR="00E87230" w:rsidRPr="007724C8">
        <w:rPr>
          <w:rFonts w:asciiTheme="minorHAnsi" w:hAnsiTheme="minorHAnsi" w:cstheme="minorHAnsi"/>
        </w:rPr>
        <w:t xml:space="preserve">. </w:t>
      </w:r>
      <w:r w:rsidR="00D81758" w:rsidRPr="007724C8">
        <w:rPr>
          <w:rFonts w:asciiTheme="minorHAnsi" w:hAnsiTheme="minorHAnsi" w:cstheme="minorHAnsi"/>
        </w:rPr>
        <w:t xml:space="preserve">Moreover, many Initiatives will build on previous research and relationships. </w:t>
      </w:r>
      <w:r w:rsidR="00E17386" w:rsidRPr="007724C8">
        <w:rPr>
          <w:rFonts w:asciiTheme="minorHAnsi" w:hAnsiTheme="minorHAnsi" w:cstheme="minorHAnsi"/>
        </w:rPr>
        <w:t xml:space="preserve">In any case, </w:t>
      </w:r>
      <w:proofErr w:type="spellStart"/>
      <w:r w:rsidR="00A9602A" w:rsidRPr="007724C8">
        <w:rPr>
          <w:rFonts w:asciiTheme="minorHAnsi" w:hAnsiTheme="minorHAnsi" w:cstheme="minorHAnsi"/>
        </w:rPr>
        <w:t>ToC</w:t>
      </w:r>
      <w:proofErr w:type="spellEnd"/>
      <w:r w:rsidR="00A9602A" w:rsidRPr="007724C8">
        <w:rPr>
          <w:rFonts w:asciiTheme="minorHAnsi" w:hAnsiTheme="minorHAnsi" w:cstheme="minorHAnsi"/>
        </w:rPr>
        <w:t xml:space="preserve"> </w:t>
      </w:r>
      <w:r w:rsidR="00E17386" w:rsidRPr="007724C8">
        <w:rPr>
          <w:rFonts w:asciiTheme="minorHAnsi" w:hAnsiTheme="minorHAnsi" w:cstheme="minorHAnsi"/>
        </w:rPr>
        <w:t xml:space="preserve">development is a highly iterative process that accommodates </w:t>
      </w:r>
      <w:r w:rsidR="00675981" w:rsidRPr="007724C8">
        <w:rPr>
          <w:rFonts w:asciiTheme="minorHAnsi" w:hAnsiTheme="minorHAnsi" w:cstheme="minorHAnsi"/>
        </w:rPr>
        <w:t>flexible sequencing</w:t>
      </w:r>
      <w:r w:rsidR="004A4360" w:rsidRPr="007724C8">
        <w:rPr>
          <w:rFonts w:asciiTheme="minorHAnsi" w:hAnsiTheme="minorHAnsi" w:cstheme="minorHAnsi"/>
        </w:rPr>
        <w:t>. With a first draft in place, it is recommended to</w:t>
      </w:r>
      <w:r w:rsidR="00675981" w:rsidRPr="007724C8">
        <w:rPr>
          <w:rFonts w:asciiTheme="minorHAnsi" w:hAnsiTheme="minorHAnsi" w:cstheme="minorHAnsi"/>
        </w:rPr>
        <w:t>:</w:t>
      </w:r>
    </w:p>
    <w:p w14:paraId="77EE9E57" w14:textId="4DF537AE" w:rsidR="00FB13AC" w:rsidRPr="007724C8" w:rsidRDefault="00675981" w:rsidP="00AD199A">
      <w:pPr>
        <w:ind w:left="720"/>
        <w:rPr>
          <w:rFonts w:asciiTheme="minorHAnsi" w:hAnsiTheme="minorHAnsi" w:cstheme="minorHAnsi"/>
        </w:rPr>
      </w:pPr>
      <w:r w:rsidRPr="007724C8">
        <w:rPr>
          <w:rFonts w:asciiTheme="minorHAnsi" w:hAnsiTheme="minorHAnsi" w:cstheme="minorHAnsi"/>
        </w:rPr>
        <w:t xml:space="preserve">1. </w:t>
      </w:r>
      <w:r w:rsidR="00FB13AC" w:rsidRPr="007724C8">
        <w:rPr>
          <w:rFonts w:asciiTheme="minorHAnsi" w:hAnsiTheme="minorHAnsi" w:cstheme="minorHAnsi"/>
        </w:rPr>
        <w:t xml:space="preserve">Review and reflect on the </w:t>
      </w:r>
      <w:r w:rsidR="00A9602A" w:rsidRPr="007724C8">
        <w:rPr>
          <w:rFonts w:asciiTheme="minorHAnsi" w:hAnsiTheme="minorHAnsi" w:cstheme="minorHAnsi"/>
        </w:rPr>
        <w:t xml:space="preserve">Impact Areas </w:t>
      </w:r>
      <w:r w:rsidR="00FB13AC" w:rsidRPr="007724C8">
        <w:rPr>
          <w:rFonts w:asciiTheme="minorHAnsi" w:hAnsiTheme="minorHAnsi" w:cstheme="minorHAnsi"/>
        </w:rPr>
        <w:t xml:space="preserve">and define the </w:t>
      </w:r>
      <w:r w:rsidR="00A9602A" w:rsidRPr="007724C8">
        <w:rPr>
          <w:rFonts w:asciiTheme="minorHAnsi" w:hAnsiTheme="minorHAnsi" w:cstheme="minorHAnsi"/>
        </w:rPr>
        <w:t xml:space="preserve">impact </w:t>
      </w:r>
      <w:r w:rsidR="00FB13AC" w:rsidRPr="007724C8">
        <w:rPr>
          <w:rFonts w:asciiTheme="minorHAnsi" w:hAnsiTheme="minorHAnsi" w:cstheme="minorHAnsi"/>
        </w:rPr>
        <w:t>targets as specifically as possible</w:t>
      </w:r>
      <w:r w:rsidR="00D71CC4" w:rsidRPr="007724C8">
        <w:rPr>
          <w:rFonts w:asciiTheme="minorHAnsi" w:hAnsiTheme="minorHAnsi" w:cstheme="minorHAnsi"/>
        </w:rPr>
        <w:t>,</w:t>
      </w:r>
      <w:r w:rsidR="00B239DB" w:rsidRPr="007724C8">
        <w:rPr>
          <w:rFonts w:asciiTheme="minorHAnsi" w:hAnsiTheme="minorHAnsi" w:cstheme="minorHAnsi"/>
        </w:rPr>
        <w:t xml:space="preserve"> utilizing available literature and analyses</w:t>
      </w:r>
      <w:r w:rsidR="00D71CC4" w:rsidRPr="007724C8">
        <w:rPr>
          <w:rFonts w:asciiTheme="minorHAnsi" w:hAnsiTheme="minorHAnsi" w:cstheme="minorHAnsi"/>
        </w:rPr>
        <w:t>,</w:t>
      </w:r>
      <w:r w:rsidR="00B239DB" w:rsidRPr="007724C8">
        <w:rPr>
          <w:rFonts w:asciiTheme="minorHAnsi" w:hAnsiTheme="minorHAnsi" w:cstheme="minorHAnsi"/>
        </w:rPr>
        <w:t xml:space="preserve"> and the expert knowledge of </w:t>
      </w:r>
      <w:r w:rsidR="00B239DB" w:rsidRPr="007724C8">
        <w:rPr>
          <w:rFonts w:asciiTheme="minorHAnsi" w:hAnsiTheme="minorHAnsi" w:cstheme="minorHAnsi"/>
        </w:rPr>
        <w:lastRenderedPageBreak/>
        <w:t>partners to help appreciate the context, needs</w:t>
      </w:r>
      <w:r w:rsidR="00CF6D63" w:rsidRPr="007724C8">
        <w:rPr>
          <w:rFonts w:asciiTheme="minorHAnsi" w:hAnsiTheme="minorHAnsi" w:cstheme="minorHAnsi"/>
        </w:rPr>
        <w:t>,</w:t>
      </w:r>
      <w:r w:rsidR="00B239DB" w:rsidRPr="007724C8">
        <w:rPr>
          <w:rFonts w:asciiTheme="minorHAnsi" w:hAnsiTheme="minorHAnsi" w:cstheme="minorHAnsi"/>
        </w:rPr>
        <w:t xml:space="preserve"> and opportunities in the relevant geographic </w:t>
      </w:r>
      <w:proofErr w:type="gramStart"/>
      <w:r w:rsidR="00B239DB" w:rsidRPr="007724C8">
        <w:rPr>
          <w:rFonts w:asciiTheme="minorHAnsi" w:hAnsiTheme="minorHAnsi" w:cstheme="minorHAnsi"/>
        </w:rPr>
        <w:t>areas</w:t>
      </w:r>
      <w:r w:rsidR="00FB13AC" w:rsidRPr="007724C8">
        <w:rPr>
          <w:rFonts w:asciiTheme="minorHAnsi" w:hAnsiTheme="minorHAnsi" w:cstheme="minorHAnsi"/>
        </w:rPr>
        <w:t>;</w:t>
      </w:r>
      <w:proofErr w:type="gramEnd"/>
    </w:p>
    <w:p w14:paraId="69AA8310" w14:textId="4F731B08" w:rsidR="00E772BB" w:rsidRPr="007724C8" w:rsidRDefault="00FB13AC" w:rsidP="00AD199A">
      <w:pPr>
        <w:ind w:left="720"/>
        <w:rPr>
          <w:rFonts w:asciiTheme="minorHAnsi" w:hAnsiTheme="minorHAnsi" w:cstheme="minorHAnsi"/>
        </w:rPr>
      </w:pPr>
      <w:r w:rsidRPr="007724C8">
        <w:rPr>
          <w:rFonts w:asciiTheme="minorHAnsi" w:hAnsiTheme="minorHAnsi" w:cstheme="minorHAnsi"/>
        </w:rPr>
        <w:t xml:space="preserve">2. </w:t>
      </w:r>
      <w:r w:rsidR="00E772BB" w:rsidRPr="007724C8">
        <w:rPr>
          <w:rFonts w:asciiTheme="minorHAnsi" w:hAnsiTheme="minorHAnsi" w:cstheme="minorHAnsi"/>
        </w:rPr>
        <w:t xml:space="preserve">Specify </w:t>
      </w:r>
      <w:r w:rsidRPr="007724C8">
        <w:rPr>
          <w:rFonts w:asciiTheme="minorHAnsi" w:hAnsiTheme="minorHAnsi" w:cstheme="minorHAnsi"/>
        </w:rPr>
        <w:t>high</w:t>
      </w:r>
      <w:r w:rsidR="00CF6D63" w:rsidRPr="007724C8">
        <w:rPr>
          <w:rFonts w:asciiTheme="minorHAnsi" w:hAnsiTheme="minorHAnsi" w:cstheme="minorHAnsi"/>
        </w:rPr>
        <w:t>est</w:t>
      </w:r>
      <w:r w:rsidRPr="007724C8">
        <w:rPr>
          <w:rFonts w:asciiTheme="minorHAnsi" w:hAnsiTheme="minorHAnsi" w:cstheme="minorHAnsi"/>
        </w:rPr>
        <w:t>-level outcomes, identifying wh</w:t>
      </w:r>
      <w:r w:rsidR="00B239DB" w:rsidRPr="007724C8">
        <w:rPr>
          <w:rFonts w:asciiTheme="minorHAnsi" w:hAnsiTheme="minorHAnsi" w:cstheme="minorHAnsi"/>
        </w:rPr>
        <w:t>ich</w:t>
      </w:r>
      <w:r w:rsidRPr="007724C8">
        <w:rPr>
          <w:rFonts w:asciiTheme="minorHAnsi" w:hAnsiTheme="minorHAnsi" w:cstheme="minorHAnsi"/>
        </w:rPr>
        <w:t xml:space="preserve"> actors will need to take what actions </w:t>
      </w:r>
      <w:r w:rsidR="005B4FE4" w:rsidRPr="007724C8">
        <w:rPr>
          <w:rFonts w:asciiTheme="minorHAnsi" w:hAnsiTheme="minorHAnsi" w:cstheme="minorHAnsi"/>
        </w:rPr>
        <w:t xml:space="preserve">for the </w:t>
      </w:r>
      <w:r w:rsidR="00D81758" w:rsidRPr="007724C8">
        <w:rPr>
          <w:rFonts w:asciiTheme="minorHAnsi" w:hAnsiTheme="minorHAnsi" w:cstheme="minorHAnsi"/>
        </w:rPr>
        <w:t xml:space="preserve">impact targets </w:t>
      </w:r>
      <w:r w:rsidR="005B4FE4" w:rsidRPr="007724C8">
        <w:rPr>
          <w:rFonts w:asciiTheme="minorHAnsi" w:hAnsiTheme="minorHAnsi" w:cstheme="minorHAnsi"/>
        </w:rPr>
        <w:t>to be realized</w:t>
      </w:r>
      <w:r w:rsidRPr="007724C8">
        <w:rPr>
          <w:rFonts w:asciiTheme="minorHAnsi" w:hAnsiTheme="minorHAnsi" w:cstheme="minorHAnsi"/>
        </w:rPr>
        <w:t xml:space="preserve"> </w:t>
      </w:r>
      <w:r w:rsidR="00CF6D63" w:rsidRPr="007724C8">
        <w:rPr>
          <w:rFonts w:asciiTheme="minorHAnsi" w:hAnsiTheme="minorHAnsi" w:cstheme="minorHAnsi"/>
        </w:rPr>
        <w:t>(</w:t>
      </w:r>
      <w:r w:rsidR="00A9602A" w:rsidRPr="007724C8">
        <w:rPr>
          <w:rFonts w:asciiTheme="minorHAnsi" w:hAnsiTheme="minorHAnsi" w:cstheme="minorHAnsi"/>
        </w:rPr>
        <w:t>Note</w:t>
      </w:r>
      <w:r w:rsidR="00CF6D63" w:rsidRPr="007724C8">
        <w:rPr>
          <w:rFonts w:asciiTheme="minorHAnsi" w:hAnsiTheme="minorHAnsi" w:cstheme="minorHAnsi"/>
        </w:rPr>
        <w:t xml:space="preserve">: These correspond to the </w:t>
      </w:r>
      <w:r w:rsidR="00A9602A" w:rsidRPr="007724C8">
        <w:rPr>
          <w:rFonts w:asciiTheme="minorHAnsi" w:hAnsiTheme="minorHAnsi" w:cstheme="minorHAnsi"/>
        </w:rPr>
        <w:t xml:space="preserve">Action Area </w:t>
      </w:r>
      <w:ins w:id="26" w:author="Bonaiuti, Enrico (RTB-CIP-GLDC-ICARDA)" w:date="2021-07-09T22:05:00Z">
        <w:r w:rsidR="00764802">
          <w:rPr>
            <w:rFonts w:asciiTheme="minorHAnsi" w:hAnsiTheme="minorHAnsi" w:cstheme="minorHAnsi"/>
          </w:rPr>
          <w:t xml:space="preserve">(AA) </w:t>
        </w:r>
      </w:ins>
      <w:r w:rsidR="00CF6D63" w:rsidRPr="007724C8">
        <w:rPr>
          <w:rFonts w:asciiTheme="minorHAnsi" w:hAnsiTheme="minorHAnsi" w:cstheme="minorHAnsi"/>
        </w:rPr>
        <w:t xml:space="preserve">outcomes in the </w:t>
      </w:r>
      <w:del w:id="27" w:author="Bonaiuti, Enrico (RTB-CIP-GLDC-ICARDA)" w:date="2021-07-09T22:05:00Z">
        <w:r w:rsidR="00A9602A" w:rsidRPr="007724C8" w:rsidDel="00764802">
          <w:rPr>
            <w:rFonts w:asciiTheme="minorHAnsi" w:hAnsiTheme="minorHAnsi" w:cstheme="minorHAnsi"/>
          </w:rPr>
          <w:delText>Action Area</w:delText>
        </w:r>
      </w:del>
      <w:ins w:id="28" w:author="Bonaiuti, Enrico (RTB-CIP-GLDC-ICARDA)" w:date="2021-07-09T22:05:00Z">
        <w:r w:rsidR="00764802">
          <w:rPr>
            <w:rFonts w:asciiTheme="minorHAnsi" w:hAnsiTheme="minorHAnsi" w:cstheme="minorHAnsi"/>
          </w:rPr>
          <w:t>AA</w:t>
        </w:r>
      </w:ins>
      <w:r w:rsidR="00A9602A" w:rsidRPr="007724C8">
        <w:rPr>
          <w:rFonts w:asciiTheme="minorHAnsi" w:hAnsiTheme="minorHAnsi" w:cstheme="minorHAnsi"/>
        </w:rPr>
        <w:t xml:space="preserve"> </w:t>
      </w:r>
      <w:proofErr w:type="spellStart"/>
      <w:r w:rsidR="00CF6D63" w:rsidRPr="007724C8">
        <w:rPr>
          <w:rFonts w:asciiTheme="minorHAnsi" w:hAnsiTheme="minorHAnsi" w:cstheme="minorHAnsi"/>
        </w:rPr>
        <w:t>ToC</w:t>
      </w:r>
      <w:r w:rsidR="00A9602A" w:rsidRPr="007724C8">
        <w:rPr>
          <w:rFonts w:asciiTheme="minorHAnsi" w:hAnsiTheme="minorHAnsi" w:cstheme="minorHAnsi"/>
        </w:rPr>
        <w:t>s</w:t>
      </w:r>
      <w:proofErr w:type="spellEnd"/>
      <w:r w:rsidR="00CF6D63" w:rsidRPr="007724C8">
        <w:rPr>
          <w:rFonts w:asciiTheme="minorHAnsi" w:hAnsiTheme="minorHAnsi" w:cstheme="minorHAnsi"/>
        </w:rPr>
        <w:t xml:space="preserve">). Outcomes at this </w:t>
      </w:r>
      <w:r w:rsidR="00E772BB" w:rsidRPr="007724C8">
        <w:rPr>
          <w:rFonts w:asciiTheme="minorHAnsi" w:hAnsiTheme="minorHAnsi" w:cstheme="minorHAnsi"/>
        </w:rPr>
        <w:t xml:space="preserve">level </w:t>
      </w:r>
      <w:r w:rsidRPr="007724C8">
        <w:rPr>
          <w:rFonts w:asciiTheme="minorHAnsi" w:hAnsiTheme="minorHAnsi" w:cstheme="minorHAnsi"/>
        </w:rPr>
        <w:t>may not be realized within the timeframe of the Initiative</w:t>
      </w:r>
      <w:r w:rsidR="005B4FE4" w:rsidRPr="007724C8">
        <w:rPr>
          <w:rFonts w:asciiTheme="minorHAnsi" w:hAnsiTheme="minorHAnsi" w:cstheme="minorHAnsi"/>
        </w:rPr>
        <w:t xml:space="preserve">, </w:t>
      </w:r>
      <w:r w:rsidR="00E772BB" w:rsidRPr="007724C8">
        <w:rPr>
          <w:rFonts w:asciiTheme="minorHAnsi" w:hAnsiTheme="minorHAnsi" w:cstheme="minorHAnsi"/>
        </w:rPr>
        <w:t xml:space="preserve">and the Initiative will not be accountable for them in the current phase. </w:t>
      </w:r>
      <w:r w:rsidR="00CF6D63" w:rsidRPr="007724C8">
        <w:rPr>
          <w:rFonts w:asciiTheme="minorHAnsi" w:hAnsiTheme="minorHAnsi" w:cstheme="minorHAnsi"/>
        </w:rPr>
        <w:t>Nevertheless, t</w:t>
      </w:r>
      <w:r w:rsidR="00E772BB" w:rsidRPr="007724C8">
        <w:rPr>
          <w:rFonts w:asciiTheme="minorHAnsi" w:hAnsiTheme="minorHAnsi" w:cstheme="minorHAnsi"/>
        </w:rPr>
        <w:t xml:space="preserve">he </w:t>
      </w:r>
      <w:del w:id="29" w:author="Bonaiuti, Enrico (RTB-CIP-GLDC-ICARDA)" w:date="2021-07-09T22:05:00Z">
        <w:r w:rsidR="00A9602A" w:rsidRPr="007724C8" w:rsidDel="00764802">
          <w:rPr>
            <w:rFonts w:asciiTheme="minorHAnsi" w:hAnsiTheme="minorHAnsi" w:cstheme="minorHAnsi"/>
          </w:rPr>
          <w:delText>Action Area</w:delText>
        </w:r>
      </w:del>
      <w:ins w:id="30" w:author="Bonaiuti, Enrico (RTB-CIP-GLDC-ICARDA)" w:date="2021-07-09T22:05:00Z">
        <w:r w:rsidR="00764802">
          <w:rPr>
            <w:rFonts w:asciiTheme="minorHAnsi" w:hAnsiTheme="minorHAnsi" w:cstheme="minorHAnsi"/>
          </w:rPr>
          <w:t>AA</w:t>
        </w:r>
      </w:ins>
      <w:r w:rsidR="00E772BB" w:rsidRPr="007724C8">
        <w:rPr>
          <w:rFonts w:asciiTheme="minorHAnsi" w:hAnsiTheme="minorHAnsi" w:cstheme="minorHAnsi"/>
        </w:rPr>
        <w:t xml:space="preserve"> outcomes are part of the causal logic and, if they are well specified, it helps analyze and identify </w:t>
      </w:r>
      <w:r w:rsidR="005B4FE4" w:rsidRPr="007724C8">
        <w:rPr>
          <w:rFonts w:asciiTheme="minorHAnsi" w:hAnsiTheme="minorHAnsi" w:cstheme="minorHAnsi"/>
        </w:rPr>
        <w:t xml:space="preserve">the necessary </w:t>
      </w:r>
      <w:r w:rsidR="00725251" w:rsidRPr="007724C8">
        <w:rPr>
          <w:rFonts w:asciiTheme="minorHAnsi" w:hAnsiTheme="minorHAnsi" w:cstheme="minorHAnsi"/>
        </w:rPr>
        <w:t>antecedent</w:t>
      </w:r>
      <w:r w:rsidR="005B4FE4" w:rsidRPr="007724C8">
        <w:rPr>
          <w:rFonts w:asciiTheme="minorHAnsi" w:hAnsiTheme="minorHAnsi" w:cstheme="minorHAnsi"/>
        </w:rPr>
        <w:t xml:space="preserve"> outcomes</w:t>
      </w:r>
      <w:r w:rsidR="00E772BB" w:rsidRPr="007724C8">
        <w:rPr>
          <w:rFonts w:asciiTheme="minorHAnsi" w:hAnsiTheme="minorHAnsi" w:cstheme="minorHAnsi"/>
        </w:rPr>
        <w:t xml:space="preserve">. </w:t>
      </w:r>
    </w:p>
    <w:p w14:paraId="4A1B24E0" w14:textId="486CB268" w:rsidR="00B239DB" w:rsidRPr="007724C8" w:rsidRDefault="00E772BB" w:rsidP="00AD199A">
      <w:pPr>
        <w:ind w:left="720"/>
        <w:rPr>
          <w:rFonts w:asciiTheme="minorHAnsi" w:hAnsiTheme="minorHAnsi" w:cstheme="minorHAnsi"/>
        </w:rPr>
      </w:pPr>
      <w:r w:rsidRPr="007724C8">
        <w:rPr>
          <w:rFonts w:asciiTheme="minorHAnsi" w:hAnsiTheme="minorHAnsi" w:cstheme="minorHAnsi"/>
        </w:rPr>
        <w:t xml:space="preserve">3. </w:t>
      </w:r>
      <w:r w:rsidR="00675981" w:rsidRPr="007724C8">
        <w:rPr>
          <w:rFonts w:asciiTheme="minorHAnsi" w:hAnsiTheme="minorHAnsi" w:cstheme="minorHAnsi"/>
        </w:rPr>
        <w:t xml:space="preserve"> </w:t>
      </w:r>
      <w:r w:rsidRPr="007724C8">
        <w:rPr>
          <w:rFonts w:asciiTheme="minorHAnsi" w:hAnsiTheme="minorHAnsi" w:cstheme="minorHAnsi"/>
        </w:rPr>
        <w:t xml:space="preserve">After reviewing and refining impacts and </w:t>
      </w:r>
      <w:del w:id="31" w:author="Bonaiuti, Enrico (RTB-CIP-GLDC-ICARDA)" w:date="2021-07-09T22:05:00Z">
        <w:r w:rsidR="00A9602A" w:rsidRPr="007724C8" w:rsidDel="00764802">
          <w:rPr>
            <w:rFonts w:asciiTheme="minorHAnsi" w:hAnsiTheme="minorHAnsi" w:cstheme="minorHAnsi"/>
          </w:rPr>
          <w:delText>Action Area</w:delText>
        </w:r>
      </w:del>
      <w:ins w:id="32" w:author="Bonaiuti, Enrico (RTB-CIP-GLDC-ICARDA)" w:date="2021-07-09T22:05:00Z">
        <w:r w:rsidR="00764802">
          <w:rPr>
            <w:rFonts w:asciiTheme="minorHAnsi" w:hAnsiTheme="minorHAnsi" w:cstheme="minorHAnsi"/>
          </w:rPr>
          <w:t>AA</w:t>
        </w:r>
      </w:ins>
      <w:r w:rsidRPr="007724C8">
        <w:rPr>
          <w:rFonts w:asciiTheme="minorHAnsi" w:hAnsiTheme="minorHAnsi" w:cstheme="minorHAnsi"/>
        </w:rPr>
        <w:t xml:space="preserve"> outcomes, shift the focus to activities and outputs to produce a provisional list of the main products </w:t>
      </w:r>
      <w:r w:rsidRPr="007724C8">
        <w:rPr>
          <w:rFonts w:asciiTheme="minorHAnsi" w:hAnsiTheme="minorHAnsi" w:cstheme="minorHAnsi"/>
          <w:u w:val="single"/>
        </w:rPr>
        <w:t>and</w:t>
      </w:r>
      <w:r w:rsidRPr="007724C8">
        <w:rPr>
          <w:rFonts w:asciiTheme="minorHAnsi" w:hAnsiTheme="minorHAnsi" w:cstheme="minorHAnsi"/>
        </w:rPr>
        <w:t xml:space="preserve"> services that the Initiative will deliver. </w:t>
      </w:r>
      <w:r w:rsidR="001E2C7C" w:rsidRPr="007724C8">
        <w:rPr>
          <w:rFonts w:asciiTheme="minorHAnsi" w:hAnsiTheme="minorHAnsi" w:cstheme="minorHAnsi"/>
        </w:rPr>
        <w:t xml:space="preserve">Research questions and the methods used to answer those questions should be clearly specified, but it is </w:t>
      </w:r>
      <w:r w:rsidR="00B239DB" w:rsidRPr="007724C8">
        <w:rPr>
          <w:rFonts w:asciiTheme="minorHAnsi" w:hAnsiTheme="minorHAnsi" w:cstheme="minorHAnsi"/>
        </w:rPr>
        <w:t>important to think beyond scientific and technical outputs and consider what partners will be involved and how they will be engaged.</w:t>
      </w:r>
      <w:r w:rsidR="00143EC4" w:rsidRPr="007724C8">
        <w:rPr>
          <w:rFonts w:asciiTheme="minorHAnsi" w:hAnsiTheme="minorHAnsi" w:cstheme="minorHAnsi"/>
        </w:rPr>
        <w:t xml:space="preserve"> </w:t>
      </w:r>
    </w:p>
    <w:p w14:paraId="48264DF3" w14:textId="0774287C" w:rsidR="00136E78" w:rsidRPr="007724C8" w:rsidRDefault="00675981" w:rsidP="00AD199A">
      <w:pPr>
        <w:ind w:left="720"/>
        <w:rPr>
          <w:rFonts w:asciiTheme="minorHAnsi" w:hAnsiTheme="minorHAnsi" w:cstheme="minorHAnsi"/>
        </w:rPr>
      </w:pPr>
      <w:r w:rsidRPr="007724C8">
        <w:rPr>
          <w:rFonts w:asciiTheme="minorHAnsi" w:hAnsiTheme="minorHAnsi" w:cstheme="minorHAnsi"/>
        </w:rPr>
        <w:t xml:space="preserve">4. </w:t>
      </w:r>
      <w:r w:rsidR="00D81758" w:rsidRPr="007724C8">
        <w:rPr>
          <w:rFonts w:asciiTheme="minorHAnsi" w:hAnsiTheme="minorHAnsi" w:cstheme="minorHAnsi"/>
        </w:rPr>
        <w:t xml:space="preserve">The </w:t>
      </w:r>
      <w:r w:rsidR="00143EC4" w:rsidRPr="007724C8">
        <w:rPr>
          <w:rFonts w:asciiTheme="minorHAnsi" w:hAnsiTheme="minorHAnsi" w:cstheme="minorHAnsi"/>
        </w:rPr>
        <w:t xml:space="preserve">model is </w:t>
      </w:r>
      <w:r w:rsidR="00D81758" w:rsidRPr="007724C8">
        <w:rPr>
          <w:rFonts w:asciiTheme="minorHAnsi" w:hAnsiTheme="minorHAnsi" w:cstheme="minorHAnsi"/>
        </w:rPr>
        <w:t xml:space="preserve">now </w:t>
      </w:r>
      <w:r w:rsidR="00143EC4" w:rsidRPr="007724C8">
        <w:rPr>
          <w:rFonts w:asciiTheme="minorHAnsi" w:hAnsiTheme="minorHAnsi" w:cstheme="minorHAnsi"/>
        </w:rPr>
        <w:t xml:space="preserve">populated at either end, with a provisional set of outputs and </w:t>
      </w:r>
      <w:r w:rsidR="00740073" w:rsidRPr="007724C8">
        <w:rPr>
          <w:rFonts w:asciiTheme="minorHAnsi" w:hAnsiTheme="minorHAnsi" w:cstheme="minorHAnsi"/>
        </w:rPr>
        <w:t xml:space="preserve">with </w:t>
      </w:r>
      <w:del w:id="33" w:author="Bonaiuti, Enrico (RTB-CIP-GLDC-ICARDA)" w:date="2021-07-09T22:05:00Z">
        <w:r w:rsidR="001E2C7C" w:rsidRPr="007724C8" w:rsidDel="00764802">
          <w:rPr>
            <w:rFonts w:asciiTheme="minorHAnsi" w:hAnsiTheme="minorHAnsi" w:cstheme="minorHAnsi"/>
          </w:rPr>
          <w:delText>Action Area</w:delText>
        </w:r>
      </w:del>
      <w:ins w:id="34" w:author="Bonaiuti, Enrico (RTB-CIP-GLDC-ICARDA)" w:date="2021-07-09T22:05:00Z">
        <w:r w:rsidR="00764802">
          <w:rPr>
            <w:rFonts w:asciiTheme="minorHAnsi" w:hAnsiTheme="minorHAnsi" w:cstheme="minorHAnsi"/>
          </w:rPr>
          <w:t>AA</w:t>
        </w:r>
      </w:ins>
      <w:r w:rsidR="00143EC4" w:rsidRPr="007724C8">
        <w:rPr>
          <w:rFonts w:asciiTheme="minorHAnsi" w:hAnsiTheme="minorHAnsi" w:cstheme="minorHAnsi"/>
        </w:rPr>
        <w:t xml:space="preserve"> outcomes and impacts </w:t>
      </w:r>
      <w:r w:rsidR="001E2C7C" w:rsidRPr="007724C8">
        <w:rPr>
          <w:rFonts w:asciiTheme="minorHAnsi" w:hAnsiTheme="minorHAnsi" w:cstheme="minorHAnsi"/>
        </w:rPr>
        <w:t>identified</w:t>
      </w:r>
      <w:r w:rsidR="00143EC4" w:rsidRPr="007724C8">
        <w:rPr>
          <w:rFonts w:asciiTheme="minorHAnsi" w:hAnsiTheme="minorHAnsi" w:cstheme="minorHAnsi"/>
        </w:rPr>
        <w:t xml:space="preserve">. </w:t>
      </w:r>
      <w:r w:rsidR="00740073" w:rsidRPr="007724C8">
        <w:rPr>
          <w:rFonts w:asciiTheme="minorHAnsi" w:hAnsiTheme="minorHAnsi" w:cstheme="minorHAnsi"/>
        </w:rPr>
        <w:t xml:space="preserve">It is now necessary to </w:t>
      </w:r>
      <w:r w:rsidR="00D81758" w:rsidRPr="007724C8">
        <w:rPr>
          <w:rFonts w:asciiTheme="minorHAnsi" w:hAnsiTheme="minorHAnsi" w:cstheme="minorHAnsi"/>
        </w:rPr>
        <w:t>i</w:t>
      </w:r>
      <w:r w:rsidRPr="007724C8">
        <w:rPr>
          <w:rFonts w:asciiTheme="minorHAnsi" w:hAnsiTheme="minorHAnsi" w:cstheme="minorHAnsi"/>
        </w:rPr>
        <w:t xml:space="preserve">dentify </w:t>
      </w:r>
      <w:r w:rsidR="00740073" w:rsidRPr="007724C8">
        <w:rPr>
          <w:rFonts w:asciiTheme="minorHAnsi" w:hAnsiTheme="minorHAnsi" w:cstheme="minorHAnsi"/>
        </w:rPr>
        <w:t xml:space="preserve">the outcomes that are expected to result when partners and other system actors are informed, enabled, supported, encouraged, or otherwise influenced </w:t>
      </w:r>
      <w:r w:rsidR="00725251" w:rsidRPr="007724C8">
        <w:rPr>
          <w:rFonts w:asciiTheme="minorHAnsi" w:hAnsiTheme="minorHAnsi" w:cstheme="minorHAnsi"/>
        </w:rPr>
        <w:t xml:space="preserve">by the Initiative’s outputs </w:t>
      </w:r>
      <w:r w:rsidR="00740073" w:rsidRPr="007724C8">
        <w:rPr>
          <w:rFonts w:asciiTheme="minorHAnsi" w:hAnsiTheme="minorHAnsi" w:cstheme="minorHAnsi"/>
        </w:rPr>
        <w:t>to take actions that they would not otherwise have taken</w:t>
      </w:r>
      <w:r w:rsidR="001E2C7C" w:rsidRPr="007724C8">
        <w:rPr>
          <w:rFonts w:asciiTheme="minorHAnsi" w:hAnsiTheme="minorHAnsi" w:cstheme="minorHAnsi"/>
        </w:rPr>
        <w:t>.</w:t>
      </w:r>
      <w:r w:rsidR="00725251" w:rsidRPr="007724C8">
        <w:rPr>
          <w:rFonts w:asciiTheme="minorHAnsi" w:hAnsiTheme="minorHAnsi" w:cstheme="minorHAnsi"/>
        </w:rPr>
        <w:t xml:space="preserve"> These outcomes should be specified by actor or actor group (depending on the level of the </w:t>
      </w:r>
      <w:proofErr w:type="spellStart"/>
      <w:r w:rsidR="00725251" w:rsidRPr="007724C8">
        <w:rPr>
          <w:rFonts w:asciiTheme="minorHAnsi" w:hAnsiTheme="minorHAnsi" w:cstheme="minorHAnsi"/>
        </w:rPr>
        <w:t>ToC</w:t>
      </w:r>
      <w:proofErr w:type="spellEnd"/>
      <w:r w:rsidR="00725251" w:rsidRPr="007724C8">
        <w:rPr>
          <w:rFonts w:asciiTheme="minorHAnsi" w:hAnsiTheme="minorHAnsi" w:cstheme="minorHAnsi"/>
        </w:rPr>
        <w:t xml:space="preserve">, with more specificity at lower levels) with actions defined in absolute terms if possible. </w:t>
      </w:r>
      <w:r w:rsidR="004343CD" w:rsidRPr="007724C8">
        <w:rPr>
          <w:rFonts w:asciiTheme="minorHAnsi" w:hAnsiTheme="minorHAnsi" w:cstheme="minorHAnsi"/>
        </w:rPr>
        <w:t>For example, a</w:t>
      </w:r>
      <w:r w:rsidR="00725251" w:rsidRPr="007724C8">
        <w:rPr>
          <w:rFonts w:asciiTheme="minorHAnsi" w:hAnsiTheme="minorHAnsi" w:cstheme="minorHAnsi"/>
        </w:rPr>
        <w:t xml:space="preserve">n outcome such as “20% of seed sold by private seed companies in countries x, y and z </w:t>
      </w:r>
      <w:r w:rsidR="004343CD" w:rsidRPr="007724C8">
        <w:rPr>
          <w:rFonts w:asciiTheme="minorHAnsi" w:hAnsiTheme="minorHAnsi" w:cstheme="minorHAnsi"/>
        </w:rPr>
        <w:t>is of</w:t>
      </w:r>
      <w:r w:rsidR="00725251" w:rsidRPr="007724C8">
        <w:rPr>
          <w:rFonts w:asciiTheme="minorHAnsi" w:hAnsiTheme="minorHAnsi" w:cstheme="minorHAnsi"/>
        </w:rPr>
        <w:t xml:space="preserve"> new varieties </w:t>
      </w:r>
      <w:r w:rsidR="00136E78" w:rsidRPr="007724C8">
        <w:rPr>
          <w:rFonts w:asciiTheme="minorHAnsi" w:hAnsiTheme="minorHAnsi" w:cstheme="minorHAnsi"/>
        </w:rPr>
        <w:t xml:space="preserve">from CGIAR/NARS network” provides clearer guidance, and </w:t>
      </w:r>
      <w:r w:rsidR="00136E78" w:rsidRPr="007724C8">
        <w:rPr>
          <w:rFonts w:asciiTheme="minorHAnsi" w:hAnsiTheme="minorHAnsi" w:cstheme="minorHAnsi"/>
        </w:rPr>
        <w:lastRenderedPageBreak/>
        <w:t>is more easily evaluated</w:t>
      </w:r>
      <w:r w:rsidR="001E2C7C" w:rsidRPr="007724C8">
        <w:rPr>
          <w:rFonts w:asciiTheme="minorHAnsi" w:hAnsiTheme="minorHAnsi" w:cstheme="minorHAnsi"/>
        </w:rPr>
        <w:t>,</w:t>
      </w:r>
      <w:r w:rsidR="00136E78" w:rsidRPr="007724C8">
        <w:rPr>
          <w:rFonts w:asciiTheme="minorHAnsi" w:hAnsiTheme="minorHAnsi" w:cstheme="minorHAnsi"/>
        </w:rPr>
        <w:t xml:space="preserve"> than “More seed companies in target countries a</w:t>
      </w:r>
      <w:r w:rsidR="00725251" w:rsidRPr="007724C8">
        <w:rPr>
          <w:rFonts w:asciiTheme="minorHAnsi" w:hAnsiTheme="minorHAnsi" w:cstheme="minorHAnsi"/>
        </w:rPr>
        <w:t xml:space="preserve">ccess and distribute new </w:t>
      </w:r>
      <w:r w:rsidR="00136E78" w:rsidRPr="007724C8">
        <w:rPr>
          <w:rFonts w:asciiTheme="minorHAnsi" w:hAnsiTheme="minorHAnsi" w:cstheme="minorHAnsi"/>
        </w:rPr>
        <w:t xml:space="preserve">varieties from CGIAR/NARS network”. </w:t>
      </w:r>
    </w:p>
    <w:p w14:paraId="539F8AA5" w14:textId="25AAFED1" w:rsidR="00593FAB" w:rsidRPr="007724C8" w:rsidRDefault="00593FAB" w:rsidP="00AD199A">
      <w:pPr>
        <w:ind w:left="720"/>
        <w:rPr>
          <w:rFonts w:asciiTheme="minorHAnsi" w:hAnsiTheme="minorHAnsi" w:cstheme="minorHAnsi"/>
        </w:rPr>
      </w:pPr>
      <w:r w:rsidRPr="007724C8">
        <w:rPr>
          <w:rFonts w:asciiTheme="minorHAnsi" w:hAnsiTheme="minorHAnsi" w:cstheme="minorHAnsi"/>
        </w:rPr>
        <w:t xml:space="preserve">6. Analyze and document </w:t>
      </w:r>
      <w:r w:rsidR="00B53CE5" w:rsidRPr="007724C8">
        <w:rPr>
          <w:rFonts w:asciiTheme="minorHAnsi" w:hAnsiTheme="minorHAnsi" w:cstheme="minorHAnsi"/>
        </w:rPr>
        <w:t xml:space="preserve">the theoretical and contextual assumptions underlying each of the </w:t>
      </w:r>
      <w:r w:rsidRPr="007724C8">
        <w:rPr>
          <w:rFonts w:asciiTheme="minorHAnsi" w:hAnsiTheme="minorHAnsi" w:cstheme="minorHAnsi"/>
        </w:rPr>
        <w:t>main causal relationships</w:t>
      </w:r>
      <w:r w:rsidR="00B53CE5" w:rsidRPr="007724C8">
        <w:rPr>
          <w:rFonts w:asciiTheme="minorHAnsi" w:hAnsiTheme="minorHAnsi" w:cstheme="minorHAnsi"/>
        </w:rPr>
        <w:t xml:space="preserve"> to explain how and why each result is expected to be realized. Why should actor X be expected to use or be influenced by an output or set of outputs generated by the </w:t>
      </w:r>
      <w:r w:rsidR="00A9602A" w:rsidRPr="007724C8">
        <w:rPr>
          <w:rFonts w:asciiTheme="minorHAnsi" w:hAnsiTheme="minorHAnsi" w:cstheme="minorHAnsi"/>
        </w:rPr>
        <w:t>Initiative</w:t>
      </w:r>
      <w:r w:rsidR="00B53CE5" w:rsidRPr="007724C8">
        <w:rPr>
          <w:rFonts w:asciiTheme="minorHAnsi" w:hAnsiTheme="minorHAnsi" w:cstheme="minorHAnsi"/>
        </w:rPr>
        <w:t>? Why should the resulting actions of Actor X and Actor Y lead to actions by Actor Z and why should that contribute to the high</w:t>
      </w:r>
      <w:r w:rsidR="00181224" w:rsidRPr="007724C8">
        <w:rPr>
          <w:rFonts w:asciiTheme="minorHAnsi" w:hAnsiTheme="minorHAnsi" w:cstheme="minorHAnsi"/>
        </w:rPr>
        <w:t>-</w:t>
      </w:r>
      <w:r w:rsidR="00B53CE5" w:rsidRPr="007724C8">
        <w:rPr>
          <w:rFonts w:asciiTheme="minorHAnsi" w:hAnsiTheme="minorHAnsi" w:cstheme="minorHAnsi"/>
        </w:rPr>
        <w:t>level outcomes and/or impacts targeted by the Initiative?</w:t>
      </w:r>
    </w:p>
    <w:p w14:paraId="2A96C046" w14:textId="037D10F6" w:rsidR="00593FAB" w:rsidRPr="007724C8" w:rsidRDefault="00593FAB" w:rsidP="00AD199A">
      <w:pPr>
        <w:ind w:left="720"/>
        <w:rPr>
          <w:rFonts w:asciiTheme="minorHAnsi" w:hAnsiTheme="minorHAnsi" w:cstheme="minorHAnsi"/>
        </w:rPr>
      </w:pPr>
      <w:r w:rsidRPr="007724C8">
        <w:rPr>
          <w:rFonts w:asciiTheme="minorHAnsi" w:hAnsiTheme="minorHAnsi" w:cstheme="minorHAnsi"/>
        </w:rPr>
        <w:t xml:space="preserve">7. </w:t>
      </w:r>
      <w:r w:rsidR="00B53CE5" w:rsidRPr="007724C8">
        <w:rPr>
          <w:rFonts w:asciiTheme="minorHAnsi" w:hAnsiTheme="minorHAnsi" w:cstheme="minorHAnsi"/>
        </w:rPr>
        <w:t xml:space="preserve">Review, revise and </w:t>
      </w:r>
      <w:r w:rsidRPr="007724C8">
        <w:rPr>
          <w:rFonts w:asciiTheme="minorHAnsi" w:hAnsiTheme="minorHAnsi" w:cstheme="minorHAnsi"/>
        </w:rPr>
        <w:t xml:space="preserve">refine the </w:t>
      </w:r>
      <w:proofErr w:type="spellStart"/>
      <w:r w:rsidR="00B53CE5" w:rsidRPr="007724C8">
        <w:rPr>
          <w:rFonts w:asciiTheme="minorHAnsi" w:hAnsiTheme="minorHAnsi" w:cstheme="minorHAnsi"/>
        </w:rPr>
        <w:t>ToC</w:t>
      </w:r>
      <w:proofErr w:type="spellEnd"/>
      <w:r w:rsidR="00B53CE5" w:rsidRPr="007724C8">
        <w:rPr>
          <w:rFonts w:asciiTheme="minorHAnsi" w:hAnsiTheme="minorHAnsi" w:cstheme="minorHAnsi"/>
        </w:rPr>
        <w:t xml:space="preserve"> </w:t>
      </w:r>
      <w:r w:rsidRPr="007724C8">
        <w:rPr>
          <w:rFonts w:asciiTheme="minorHAnsi" w:hAnsiTheme="minorHAnsi" w:cstheme="minorHAnsi"/>
        </w:rPr>
        <w:t xml:space="preserve">model </w:t>
      </w:r>
      <w:r w:rsidR="00B53CE5" w:rsidRPr="007724C8">
        <w:rPr>
          <w:rFonts w:asciiTheme="minorHAnsi" w:hAnsiTheme="minorHAnsi" w:cstheme="minorHAnsi"/>
        </w:rPr>
        <w:t xml:space="preserve">to ensure </w:t>
      </w:r>
      <w:r w:rsidRPr="007724C8">
        <w:rPr>
          <w:rFonts w:asciiTheme="minorHAnsi" w:hAnsiTheme="minorHAnsi" w:cstheme="minorHAnsi"/>
        </w:rPr>
        <w:t>that the main actors</w:t>
      </w:r>
      <w:r w:rsidR="00B53CE5" w:rsidRPr="007724C8">
        <w:rPr>
          <w:rFonts w:asciiTheme="minorHAnsi" w:hAnsiTheme="minorHAnsi" w:cstheme="minorHAnsi"/>
        </w:rPr>
        <w:t xml:space="preserve"> and activities are identified</w:t>
      </w:r>
      <w:r w:rsidR="003A3C2A" w:rsidRPr="007724C8">
        <w:rPr>
          <w:rFonts w:asciiTheme="minorHAnsi" w:hAnsiTheme="minorHAnsi" w:cstheme="minorHAnsi"/>
        </w:rPr>
        <w:t xml:space="preserve"> (including other </w:t>
      </w:r>
      <w:del w:id="35" w:author="Bonaiuti, Enrico (RTB-CIP-GLDC-ICARDA)" w:date="2021-07-09T22:03:00Z">
        <w:r w:rsidR="003A3C2A" w:rsidRPr="007724C8" w:rsidDel="00913223">
          <w:rPr>
            <w:rFonts w:asciiTheme="minorHAnsi" w:hAnsiTheme="minorHAnsi" w:cstheme="minorHAnsi"/>
          </w:rPr>
          <w:delText>W</w:delText>
        </w:r>
        <w:r w:rsidR="00A9602A" w:rsidRPr="007724C8" w:rsidDel="00913223">
          <w:rPr>
            <w:rFonts w:asciiTheme="minorHAnsi" w:hAnsiTheme="minorHAnsi" w:cstheme="minorHAnsi"/>
          </w:rPr>
          <w:delText>ork Packages</w:delText>
        </w:r>
      </w:del>
      <w:ins w:id="36" w:author="Bonaiuti, Enrico (RTB-CIP-GLDC-ICARDA)" w:date="2021-07-09T22:03:00Z">
        <w:r w:rsidR="00913223">
          <w:rPr>
            <w:rFonts w:asciiTheme="minorHAnsi" w:hAnsiTheme="minorHAnsi" w:cstheme="minorHAnsi"/>
          </w:rPr>
          <w:t>WPs</w:t>
        </w:r>
      </w:ins>
      <w:r w:rsidR="003A3C2A" w:rsidRPr="007724C8">
        <w:rPr>
          <w:rFonts w:asciiTheme="minorHAnsi" w:hAnsiTheme="minorHAnsi" w:cstheme="minorHAnsi"/>
        </w:rPr>
        <w:t>/</w:t>
      </w:r>
      <w:r w:rsidR="00C82731" w:rsidRPr="007724C8">
        <w:rPr>
          <w:rFonts w:asciiTheme="minorHAnsi" w:hAnsiTheme="minorHAnsi" w:cstheme="minorHAnsi"/>
        </w:rPr>
        <w:t>Initiatives</w:t>
      </w:r>
      <w:r w:rsidR="003A3C2A" w:rsidRPr="007724C8">
        <w:rPr>
          <w:rFonts w:asciiTheme="minorHAnsi" w:hAnsiTheme="minorHAnsi" w:cstheme="minorHAnsi"/>
        </w:rPr>
        <w:t>)</w:t>
      </w:r>
      <w:r w:rsidR="00B53CE5" w:rsidRPr="007724C8">
        <w:rPr>
          <w:rFonts w:asciiTheme="minorHAnsi" w:hAnsiTheme="minorHAnsi" w:cstheme="minorHAnsi"/>
        </w:rPr>
        <w:t xml:space="preserve">, that </w:t>
      </w:r>
      <w:r w:rsidR="00181224" w:rsidRPr="007724C8">
        <w:rPr>
          <w:rFonts w:asciiTheme="minorHAnsi" w:hAnsiTheme="minorHAnsi" w:cstheme="minorHAnsi"/>
        </w:rPr>
        <w:t xml:space="preserve">the </w:t>
      </w:r>
      <w:r w:rsidR="00B53CE5" w:rsidRPr="007724C8">
        <w:rPr>
          <w:rFonts w:asciiTheme="minorHAnsi" w:hAnsiTheme="minorHAnsi" w:cstheme="minorHAnsi"/>
        </w:rPr>
        <w:t>causal logic underlying each step is sound</w:t>
      </w:r>
      <w:r w:rsidR="006D06A9" w:rsidRPr="007724C8">
        <w:rPr>
          <w:rFonts w:asciiTheme="minorHAnsi" w:hAnsiTheme="minorHAnsi" w:cstheme="minorHAnsi"/>
        </w:rPr>
        <w:t>,</w:t>
      </w:r>
      <w:r w:rsidR="00B53CE5" w:rsidRPr="007724C8">
        <w:rPr>
          <w:rFonts w:asciiTheme="minorHAnsi" w:hAnsiTheme="minorHAnsi" w:cstheme="minorHAnsi"/>
        </w:rPr>
        <w:t xml:space="preserve"> and that the whole </w:t>
      </w:r>
      <w:r w:rsidRPr="007724C8">
        <w:rPr>
          <w:rFonts w:asciiTheme="minorHAnsi" w:hAnsiTheme="minorHAnsi" w:cstheme="minorHAnsi"/>
        </w:rPr>
        <w:t xml:space="preserve">program logic </w:t>
      </w:r>
      <w:r w:rsidR="00181224" w:rsidRPr="007724C8">
        <w:rPr>
          <w:rFonts w:asciiTheme="minorHAnsi" w:hAnsiTheme="minorHAnsi" w:cstheme="minorHAnsi"/>
        </w:rPr>
        <w:t xml:space="preserve">is sound and </w:t>
      </w:r>
      <w:r w:rsidRPr="007724C8">
        <w:rPr>
          <w:rFonts w:asciiTheme="minorHAnsi" w:hAnsiTheme="minorHAnsi" w:cstheme="minorHAnsi"/>
        </w:rPr>
        <w:t>adequate to contribute effectively to the main outcomes</w:t>
      </w:r>
      <w:r w:rsidR="00181224" w:rsidRPr="007724C8">
        <w:rPr>
          <w:rFonts w:asciiTheme="minorHAnsi" w:hAnsiTheme="minorHAnsi" w:cstheme="minorHAnsi"/>
        </w:rPr>
        <w:t xml:space="preserve"> and impacts.</w:t>
      </w:r>
    </w:p>
    <w:p w14:paraId="42F8D6D1" w14:textId="1D7530B0" w:rsidR="00D71CC4" w:rsidRPr="007724C8" w:rsidRDefault="00181224" w:rsidP="00AD199A">
      <w:pPr>
        <w:ind w:left="720"/>
        <w:rPr>
          <w:rFonts w:asciiTheme="minorHAnsi" w:hAnsiTheme="minorHAnsi" w:cstheme="minorHAnsi"/>
        </w:rPr>
      </w:pPr>
      <w:r w:rsidRPr="007724C8">
        <w:rPr>
          <w:rFonts w:asciiTheme="minorHAnsi" w:hAnsiTheme="minorHAnsi" w:cstheme="minorHAnsi"/>
        </w:rPr>
        <w:t xml:space="preserve">8. Identify </w:t>
      </w:r>
      <w:r w:rsidR="00A9602A" w:rsidRPr="007724C8">
        <w:rPr>
          <w:rFonts w:asciiTheme="minorHAnsi" w:hAnsiTheme="minorHAnsi" w:cstheme="minorHAnsi"/>
        </w:rPr>
        <w:t>End</w:t>
      </w:r>
      <w:r w:rsidRPr="007724C8">
        <w:rPr>
          <w:rFonts w:asciiTheme="minorHAnsi" w:hAnsiTheme="minorHAnsi" w:cstheme="minorHAnsi"/>
        </w:rPr>
        <w:t>-of-</w:t>
      </w:r>
      <w:r w:rsidR="00A9602A" w:rsidRPr="007724C8">
        <w:rPr>
          <w:rFonts w:asciiTheme="minorHAnsi" w:hAnsiTheme="minorHAnsi" w:cstheme="minorHAnsi"/>
        </w:rPr>
        <w:t>I</w:t>
      </w:r>
      <w:r w:rsidRPr="007724C8">
        <w:rPr>
          <w:rFonts w:asciiTheme="minorHAnsi" w:hAnsiTheme="minorHAnsi" w:cstheme="minorHAnsi"/>
        </w:rPr>
        <w:t xml:space="preserve">nitiative </w:t>
      </w:r>
      <w:r w:rsidR="00A9602A" w:rsidRPr="007724C8">
        <w:rPr>
          <w:rFonts w:asciiTheme="minorHAnsi" w:hAnsiTheme="minorHAnsi" w:cstheme="minorHAnsi"/>
        </w:rPr>
        <w:t>(</w:t>
      </w:r>
      <w:proofErr w:type="spellStart"/>
      <w:r w:rsidR="00A9602A" w:rsidRPr="007724C8">
        <w:rPr>
          <w:rFonts w:asciiTheme="minorHAnsi" w:hAnsiTheme="minorHAnsi" w:cstheme="minorHAnsi"/>
        </w:rPr>
        <w:t>EoI</w:t>
      </w:r>
      <w:proofErr w:type="spellEnd"/>
      <w:r w:rsidR="00A9602A" w:rsidRPr="007724C8">
        <w:rPr>
          <w:rFonts w:asciiTheme="minorHAnsi" w:hAnsiTheme="minorHAnsi" w:cstheme="minorHAnsi"/>
        </w:rPr>
        <w:t xml:space="preserve">) </w:t>
      </w:r>
      <w:r w:rsidRPr="007724C8">
        <w:rPr>
          <w:rFonts w:asciiTheme="minorHAnsi" w:hAnsiTheme="minorHAnsi" w:cstheme="minorHAnsi"/>
        </w:rPr>
        <w:t xml:space="preserve">outcomes. These are the highest-level outcomes in the model that are ambitious but could reasonably be realized within the time and resources available to the </w:t>
      </w:r>
      <w:r w:rsidR="00A9602A" w:rsidRPr="007724C8">
        <w:rPr>
          <w:rFonts w:asciiTheme="minorHAnsi" w:hAnsiTheme="minorHAnsi" w:cstheme="minorHAnsi"/>
        </w:rPr>
        <w:t>I</w:t>
      </w:r>
      <w:r w:rsidRPr="007724C8">
        <w:rPr>
          <w:rFonts w:asciiTheme="minorHAnsi" w:hAnsiTheme="minorHAnsi" w:cstheme="minorHAnsi"/>
        </w:rPr>
        <w:t xml:space="preserve">nitiative. </w:t>
      </w:r>
    </w:p>
    <w:p w14:paraId="0006B759" w14:textId="78FB7E76" w:rsidR="00181224" w:rsidRPr="007724C8" w:rsidRDefault="00D71CC4" w:rsidP="00AD199A">
      <w:pPr>
        <w:ind w:left="720"/>
        <w:rPr>
          <w:rFonts w:asciiTheme="minorHAnsi" w:hAnsiTheme="minorHAnsi" w:cstheme="minorHAnsi"/>
        </w:rPr>
      </w:pPr>
      <w:r w:rsidRPr="007724C8">
        <w:rPr>
          <w:rFonts w:asciiTheme="minorHAnsi" w:hAnsiTheme="minorHAnsi" w:cstheme="minorHAnsi"/>
        </w:rPr>
        <w:t xml:space="preserve">9. </w:t>
      </w:r>
      <w:r w:rsidR="00082BC7" w:rsidRPr="007724C8">
        <w:rPr>
          <w:rFonts w:asciiTheme="minorHAnsi" w:hAnsiTheme="minorHAnsi" w:cstheme="minorHAnsi"/>
        </w:rPr>
        <w:t xml:space="preserve">Review, reconfirm and revise as necessary to ensure that the TOC is coherent, complete, and logically sound. It should have plausible causal links from research questions and research and supporting activities, through outputs to </w:t>
      </w:r>
      <w:proofErr w:type="spellStart"/>
      <w:r w:rsidR="00082BC7" w:rsidRPr="007724C8">
        <w:rPr>
          <w:rFonts w:asciiTheme="minorHAnsi" w:hAnsiTheme="minorHAnsi" w:cstheme="minorHAnsi"/>
        </w:rPr>
        <w:t>EoI</w:t>
      </w:r>
      <w:proofErr w:type="spellEnd"/>
      <w:r w:rsidR="00082BC7" w:rsidRPr="007724C8">
        <w:rPr>
          <w:rFonts w:asciiTheme="minorHAnsi" w:hAnsiTheme="minorHAnsi" w:cstheme="minorHAnsi"/>
        </w:rPr>
        <w:t xml:space="preserve"> Outcomes and on to AA Outcomes</w:t>
      </w:r>
      <w:r w:rsidR="00FE5A1F" w:rsidRPr="007724C8">
        <w:rPr>
          <w:rFonts w:asciiTheme="minorHAnsi" w:hAnsiTheme="minorHAnsi" w:cstheme="minorHAnsi"/>
        </w:rPr>
        <w:t xml:space="preserve">. </w:t>
      </w:r>
      <w:r w:rsidR="00181224" w:rsidRPr="007724C8">
        <w:rPr>
          <w:rFonts w:asciiTheme="minorHAnsi" w:hAnsiTheme="minorHAnsi" w:cstheme="minorHAnsi"/>
        </w:rPr>
        <w:t xml:space="preserve"> </w:t>
      </w:r>
    </w:p>
    <w:p w14:paraId="23096B5B" w14:textId="22C3E32E" w:rsidR="00CF6B45" w:rsidRPr="007724C8" w:rsidRDefault="004343CD" w:rsidP="00AE384F">
      <w:pPr>
        <w:ind w:firstLine="720"/>
        <w:rPr>
          <w:rFonts w:asciiTheme="minorHAnsi" w:hAnsiTheme="minorHAnsi" w:cstheme="minorHAnsi"/>
        </w:rPr>
      </w:pPr>
      <w:r w:rsidRPr="007724C8">
        <w:rPr>
          <w:rFonts w:asciiTheme="minorHAnsi" w:hAnsiTheme="minorHAnsi" w:cstheme="minorHAnsi"/>
        </w:rPr>
        <w:t xml:space="preserve">These are the basic steps. For the process to be effective, there is need for </w:t>
      </w:r>
      <w:r w:rsidR="00675981" w:rsidRPr="007724C8">
        <w:rPr>
          <w:rFonts w:asciiTheme="minorHAnsi" w:hAnsiTheme="minorHAnsi" w:cstheme="minorHAnsi"/>
        </w:rPr>
        <w:t xml:space="preserve">ongoing validation and vetting of the </w:t>
      </w:r>
      <w:proofErr w:type="spellStart"/>
      <w:r w:rsidR="00675981" w:rsidRPr="007724C8">
        <w:rPr>
          <w:rFonts w:asciiTheme="minorHAnsi" w:hAnsiTheme="minorHAnsi" w:cstheme="minorHAnsi"/>
        </w:rPr>
        <w:t>T</w:t>
      </w:r>
      <w:r w:rsidR="00C82731" w:rsidRPr="007724C8">
        <w:rPr>
          <w:rFonts w:asciiTheme="minorHAnsi" w:hAnsiTheme="minorHAnsi" w:cstheme="minorHAnsi"/>
        </w:rPr>
        <w:t>o</w:t>
      </w:r>
      <w:r w:rsidR="00675981" w:rsidRPr="007724C8">
        <w:rPr>
          <w:rFonts w:asciiTheme="minorHAnsi" w:hAnsiTheme="minorHAnsi" w:cstheme="minorHAnsi"/>
        </w:rPr>
        <w:t>C</w:t>
      </w:r>
      <w:proofErr w:type="spellEnd"/>
      <w:r w:rsidR="00675981" w:rsidRPr="007724C8">
        <w:rPr>
          <w:rFonts w:asciiTheme="minorHAnsi" w:hAnsiTheme="minorHAnsi" w:cstheme="minorHAnsi"/>
        </w:rPr>
        <w:t xml:space="preserve"> model with </w:t>
      </w:r>
      <w:r w:rsidRPr="007724C8">
        <w:rPr>
          <w:rFonts w:asciiTheme="minorHAnsi" w:hAnsiTheme="minorHAnsi" w:cstheme="minorHAnsi"/>
        </w:rPr>
        <w:t>partners and other stakeholders</w:t>
      </w:r>
      <w:r w:rsidR="00CF6B45" w:rsidRPr="007724C8">
        <w:rPr>
          <w:rFonts w:asciiTheme="minorHAnsi" w:hAnsiTheme="minorHAnsi" w:cstheme="minorHAnsi"/>
        </w:rPr>
        <w:t>.</w:t>
      </w:r>
      <w:r w:rsidRPr="007724C8">
        <w:rPr>
          <w:rFonts w:asciiTheme="minorHAnsi" w:hAnsiTheme="minorHAnsi" w:cstheme="minorHAnsi"/>
        </w:rPr>
        <w:t xml:space="preserve"> This helps </w:t>
      </w:r>
      <w:r w:rsidR="00675981" w:rsidRPr="007724C8">
        <w:rPr>
          <w:rFonts w:asciiTheme="minorHAnsi" w:hAnsiTheme="minorHAnsi" w:cstheme="minorHAnsi"/>
        </w:rPr>
        <w:t xml:space="preserve">make the </w:t>
      </w:r>
      <w:proofErr w:type="spellStart"/>
      <w:r w:rsidRPr="007724C8">
        <w:rPr>
          <w:rFonts w:asciiTheme="minorHAnsi" w:hAnsiTheme="minorHAnsi" w:cstheme="minorHAnsi"/>
        </w:rPr>
        <w:t>T</w:t>
      </w:r>
      <w:r w:rsidR="00C82731" w:rsidRPr="007724C8">
        <w:rPr>
          <w:rFonts w:asciiTheme="minorHAnsi" w:hAnsiTheme="minorHAnsi" w:cstheme="minorHAnsi"/>
        </w:rPr>
        <w:t>o</w:t>
      </w:r>
      <w:r w:rsidRPr="007724C8">
        <w:rPr>
          <w:rFonts w:asciiTheme="minorHAnsi" w:hAnsiTheme="minorHAnsi" w:cstheme="minorHAnsi"/>
        </w:rPr>
        <w:t>C</w:t>
      </w:r>
      <w:proofErr w:type="spellEnd"/>
      <w:r w:rsidRPr="007724C8">
        <w:rPr>
          <w:rFonts w:asciiTheme="minorHAnsi" w:hAnsiTheme="minorHAnsi" w:cstheme="minorHAnsi"/>
        </w:rPr>
        <w:t xml:space="preserve"> </w:t>
      </w:r>
      <w:r w:rsidR="00675981" w:rsidRPr="007724C8">
        <w:rPr>
          <w:rFonts w:asciiTheme="minorHAnsi" w:hAnsiTheme="minorHAnsi" w:cstheme="minorHAnsi"/>
        </w:rPr>
        <w:t>more accurate, effective, and transparent</w:t>
      </w:r>
      <w:r w:rsidRPr="007724C8">
        <w:rPr>
          <w:rFonts w:asciiTheme="minorHAnsi" w:hAnsiTheme="minorHAnsi" w:cstheme="minorHAnsi"/>
        </w:rPr>
        <w:t xml:space="preserve">, and </w:t>
      </w:r>
      <w:r w:rsidR="00CF6B45" w:rsidRPr="007724C8">
        <w:rPr>
          <w:rFonts w:asciiTheme="minorHAnsi" w:hAnsiTheme="minorHAnsi" w:cstheme="minorHAnsi"/>
        </w:rPr>
        <w:t xml:space="preserve">the </w:t>
      </w:r>
      <w:r w:rsidR="00675981" w:rsidRPr="007724C8">
        <w:rPr>
          <w:rFonts w:asciiTheme="minorHAnsi" w:hAnsiTheme="minorHAnsi" w:cstheme="minorHAnsi"/>
        </w:rPr>
        <w:t xml:space="preserve">participation process generates ownership in the model to support accountability </w:t>
      </w:r>
      <w:r w:rsidRPr="007724C8">
        <w:rPr>
          <w:rFonts w:asciiTheme="minorHAnsi" w:hAnsiTheme="minorHAnsi" w:cstheme="minorHAnsi"/>
        </w:rPr>
        <w:t>and i</w:t>
      </w:r>
      <w:r w:rsidR="00675981" w:rsidRPr="007724C8">
        <w:rPr>
          <w:rFonts w:asciiTheme="minorHAnsi" w:hAnsiTheme="minorHAnsi" w:cstheme="minorHAnsi"/>
        </w:rPr>
        <w:t>ncreases the effective</w:t>
      </w:r>
      <w:r w:rsidRPr="007724C8">
        <w:rPr>
          <w:rFonts w:asciiTheme="minorHAnsi" w:hAnsiTheme="minorHAnsi" w:cstheme="minorHAnsi"/>
        </w:rPr>
        <w:t>ness of the Initiative.</w:t>
      </w:r>
      <w:r w:rsidR="00CF6B45" w:rsidRPr="007724C8">
        <w:rPr>
          <w:rFonts w:asciiTheme="minorHAnsi" w:hAnsiTheme="minorHAnsi" w:cstheme="minorHAnsi"/>
        </w:rPr>
        <w:t xml:space="preserve"> </w:t>
      </w:r>
    </w:p>
    <w:p w14:paraId="35145458" w14:textId="49569817" w:rsidR="00675981" w:rsidRPr="007724C8" w:rsidRDefault="00CF6B45" w:rsidP="00AE384F">
      <w:pPr>
        <w:ind w:firstLine="720"/>
        <w:rPr>
          <w:rFonts w:asciiTheme="minorHAnsi" w:hAnsiTheme="minorHAnsi" w:cstheme="minorHAnsi"/>
        </w:rPr>
      </w:pPr>
      <w:r w:rsidRPr="007724C8">
        <w:rPr>
          <w:rFonts w:asciiTheme="minorHAnsi" w:hAnsiTheme="minorHAnsi" w:cstheme="minorHAnsi"/>
        </w:rPr>
        <w:lastRenderedPageBreak/>
        <w:t xml:space="preserve">The </w:t>
      </w:r>
      <w:proofErr w:type="spellStart"/>
      <w:r w:rsidR="00675981" w:rsidRPr="007724C8">
        <w:rPr>
          <w:rFonts w:asciiTheme="minorHAnsi" w:hAnsiTheme="minorHAnsi" w:cstheme="minorHAnsi"/>
        </w:rPr>
        <w:t>T</w:t>
      </w:r>
      <w:r w:rsidR="00C82731" w:rsidRPr="007724C8">
        <w:rPr>
          <w:rFonts w:asciiTheme="minorHAnsi" w:hAnsiTheme="minorHAnsi" w:cstheme="minorHAnsi"/>
        </w:rPr>
        <w:t>o</w:t>
      </w:r>
      <w:r w:rsidR="00675981" w:rsidRPr="007724C8">
        <w:rPr>
          <w:rFonts w:asciiTheme="minorHAnsi" w:hAnsiTheme="minorHAnsi" w:cstheme="minorHAnsi"/>
        </w:rPr>
        <w:t>C</w:t>
      </w:r>
      <w:proofErr w:type="spellEnd"/>
      <w:r w:rsidR="00675981" w:rsidRPr="007724C8">
        <w:rPr>
          <w:rFonts w:asciiTheme="minorHAnsi" w:hAnsiTheme="minorHAnsi" w:cstheme="minorHAnsi"/>
        </w:rPr>
        <w:t xml:space="preserve"> development </w:t>
      </w:r>
      <w:r w:rsidR="00921E67" w:rsidRPr="007724C8">
        <w:rPr>
          <w:rFonts w:asciiTheme="minorHAnsi" w:hAnsiTheme="minorHAnsi" w:cstheme="minorHAnsi"/>
        </w:rPr>
        <w:t xml:space="preserve">process </w:t>
      </w:r>
      <w:r w:rsidR="00675981" w:rsidRPr="007724C8">
        <w:rPr>
          <w:rFonts w:asciiTheme="minorHAnsi" w:hAnsiTheme="minorHAnsi" w:cstheme="minorHAnsi"/>
        </w:rPr>
        <w:t xml:space="preserve">provides a forum </w:t>
      </w:r>
      <w:r w:rsidRPr="007724C8">
        <w:rPr>
          <w:rFonts w:asciiTheme="minorHAnsi" w:hAnsiTheme="minorHAnsi" w:cstheme="minorHAnsi"/>
        </w:rPr>
        <w:t xml:space="preserve">and </w:t>
      </w:r>
      <w:r w:rsidR="00675981" w:rsidRPr="007724C8">
        <w:rPr>
          <w:rFonts w:asciiTheme="minorHAnsi" w:hAnsiTheme="minorHAnsi" w:cstheme="minorHAnsi"/>
        </w:rPr>
        <w:t xml:space="preserve">framework for bridging </w:t>
      </w:r>
      <w:r w:rsidRPr="007724C8">
        <w:rPr>
          <w:rFonts w:asciiTheme="minorHAnsi" w:hAnsiTheme="minorHAnsi" w:cstheme="minorHAnsi"/>
        </w:rPr>
        <w:t xml:space="preserve">different </w:t>
      </w:r>
      <w:r w:rsidR="00675981" w:rsidRPr="007724C8">
        <w:rPr>
          <w:rFonts w:asciiTheme="minorHAnsi" w:hAnsiTheme="minorHAnsi" w:cstheme="minorHAnsi"/>
        </w:rPr>
        <w:t>disciplines</w:t>
      </w:r>
      <w:r w:rsidR="00D34ECC" w:rsidRPr="007724C8">
        <w:rPr>
          <w:rFonts w:asciiTheme="minorHAnsi" w:hAnsiTheme="minorHAnsi" w:cstheme="minorHAnsi"/>
        </w:rPr>
        <w:t xml:space="preserve">, </w:t>
      </w:r>
      <w:proofErr w:type="gramStart"/>
      <w:r w:rsidR="00D34ECC" w:rsidRPr="007724C8">
        <w:rPr>
          <w:rFonts w:asciiTheme="minorHAnsi" w:hAnsiTheme="minorHAnsi" w:cstheme="minorHAnsi"/>
        </w:rPr>
        <w:t>methods</w:t>
      </w:r>
      <w:proofErr w:type="gramEnd"/>
      <w:r w:rsidR="00D34ECC" w:rsidRPr="007724C8">
        <w:rPr>
          <w:rFonts w:asciiTheme="minorHAnsi" w:hAnsiTheme="minorHAnsi" w:cstheme="minorHAnsi"/>
        </w:rPr>
        <w:t xml:space="preserve"> and knowledge sources.</w:t>
      </w:r>
      <w:r w:rsidR="00675981" w:rsidRPr="007724C8">
        <w:rPr>
          <w:rFonts w:asciiTheme="minorHAnsi" w:hAnsiTheme="minorHAnsi" w:cstheme="minorHAnsi"/>
        </w:rPr>
        <w:t xml:space="preserve"> The </w:t>
      </w:r>
      <w:proofErr w:type="spellStart"/>
      <w:r w:rsidR="00675981" w:rsidRPr="007724C8">
        <w:rPr>
          <w:rFonts w:asciiTheme="minorHAnsi" w:hAnsiTheme="minorHAnsi" w:cstheme="minorHAnsi"/>
        </w:rPr>
        <w:t>T</w:t>
      </w:r>
      <w:r w:rsidR="00C82731" w:rsidRPr="007724C8">
        <w:rPr>
          <w:rFonts w:asciiTheme="minorHAnsi" w:hAnsiTheme="minorHAnsi" w:cstheme="minorHAnsi"/>
        </w:rPr>
        <w:t>o</w:t>
      </w:r>
      <w:r w:rsidR="00675981" w:rsidRPr="007724C8">
        <w:rPr>
          <w:rFonts w:asciiTheme="minorHAnsi" w:hAnsiTheme="minorHAnsi" w:cstheme="minorHAnsi"/>
        </w:rPr>
        <w:t>C</w:t>
      </w:r>
      <w:proofErr w:type="spellEnd"/>
      <w:r w:rsidR="00675981" w:rsidRPr="007724C8">
        <w:rPr>
          <w:rFonts w:asciiTheme="minorHAnsi" w:hAnsiTheme="minorHAnsi" w:cstheme="minorHAnsi"/>
        </w:rPr>
        <w:t xml:space="preserve"> process s</w:t>
      </w:r>
      <w:r w:rsidRPr="007724C8">
        <w:rPr>
          <w:rFonts w:asciiTheme="minorHAnsi" w:hAnsiTheme="minorHAnsi" w:cstheme="minorHAnsi"/>
        </w:rPr>
        <w:t xml:space="preserve">urfaces </w:t>
      </w:r>
      <w:r w:rsidR="00675981" w:rsidRPr="007724C8">
        <w:rPr>
          <w:rFonts w:asciiTheme="minorHAnsi" w:hAnsiTheme="minorHAnsi" w:cstheme="minorHAnsi"/>
        </w:rPr>
        <w:t>participants</w:t>
      </w:r>
      <w:r w:rsidR="00D34ECC" w:rsidRPr="007724C8">
        <w:rPr>
          <w:rFonts w:asciiTheme="minorHAnsi" w:hAnsiTheme="minorHAnsi" w:cstheme="minorHAnsi"/>
        </w:rPr>
        <w:t>’</w:t>
      </w:r>
      <w:r w:rsidR="00675981" w:rsidRPr="007724C8">
        <w:rPr>
          <w:rFonts w:asciiTheme="minorHAnsi" w:hAnsiTheme="minorHAnsi" w:cstheme="minorHAnsi"/>
        </w:rPr>
        <w:t xml:space="preserve"> ideas</w:t>
      </w:r>
      <w:r w:rsidRPr="007724C8">
        <w:rPr>
          <w:rFonts w:asciiTheme="minorHAnsi" w:hAnsiTheme="minorHAnsi" w:cstheme="minorHAnsi"/>
        </w:rPr>
        <w:t>,</w:t>
      </w:r>
      <w:r w:rsidR="00675981" w:rsidRPr="007724C8">
        <w:rPr>
          <w:rFonts w:asciiTheme="minorHAnsi" w:hAnsiTheme="minorHAnsi" w:cstheme="minorHAnsi"/>
        </w:rPr>
        <w:t xml:space="preserve"> </w:t>
      </w:r>
      <w:proofErr w:type="gramStart"/>
      <w:r w:rsidR="00675981" w:rsidRPr="007724C8">
        <w:rPr>
          <w:rFonts w:asciiTheme="minorHAnsi" w:hAnsiTheme="minorHAnsi" w:cstheme="minorHAnsi"/>
        </w:rPr>
        <w:t>perspectives</w:t>
      </w:r>
      <w:proofErr w:type="gramEnd"/>
      <w:r w:rsidR="00675981" w:rsidRPr="007724C8">
        <w:rPr>
          <w:rFonts w:asciiTheme="minorHAnsi" w:hAnsiTheme="minorHAnsi" w:cstheme="minorHAnsi"/>
        </w:rPr>
        <w:t xml:space="preserve"> and approaches, and stimulates them to contrast assumptions and expectations of </w:t>
      </w:r>
      <w:r w:rsidRPr="007724C8">
        <w:rPr>
          <w:rFonts w:asciiTheme="minorHAnsi" w:hAnsiTheme="minorHAnsi" w:cstheme="minorHAnsi"/>
        </w:rPr>
        <w:t xml:space="preserve">the </w:t>
      </w:r>
      <w:r w:rsidR="00675981" w:rsidRPr="007724C8">
        <w:rPr>
          <w:rFonts w:asciiTheme="minorHAnsi" w:hAnsiTheme="minorHAnsi" w:cstheme="minorHAnsi"/>
        </w:rPr>
        <w:t>desire</w:t>
      </w:r>
      <w:r w:rsidRPr="007724C8">
        <w:rPr>
          <w:rFonts w:asciiTheme="minorHAnsi" w:hAnsiTheme="minorHAnsi" w:cstheme="minorHAnsi"/>
        </w:rPr>
        <w:t>d</w:t>
      </w:r>
      <w:r w:rsidR="00675981" w:rsidRPr="007724C8">
        <w:rPr>
          <w:rFonts w:asciiTheme="minorHAnsi" w:hAnsiTheme="minorHAnsi" w:cstheme="minorHAnsi"/>
        </w:rPr>
        <w:t xml:space="preserve"> change. Participants build on each other’s ideas as they identify a collective purpose and set of outcomes. Moreover, participants can identify convergences between different activities involving multiple actor groups, as well as those which fee</w:t>
      </w:r>
      <w:r w:rsidRPr="007724C8">
        <w:rPr>
          <w:rFonts w:asciiTheme="minorHAnsi" w:hAnsiTheme="minorHAnsi" w:cstheme="minorHAnsi"/>
        </w:rPr>
        <w:t>d</w:t>
      </w:r>
      <w:r w:rsidR="00675981" w:rsidRPr="007724C8">
        <w:rPr>
          <w:rFonts w:asciiTheme="minorHAnsi" w:hAnsiTheme="minorHAnsi" w:cstheme="minorHAnsi"/>
        </w:rPr>
        <w:t xml:space="preserve"> into one or several impact pathways. </w:t>
      </w:r>
      <w:r w:rsidRPr="007724C8">
        <w:rPr>
          <w:rFonts w:asciiTheme="minorHAnsi" w:hAnsiTheme="minorHAnsi" w:cstheme="minorHAnsi"/>
        </w:rPr>
        <w:t xml:space="preserve">This helps make research </w:t>
      </w:r>
      <w:r w:rsidR="00675981" w:rsidRPr="007724C8">
        <w:rPr>
          <w:rFonts w:asciiTheme="minorHAnsi" w:hAnsiTheme="minorHAnsi" w:cstheme="minorHAnsi"/>
        </w:rPr>
        <w:t>more results-oriented and representative of the diverse perspectives</w:t>
      </w:r>
      <w:r w:rsidRPr="007724C8">
        <w:rPr>
          <w:rFonts w:asciiTheme="minorHAnsi" w:hAnsiTheme="minorHAnsi" w:cstheme="minorHAnsi"/>
        </w:rPr>
        <w:t xml:space="preserve">, </w:t>
      </w:r>
      <w:r w:rsidR="00675981" w:rsidRPr="007724C8">
        <w:rPr>
          <w:rFonts w:asciiTheme="minorHAnsi" w:hAnsiTheme="minorHAnsi" w:cstheme="minorHAnsi"/>
        </w:rPr>
        <w:t xml:space="preserve">experience </w:t>
      </w:r>
      <w:r w:rsidRPr="007724C8">
        <w:rPr>
          <w:rFonts w:asciiTheme="minorHAnsi" w:hAnsiTheme="minorHAnsi" w:cstheme="minorHAnsi"/>
        </w:rPr>
        <w:t xml:space="preserve">and </w:t>
      </w:r>
      <w:r w:rsidR="00675981" w:rsidRPr="007724C8">
        <w:rPr>
          <w:rFonts w:asciiTheme="minorHAnsi" w:hAnsiTheme="minorHAnsi" w:cstheme="minorHAnsi"/>
        </w:rPr>
        <w:t>expertise within the team and the workshop participants.</w:t>
      </w:r>
    </w:p>
    <w:p w14:paraId="259D92DB" w14:textId="1C5C76A0" w:rsidR="00247C08" w:rsidRPr="007724C8" w:rsidRDefault="00247C08" w:rsidP="00B924D4">
      <w:pPr>
        <w:pStyle w:val="Heading2"/>
        <w:rPr>
          <w:rFonts w:asciiTheme="minorHAnsi" w:hAnsiTheme="minorHAnsi" w:cstheme="minorHAnsi"/>
        </w:rPr>
      </w:pPr>
      <w:bookmarkStart w:id="37" w:name="_Toc76741309"/>
      <w:bookmarkStart w:id="38" w:name="_Toc76762900"/>
      <w:r w:rsidRPr="007724C8">
        <w:rPr>
          <w:rFonts w:asciiTheme="minorHAnsi" w:hAnsiTheme="minorHAnsi" w:cstheme="minorHAnsi"/>
        </w:rPr>
        <w:t xml:space="preserve">Action Area (N)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process, </w:t>
      </w:r>
      <w:proofErr w:type="gramStart"/>
      <w:r w:rsidRPr="007724C8">
        <w:rPr>
          <w:rFonts w:asciiTheme="minorHAnsi" w:hAnsiTheme="minorHAnsi" w:cstheme="minorHAnsi"/>
        </w:rPr>
        <w:t>participants</w:t>
      </w:r>
      <w:proofErr w:type="gramEnd"/>
      <w:r w:rsidRPr="007724C8">
        <w:rPr>
          <w:rFonts w:asciiTheme="minorHAnsi" w:hAnsiTheme="minorHAnsi" w:cstheme="minorHAnsi"/>
        </w:rPr>
        <w:t xml:space="preserve"> and content</w:t>
      </w:r>
      <w:bookmarkEnd w:id="37"/>
      <w:bookmarkEnd w:id="38"/>
    </w:p>
    <w:p w14:paraId="723F0C02" w14:textId="1E4519DA" w:rsidR="00CF6B45" w:rsidRPr="007724C8" w:rsidRDefault="00E81835" w:rsidP="00AE384F">
      <w:pPr>
        <w:pStyle w:val="ListParagraph"/>
        <w:ind w:left="0" w:firstLine="720"/>
        <w:jc w:val="both"/>
        <w:rPr>
          <w:rFonts w:asciiTheme="minorHAnsi" w:hAnsiTheme="minorHAnsi" w:cstheme="minorHAnsi"/>
        </w:rPr>
      </w:pPr>
      <w:r w:rsidRPr="007724C8">
        <w:rPr>
          <w:rFonts w:asciiTheme="minorHAnsi" w:hAnsiTheme="minorHAnsi" w:cstheme="minorHAnsi"/>
        </w:rPr>
        <w:t xml:space="preserve">The </w:t>
      </w:r>
      <w:del w:id="39" w:author="Bonaiuti, Enrico (RTB-CIP-GLDC-ICARDA)" w:date="2021-07-09T22:06:00Z">
        <w:r w:rsidRPr="007724C8" w:rsidDel="00764802">
          <w:rPr>
            <w:rFonts w:asciiTheme="minorHAnsi" w:hAnsiTheme="minorHAnsi" w:cstheme="minorHAnsi"/>
          </w:rPr>
          <w:delText>Action Area</w:delText>
        </w:r>
      </w:del>
      <w:ins w:id="40" w:author="Bonaiuti, Enrico (RTB-CIP-GLDC-ICARDA)" w:date="2021-07-09T22:06:00Z">
        <w:r w:rsidR="00764802">
          <w:rPr>
            <w:rFonts w:asciiTheme="minorHAnsi" w:hAnsiTheme="minorHAnsi" w:cstheme="minorHAnsi"/>
          </w:rPr>
          <w:t>AA</w:t>
        </w:r>
      </w:ins>
      <w:r w:rsidRPr="007724C8">
        <w:rPr>
          <w:rFonts w:asciiTheme="minorHAnsi" w:hAnsiTheme="minorHAnsi" w:cstheme="minorHAnsi"/>
        </w:rPr>
        <w:t xml:space="preserve"> </w:t>
      </w:r>
      <w:proofErr w:type="spellStart"/>
      <w:r w:rsidRPr="007724C8">
        <w:rPr>
          <w:rFonts w:asciiTheme="minorHAnsi" w:hAnsiTheme="minorHAnsi" w:cstheme="minorHAnsi"/>
        </w:rPr>
        <w:t>ToC</w:t>
      </w:r>
      <w:r w:rsidR="00F430AC" w:rsidRPr="007724C8">
        <w:rPr>
          <w:rFonts w:asciiTheme="minorHAnsi" w:hAnsiTheme="minorHAnsi" w:cstheme="minorHAnsi"/>
        </w:rPr>
        <w:t>s</w:t>
      </w:r>
      <w:proofErr w:type="spellEnd"/>
      <w:r w:rsidR="00F430AC" w:rsidRPr="007724C8">
        <w:rPr>
          <w:rFonts w:asciiTheme="minorHAnsi" w:hAnsiTheme="minorHAnsi" w:cstheme="minorHAnsi"/>
        </w:rPr>
        <w:t xml:space="preserve"> show how Initiatives interact and, in combination, contribute to the primary </w:t>
      </w:r>
      <w:del w:id="41" w:author="Bonaiuti, Enrico (RTB-CIP-GLDC-ICARDA)" w:date="2021-07-09T22:06:00Z">
        <w:r w:rsidR="008D21A1" w:rsidRPr="007724C8" w:rsidDel="00764802">
          <w:rPr>
            <w:rFonts w:asciiTheme="minorHAnsi" w:hAnsiTheme="minorHAnsi" w:cstheme="minorHAnsi"/>
          </w:rPr>
          <w:delText>Action Area</w:delText>
        </w:r>
      </w:del>
      <w:ins w:id="42" w:author="Bonaiuti, Enrico (RTB-CIP-GLDC-ICARDA)" w:date="2021-07-09T22:06:00Z">
        <w:r w:rsidR="00764802">
          <w:rPr>
            <w:rFonts w:asciiTheme="minorHAnsi" w:hAnsiTheme="minorHAnsi" w:cstheme="minorHAnsi"/>
          </w:rPr>
          <w:t>AA</w:t>
        </w:r>
      </w:ins>
      <w:r w:rsidR="008D21A1" w:rsidRPr="007724C8">
        <w:rPr>
          <w:rFonts w:asciiTheme="minorHAnsi" w:hAnsiTheme="minorHAnsi" w:cstheme="minorHAnsi"/>
        </w:rPr>
        <w:t xml:space="preserve"> </w:t>
      </w:r>
      <w:r w:rsidR="00F430AC" w:rsidRPr="007724C8">
        <w:rPr>
          <w:rFonts w:asciiTheme="minorHAnsi" w:hAnsiTheme="minorHAnsi" w:cstheme="minorHAnsi"/>
        </w:rPr>
        <w:t xml:space="preserve">impact pathways and intended impacts. </w:t>
      </w:r>
      <w:r w:rsidR="006B7D8B" w:rsidRPr="007724C8">
        <w:rPr>
          <w:rFonts w:asciiTheme="minorHAnsi" w:hAnsiTheme="minorHAnsi" w:cstheme="minorHAnsi"/>
        </w:rPr>
        <w:t xml:space="preserve">At the </w:t>
      </w:r>
      <w:del w:id="43" w:author="Bonaiuti, Enrico (RTB-CIP-GLDC-ICARDA)" w:date="2021-07-09T22:06:00Z">
        <w:r w:rsidR="006B7D8B" w:rsidRPr="007724C8" w:rsidDel="00764802">
          <w:rPr>
            <w:rFonts w:asciiTheme="minorHAnsi" w:hAnsiTheme="minorHAnsi" w:cstheme="minorHAnsi"/>
          </w:rPr>
          <w:delText>Action Area</w:delText>
        </w:r>
      </w:del>
      <w:ins w:id="44" w:author="Bonaiuti, Enrico (RTB-CIP-GLDC-ICARDA)" w:date="2021-07-09T22:06:00Z">
        <w:r w:rsidR="00764802">
          <w:rPr>
            <w:rFonts w:asciiTheme="minorHAnsi" w:hAnsiTheme="minorHAnsi" w:cstheme="minorHAnsi"/>
          </w:rPr>
          <w:t>AA</w:t>
        </w:r>
      </w:ins>
      <w:r w:rsidR="006B7D8B" w:rsidRPr="007724C8">
        <w:rPr>
          <w:rFonts w:asciiTheme="minorHAnsi" w:hAnsiTheme="minorHAnsi" w:cstheme="minorHAnsi"/>
        </w:rPr>
        <w:t xml:space="preserve"> and Initiative scales, the generic categories of “demand partners”, “inno</w:t>
      </w:r>
      <w:r w:rsidR="00D104B9" w:rsidRPr="007724C8">
        <w:rPr>
          <w:rFonts w:asciiTheme="minorHAnsi" w:hAnsiTheme="minorHAnsi" w:cstheme="minorHAnsi"/>
        </w:rPr>
        <w:t>vation</w:t>
      </w:r>
      <w:r w:rsidR="006B7D8B" w:rsidRPr="007724C8">
        <w:rPr>
          <w:rFonts w:asciiTheme="minorHAnsi" w:hAnsiTheme="minorHAnsi" w:cstheme="minorHAnsi"/>
        </w:rPr>
        <w:t xml:space="preserve"> partners” and “scaling partners” </w:t>
      </w:r>
      <w:r w:rsidR="00D104B9" w:rsidRPr="007724C8">
        <w:rPr>
          <w:rFonts w:asciiTheme="minorHAnsi" w:hAnsiTheme="minorHAnsi" w:cstheme="minorHAnsi"/>
        </w:rPr>
        <w:t>are useful for indicating key actor groups (</w:t>
      </w:r>
      <w:proofErr w:type="gramStart"/>
      <w:r w:rsidR="00D104B9" w:rsidRPr="007724C8">
        <w:rPr>
          <w:rFonts w:asciiTheme="minorHAnsi" w:hAnsiTheme="minorHAnsi" w:cstheme="minorHAnsi"/>
        </w:rPr>
        <w:t>e.g.</w:t>
      </w:r>
      <w:proofErr w:type="gramEnd"/>
      <w:r w:rsidR="00D104B9" w:rsidRPr="007724C8">
        <w:rPr>
          <w:rFonts w:asciiTheme="minorHAnsi" w:hAnsiTheme="minorHAnsi" w:cstheme="minorHAnsi"/>
        </w:rPr>
        <w:t xml:space="preserve"> government policy makers; private sector seed companies; environmental NGOs).</w:t>
      </w:r>
      <w:r w:rsidR="00AE384F" w:rsidRPr="007724C8">
        <w:rPr>
          <w:rFonts w:asciiTheme="minorHAnsi" w:hAnsiTheme="minorHAnsi" w:cstheme="minorHAnsi"/>
        </w:rPr>
        <w:t xml:space="preserve"> In practice, many partners may play more than one of these roles. </w:t>
      </w:r>
    </w:p>
    <w:p w14:paraId="6AEAA16D" w14:textId="0F2F348D" w:rsidR="00BC12F9" w:rsidRPr="007724C8" w:rsidRDefault="00BC12F9" w:rsidP="00AE384F">
      <w:pPr>
        <w:pStyle w:val="ListParagraph"/>
        <w:ind w:left="0" w:firstLine="720"/>
        <w:jc w:val="both"/>
        <w:rPr>
          <w:rFonts w:asciiTheme="minorHAnsi" w:hAnsiTheme="minorHAnsi" w:cstheme="minorHAnsi"/>
        </w:rPr>
      </w:pPr>
      <w:r w:rsidRPr="007724C8">
        <w:rPr>
          <w:rFonts w:asciiTheme="minorHAnsi" w:hAnsiTheme="minorHAnsi" w:cstheme="minorHAnsi"/>
        </w:rPr>
        <w:t xml:space="preserve">The </w:t>
      </w:r>
      <w:r w:rsidR="00FE5A1F" w:rsidRPr="007724C8">
        <w:rPr>
          <w:rFonts w:asciiTheme="minorHAnsi" w:hAnsiTheme="minorHAnsi" w:cstheme="minorHAnsi"/>
        </w:rPr>
        <w:t xml:space="preserve">Action Area </w:t>
      </w:r>
      <w:proofErr w:type="spellStart"/>
      <w:r w:rsidRPr="007724C8">
        <w:rPr>
          <w:rFonts w:asciiTheme="minorHAnsi" w:hAnsiTheme="minorHAnsi" w:cstheme="minorHAnsi"/>
        </w:rPr>
        <w:t>ToC</w:t>
      </w:r>
      <w:r w:rsidR="00FE5A1F" w:rsidRPr="007724C8">
        <w:rPr>
          <w:rFonts w:asciiTheme="minorHAnsi" w:hAnsiTheme="minorHAnsi" w:cstheme="minorHAnsi"/>
        </w:rPr>
        <w:t>s</w:t>
      </w:r>
      <w:proofErr w:type="spellEnd"/>
      <w:r w:rsidR="00FE5A1F" w:rsidRPr="007724C8">
        <w:rPr>
          <w:rFonts w:asciiTheme="minorHAnsi" w:hAnsiTheme="minorHAnsi" w:cstheme="minorHAnsi"/>
        </w:rPr>
        <w:t xml:space="preserve"> are available at </w:t>
      </w:r>
      <w:hyperlink r:id="rId11" w:tgtFrame="_blank" w:history="1">
        <w:r w:rsidR="005911FD" w:rsidRPr="007724C8">
          <w:rPr>
            <w:rFonts w:asciiTheme="minorHAnsi" w:eastAsia="Times New Roman" w:hAnsiTheme="minorHAnsi" w:cstheme="minorHAnsi"/>
            <w:color w:val="0563C1"/>
            <w:sz w:val="20"/>
            <w:szCs w:val="20"/>
            <w:u w:val="single"/>
          </w:rPr>
          <w:t>CGIAR Investment Prospectus</w:t>
        </w:r>
      </w:hyperlink>
    </w:p>
    <w:p w14:paraId="2D7A540C" w14:textId="5A8C8D96" w:rsidR="00247C08" w:rsidRPr="007724C8" w:rsidRDefault="00247C08" w:rsidP="00B924D4">
      <w:pPr>
        <w:pStyle w:val="Heading2"/>
        <w:rPr>
          <w:rFonts w:asciiTheme="minorHAnsi" w:hAnsiTheme="minorHAnsi" w:cstheme="minorHAnsi"/>
        </w:rPr>
      </w:pPr>
      <w:bookmarkStart w:id="45" w:name="_Toc76741310"/>
      <w:bookmarkStart w:id="46" w:name="_Toc76762901"/>
      <w:r w:rsidRPr="007724C8">
        <w:rPr>
          <w:rFonts w:asciiTheme="minorHAnsi" w:hAnsiTheme="minorHAnsi" w:cstheme="minorHAnsi"/>
        </w:rPr>
        <w:t xml:space="preserve">Initiative (N-1)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process, </w:t>
      </w:r>
      <w:proofErr w:type="gramStart"/>
      <w:r w:rsidRPr="007724C8">
        <w:rPr>
          <w:rFonts w:asciiTheme="minorHAnsi" w:hAnsiTheme="minorHAnsi" w:cstheme="minorHAnsi"/>
        </w:rPr>
        <w:t>participants</w:t>
      </w:r>
      <w:proofErr w:type="gramEnd"/>
      <w:r w:rsidRPr="007724C8">
        <w:rPr>
          <w:rFonts w:asciiTheme="minorHAnsi" w:hAnsiTheme="minorHAnsi" w:cstheme="minorHAnsi"/>
        </w:rPr>
        <w:t xml:space="preserve"> and content</w:t>
      </w:r>
      <w:bookmarkEnd w:id="45"/>
      <w:bookmarkEnd w:id="46"/>
    </w:p>
    <w:p w14:paraId="1BDFC181" w14:textId="695BA7D2" w:rsidR="00626D51" w:rsidRPr="007724C8" w:rsidRDefault="005C265B" w:rsidP="00AE384F">
      <w:pPr>
        <w:pStyle w:val="ListParagraph"/>
        <w:ind w:left="0" w:firstLine="720"/>
        <w:rPr>
          <w:rFonts w:asciiTheme="minorHAnsi" w:hAnsiTheme="minorHAnsi" w:cstheme="minorHAnsi"/>
        </w:rPr>
      </w:pPr>
      <w:r w:rsidRPr="007724C8">
        <w:rPr>
          <w:rFonts w:asciiTheme="minorHAnsi" w:hAnsiTheme="minorHAnsi" w:cstheme="minorHAnsi"/>
        </w:rPr>
        <w:t xml:space="preserve">At the Initiative level, the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w:t>
      </w:r>
      <w:r w:rsidR="00626D51" w:rsidRPr="007724C8">
        <w:rPr>
          <w:rFonts w:asciiTheme="minorHAnsi" w:hAnsiTheme="minorHAnsi" w:cstheme="minorHAnsi"/>
        </w:rPr>
        <w:t xml:space="preserve">should </w:t>
      </w:r>
      <w:r w:rsidRPr="007724C8">
        <w:rPr>
          <w:rFonts w:asciiTheme="minorHAnsi" w:hAnsiTheme="minorHAnsi" w:cstheme="minorHAnsi"/>
        </w:rPr>
        <w:t xml:space="preserve">identify the </w:t>
      </w:r>
      <w:r w:rsidR="003A3C2A" w:rsidRPr="007724C8">
        <w:rPr>
          <w:rFonts w:asciiTheme="minorHAnsi" w:hAnsiTheme="minorHAnsi" w:cstheme="minorHAnsi"/>
        </w:rPr>
        <w:t xml:space="preserve">development challenge </w:t>
      </w:r>
      <w:r w:rsidR="00830A7E" w:rsidRPr="007724C8">
        <w:rPr>
          <w:rFonts w:asciiTheme="minorHAnsi" w:hAnsiTheme="minorHAnsi" w:cstheme="minorHAnsi"/>
        </w:rPr>
        <w:t xml:space="preserve">the Initiative is tackling </w:t>
      </w:r>
      <w:r w:rsidR="003A3C2A" w:rsidRPr="007724C8">
        <w:rPr>
          <w:rFonts w:asciiTheme="minorHAnsi" w:hAnsiTheme="minorHAnsi" w:cstheme="minorHAnsi"/>
        </w:rPr>
        <w:t xml:space="preserve">and the </w:t>
      </w:r>
      <w:r w:rsidRPr="007724C8">
        <w:rPr>
          <w:rFonts w:asciiTheme="minorHAnsi" w:hAnsiTheme="minorHAnsi" w:cstheme="minorHAnsi"/>
        </w:rPr>
        <w:t>priority constraints and opportunities that can be addressed through research (</w:t>
      </w:r>
      <w:proofErr w:type="gramStart"/>
      <w:r w:rsidRPr="007724C8">
        <w:rPr>
          <w:rFonts w:asciiTheme="minorHAnsi" w:hAnsiTheme="minorHAnsi" w:cstheme="minorHAnsi"/>
        </w:rPr>
        <w:t>i.e.</w:t>
      </w:r>
      <w:proofErr w:type="gramEnd"/>
      <w:r w:rsidRPr="007724C8">
        <w:rPr>
          <w:rFonts w:asciiTheme="minorHAnsi" w:hAnsiTheme="minorHAnsi" w:cstheme="minorHAnsi"/>
        </w:rPr>
        <w:t xml:space="preserve"> the research problems)</w:t>
      </w:r>
      <w:r w:rsidR="00830A7E" w:rsidRPr="007724C8">
        <w:rPr>
          <w:rFonts w:asciiTheme="minorHAnsi" w:hAnsiTheme="minorHAnsi" w:cstheme="minorHAnsi"/>
        </w:rPr>
        <w:t xml:space="preserve">. It should </w:t>
      </w:r>
      <w:r w:rsidR="00626D51" w:rsidRPr="007724C8">
        <w:rPr>
          <w:rFonts w:asciiTheme="minorHAnsi" w:hAnsiTheme="minorHAnsi" w:cstheme="minorHAnsi"/>
        </w:rPr>
        <w:t>present th</w:t>
      </w:r>
      <w:r w:rsidRPr="007724C8">
        <w:rPr>
          <w:rFonts w:asciiTheme="minorHAnsi" w:hAnsiTheme="minorHAnsi" w:cstheme="minorHAnsi"/>
        </w:rPr>
        <w:t>e research activities and supporting activities (</w:t>
      </w:r>
      <w:proofErr w:type="gramStart"/>
      <w:r w:rsidRPr="007724C8">
        <w:rPr>
          <w:rFonts w:asciiTheme="minorHAnsi" w:hAnsiTheme="minorHAnsi" w:cstheme="minorHAnsi"/>
        </w:rPr>
        <w:t>e.g.</w:t>
      </w:r>
      <w:proofErr w:type="gramEnd"/>
      <w:r w:rsidRPr="007724C8">
        <w:rPr>
          <w:rFonts w:asciiTheme="minorHAnsi" w:hAnsiTheme="minorHAnsi" w:cstheme="minorHAnsi"/>
        </w:rPr>
        <w:t xml:space="preserve"> capacity development; engagement in policy processes) </w:t>
      </w:r>
      <w:r w:rsidR="00830A7E" w:rsidRPr="007724C8">
        <w:rPr>
          <w:rFonts w:asciiTheme="minorHAnsi" w:hAnsiTheme="minorHAnsi" w:cstheme="minorHAnsi"/>
        </w:rPr>
        <w:t xml:space="preserve">that will be done within </w:t>
      </w:r>
      <w:r w:rsidR="00626D51" w:rsidRPr="007724C8">
        <w:rPr>
          <w:rFonts w:asciiTheme="minorHAnsi" w:hAnsiTheme="minorHAnsi" w:cstheme="minorHAnsi"/>
        </w:rPr>
        <w:t xml:space="preserve">each of its constituent </w:t>
      </w:r>
      <w:del w:id="47" w:author="Bonaiuti, Enrico (RTB-CIP-GLDC-ICARDA)" w:date="2021-07-09T22:03:00Z">
        <w:r w:rsidR="00626D51" w:rsidRPr="007724C8" w:rsidDel="00913223">
          <w:rPr>
            <w:rFonts w:asciiTheme="minorHAnsi" w:hAnsiTheme="minorHAnsi" w:cstheme="minorHAnsi"/>
          </w:rPr>
          <w:delText>Work Packages</w:delText>
        </w:r>
      </w:del>
      <w:ins w:id="48" w:author="Bonaiuti, Enrico (RTB-CIP-GLDC-ICARDA)" w:date="2021-07-09T22:03:00Z">
        <w:r w:rsidR="00913223">
          <w:rPr>
            <w:rFonts w:asciiTheme="minorHAnsi" w:hAnsiTheme="minorHAnsi" w:cstheme="minorHAnsi"/>
          </w:rPr>
          <w:t>WPs</w:t>
        </w:r>
      </w:ins>
      <w:r w:rsidR="00D3748D" w:rsidRPr="007724C8">
        <w:rPr>
          <w:rFonts w:asciiTheme="minorHAnsi" w:hAnsiTheme="minorHAnsi" w:cstheme="minorHAnsi"/>
        </w:rPr>
        <w:t xml:space="preserve"> and</w:t>
      </w:r>
      <w:r w:rsidR="00830A7E" w:rsidRPr="007724C8">
        <w:rPr>
          <w:rFonts w:asciiTheme="minorHAnsi" w:hAnsiTheme="minorHAnsi" w:cstheme="minorHAnsi"/>
        </w:rPr>
        <w:t xml:space="preserve"> </w:t>
      </w:r>
      <w:r w:rsidR="00D3748D" w:rsidRPr="007724C8">
        <w:rPr>
          <w:rFonts w:asciiTheme="minorHAnsi" w:hAnsiTheme="minorHAnsi" w:cstheme="minorHAnsi"/>
        </w:rPr>
        <w:t>what outputs and outcomes will result. It should identify End-of-In</w:t>
      </w:r>
      <w:del w:id="49" w:author="Brian Belcher" w:date="2021-07-09T14:00:00Z">
        <w:r w:rsidR="00D3748D" w:rsidRPr="007724C8" w:rsidDel="00133055">
          <w:rPr>
            <w:rFonts w:asciiTheme="minorHAnsi" w:hAnsiTheme="minorHAnsi" w:cstheme="minorHAnsi"/>
          </w:rPr>
          <w:delText>t</w:delText>
        </w:r>
      </w:del>
      <w:r w:rsidR="00D3748D" w:rsidRPr="007724C8">
        <w:rPr>
          <w:rFonts w:asciiTheme="minorHAnsi" w:hAnsiTheme="minorHAnsi" w:cstheme="minorHAnsi"/>
        </w:rPr>
        <w:t>itiat</w:t>
      </w:r>
      <w:ins w:id="50" w:author="Brian Belcher" w:date="2021-07-09T14:00:00Z">
        <w:r w:rsidR="00133055">
          <w:rPr>
            <w:rFonts w:asciiTheme="minorHAnsi" w:hAnsiTheme="minorHAnsi" w:cstheme="minorHAnsi"/>
          </w:rPr>
          <w:t>i</w:t>
        </w:r>
      </w:ins>
      <w:r w:rsidR="00D3748D" w:rsidRPr="007724C8">
        <w:rPr>
          <w:rFonts w:asciiTheme="minorHAnsi" w:hAnsiTheme="minorHAnsi" w:cstheme="minorHAnsi"/>
        </w:rPr>
        <w:t xml:space="preserve">ve Outcomes and </w:t>
      </w:r>
      <w:r w:rsidR="00830A7E" w:rsidRPr="007724C8">
        <w:rPr>
          <w:rFonts w:asciiTheme="minorHAnsi" w:hAnsiTheme="minorHAnsi" w:cstheme="minorHAnsi"/>
        </w:rPr>
        <w:t>show how those</w:t>
      </w:r>
      <w:r w:rsidR="00D3748D" w:rsidRPr="007724C8">
        <w:rPr>
          <w:rFonts w:asciiTheme="minorHAnsi" w:hAnsiTheme="minorHAnsi" w:cstheme="minorHAnsi"/>
        </w:rPr>
        <w:t xml:space="preserve"> </w:t>
      </w:r>
      <w:proofErr w:type="spellStart"/>
      <w:r w:rsidR="00D3748D" w:rsidRPr="007724C8">
        <w:rPr>
          <w:rFonts w:asciiTheme="minorHAnsi" w:hAnsiTheme="minorHAnsi" w:cstheme="minorHAnsi"/>
        </w:rPr>
        <w:t>EoI</w:t>
      </w:r>
      <w:proofErr w:type="spellEnd"/>
      <w:r w:rsidR="00D3748D" w:rsidRPr="007724C8">
        <w:rPr>
          <w:rFonts w:asciiTheme="minorHAnsi" w:hAnsiTheme="minorHAnsi" w:cstheme="minorHAnsi"/>
        </w:rPr>
        <w:t xml:space="preserve"> o</w:t>
      </w:r>
      <w:r w:rsidR="00830A7E" w:rsidRPr="007724C8">
        <w:rPr>
          <w:rFonts w:asciiTheme="minorHAnsi" w:hAnsiTheme="minorHAnsi" w:cstheme="minorHAnsi"/>
        </w:rPr>
        <w:t xml:space="preserve">utcomes are expected to contribute to </w:t>
      </w:r>
      <w:del w:id="51" w:author="Bonaiuti, Enrico (RTB-CIP-GLDC-ICARDA)" w:date="2021-07-09T22:06:00Z">
        <w:r w:rsidR="000C475B" w:rsidRPr="007724C8" w:rsidDel="00764802">
          <w:rPr>
            <w:rFonts w:asciiTheme="minorHAnsi" w:hAnsiTheme="minorHAnsi" w:cstheme="minorHAnsi"/>
          </w:rPr>
          <w:delText>Action Area</w:delText>
        </w:r>
      </w:del>
      <w:ins w:id="52" w:author="Bonaiuti, Enrico (RTB-CIP-GLDC-ICARDA)" w:date="2021-07-09T22:06:00Z">
        <w:r w:rsidR="00764802">
          <w:rPr>
            <w:rFonts w:asciiTheme="minorHAnsi" w:hAnsiTheme="minorHAnsi" w:cstheme="minorHAnsi"/>
          </w:rPr>
          <w:t>AA</w:t>
        </w:r>
      </w:ins>
      <w:r w:rsidR="000C475B" w:rsidRPr="007724C8">
        <w:rPr>
          <w:rFonts w:asciiTheme="minorHAnsi" w:hAnsiTheme="minorHAnsi" w:cstheme="minorHAnsi"/>
        </w:rPr>
        <w:t xml:space="preserve"> o</w:t>
      </w:r>
      <w:r w:rsidR="00830A7E" w:rsidRPr="007724C8">
        <w:rPr>
          <w:rFonts w:asciiTheme="minorHAnsi" w:hAnsiTheme="minorHAnsi" w:cstheme="minorHAnsi"/>
        </w:rPr>
        <w:t>utcomes and to Impact</w:t>
      </w:r>
      <w:r w:rsidR="00626D51" w:rsidRPr="007724C8">
        <w:rPr>
          <w:rFonts w:asciiTheme="minorHAnsi" w:hAnsiTheme="minorHAnsi" w:cstheme="minorHAnsi"/>
        </w:rPr>
        <w:t xml:space="preserve">. </w:t>
      </w:r>
    </w:p>
    <w:p w14:paraId="440707EA" w14:textId="646D16E6" w:rsidR="00EC4D56" w:rsidRPr="007724C8" w:rsidRDefault="00626D51" w:rsidP="00AE384F">
      <w:pPr>
        <w:pStyle w:val="ListParagraph"/>
        <w:ind w:left="0" w:firstLine="720"/>
        <w:rPr>
          <w:rFonts w:asciiTheme="minorHAnsi" w:hAnsiTheme="minorHAnsi" w:cstheme="minorHAnsi"/>
        </w:rPr>
      </w:pPr>
      <w:r w:rsidRPr="007724C8">
        <w:rPr>
          <w:rFonts w:asciiTheme="minorHAnsi" w:hAnsiTheme="minorHAnsi" w:cstheme="minorHAnsi"/>
        </w:rPr>
        <w:lastRenderedPageBreak/>
        <w:t xml:space="preserve">First draft </w:t>
      </w:r>
      <w:proofErr w:type="spellStart"/>
      <w:r w:rsidRPr="007724C8">
        <w:rPr>
          <w:rFonts w:asciiTheme="minorHAnsi" w:hAnsiTheme="minorHAnsi" w:cstheme="minorHAnsi"/>
        </w:rPr>
        <w:t>T</w:t>
      </w:r>
      <w:r w:rsidR="00C82731" w:rsidRPr="007724C8">
        <w:rPr>
          <w:rFonts w:asciiTheme="minorHAnsi" w:hAnsiTheme="minorHAnsi" w:cstheme="minorHAnsi"/>
        </w:rPr>
        <w:t>o</w:t>
      </w:r>
      <w:r w:rsidRPr="007724C8">
        <w:rPr>
          <w:rFonts w:asciiTheme="minorHAnsi" w:hAnsiTheme="minorHAnsi" w:cstheme="minorHAnsi"/>
        </w:rPr>
        <w:t>Cs</w:t>
      </w:r>
      <w:proofErr w:type="spellEnd"/>
      <w:r w:rsidRPr="007724C8">
        <w:rPr>
          <w:rFonts w:asciiTheme="minorHAnsi" w:hAnsiTheme="minorHAnsi" w:cstheme="minorHAnsi"/>
        </w:rPr>
        <w:t xml:space="preserve"> </w:t>
      </w:r>
      <w:r w:rsidR="00AE384F" w:rsidRPr="007724C8">
        <w:rPr>
          <w:rFonts w:asciiTheme="minorHAnsi" w:hAnsiTheme="minorHAnsi" w:cstheme="minorHAnsi"/>
        </w:rPr>
        <w:t xml:space="preserve">can be </w:t>
      </w:r>
      <w:r w:rsidRPr="007724C8">
        <w:rPr>
          <w:rFonts w:asciiTheme="minorHAnsi" w:hAnsiTheme="minorHAnsi" w:cstheme="minorHAnsi"/>
        </w:rPr>
        <w:t xml:space="preserve">developed based on prior work, consultation, new strategic </w:t>
      </w:r>
      <w:proofErr w:type="gramStart"/>
      <w:r w:rsidRPr="007724C8">
        <w:rPr>
          <w:rFonts w:asciiTheme="minorHAnsi" w:hAnsiTheme="minorHAnsi" w:cstheme="minorHAnsi"/>
        </w:rPr>
        <w:t>analysis</w:t>
      </w:r>
      <w:proofErr w:type="gramEnd"/>
      <w:r w:rsidRPr="007724C8">
        <w:rPr>
          <w:rFonts w:asciiTheme="minorHAnsi" w:hAnsiTheme="minorHAnsi" w:cstheme="minorHAnsi"/>
        </w:rPr>
        <w:t xml:space="preserve"> and expert judgement. It will be valuable to identify and consult with representatives of </w:t>
      </w:r>
      <w:r w:rsidR="009A7CBF" w:rsidRPr="007724C8">
        <w:rPr>
          <w:rFonts w:asciiTheme="minorHAnsi" w:hAnsiTheme="minorHAnsi" w:cstheme="minorHAnsi"/>
        </w:rPr>
        <w:t xml:space="preserve">potential partners, and other key </w:t>
      </w:r>
      <w:r w:rsidR="002441CB" w:rsidRPr="007724C8">
        <w:rPr>
          <w:rFonts w:asciiTheme="minorHAnsi" w:hAnsiTheme="minorHAnsi" w:cstheme="minorHAnsi"/>
        </w:rPr>
        <w:t xml:space="preserve">system </w:t>
      </w:r>
      <w:r w:rsidR="009A7CBF" w:rsidRPr="007724C8">
        <w:rPr>
          <w:rFonts w:asciiTheme="minorHAnsi" w:hAnsiTheme="minorHAnsi" w:cstheme="minorHAnsi"/>
        </w:rPr>
        <w:t>actors operating in the relevant area</w:t>
      </w:r>
      <w:r w:rsidR="002441CB" w:rsidRPr="007724C8">
        <w:rPr>
          <w:rFonts w:asciiTheme="minorHAnsi" w:hAnsiTheme="minorHAnsi" w:cstheme="minorHAnsi"/>
        </w:rPr>
        <w:t xml:space="preserve"> (thematically and geographically),</w:t>
      </w:r>
      <w:r w:rsidR="009A7CBF" w:rsidRPr="007724C8">
        <w:rPr>
          <w:rFonts w:asciiTheme="minorHAnsi" w:hAnsiTheme="minorHAnsi" w:cstheme="minorHAnsi"/>
        </w:rPr>
        <w:t xml:space="preserve"> to refine and improve the problem definition, to learn their objectives and plans, to identify opportunities for collaboration and for mitigating conflicts, and to focus the overall Initiative strategy. </w:t>
      </w:r>
      <w:r w:rsidR="00F430AC" w:rsidRPr="007724C8">
        <w:rPr>
          <w:rFonts w:asciiTheme="minorHAnsi" w:hAnsiTheme="minorHAnsi" w:cstheme="minorHAnsi"/>
        </w:rPr>
        <w:t>As noted above, there are always practical constraints on full stakeholder engagement</w:t>
      </w:r>
      <w:r w:rsidR="00EC4D56" w:rsidRPr="007724C8">
        <w:rPr>
          <w:rFonts w:asciiTheme="minorHAnsi" w:hAnsiTheme="minorHAnsi" w:cstheme="minorHAnsi"/>
        </w:rPr>
        <w:t xml:space="preserve">. This can be mitigated to some extent </w:t>
      </w:r>
      <w:proofErr w:type="gramStart"/>
      <w:r w:rsidR="00EC4D56" w:rsidRPr="007724C8">
        <w:rPr>
          <w:rFonts w:asciiTheme="minorHAnsi" w:hAnsiTheme="minorHAnsi" w:cstheme="minorHAnsi"/>
        </w:rPr>
        <w:t>by:</w:t>
      </w:r>
      <w:proofErr w:type="gramEnd"/>
      <w:r w:rsidR="00EC4D56" w:rsidRPr="007724C8">
        <w:rPr>
          <w:rFonts w:asciiTheme="minorHAnsi" w:hAnsiTheme="minorHAnsi" w:cstheme="minorHAnsi"/>
        </w:rPr>
        <w:t xml:space="preserve"> 1. Building on prior knowledge and secondary information to understand the problem context and anticipate stakeholder needs and expectations, and; 2. Consulting stakeholders as soon and as fully as possible and revising the </w:t>
      </w:r>
      <w:proofErr w:type="spellStart"/>
      <w:r w:rsidR="00EC4D56" w:rsidRPr="007724C8">
        <w:rPr>
          <w:rFonts w:asciiTheme="minorHAnsi" w:hAnsiTheme="minorHAnsi" w:cstheme="minorHAnsi"/>
        </w:rPr>
        <w:t>ToC</w:t>
      </w:r>
      <w:proofErr w:type="spellEnd"/>
      <w:r w:rsidR="00EC4D56" w:rsidRPr="007724C8">
        <w:rPr>
          <w:rFonts w:asciiTheme="minorHAnsi" w:hAnsiTheme="minorHAnsi" w:cstheme="minorHAnsi"/>
        </w:rPr>
        <w:t xml:space="preserve"> accordingly.</w:t>
      </w:r>
    </w:p>
    <w:p w14:paraId="44055993" w14:textId="23810B54" w:rsidR="002F0D6C" w:rsidRPr="007724C8" w:rsidRDefault="005C265B" w:rsidP="00AE384F">
      <w:pPr>
        <w:pStyle w:val="ListParagraph"/>
        <w:ind w:left="0" w:firstLine="720"/>
        <w:rPr>
          <w:rFonts w:asciiTheme="minorHAnsi" w:hAnsiTheme="minorHAnsi" w:cstheme="minorHAnsi"/>
        </w:rPr>
      </w:pPr>
      <w:r w:rsidRPr="007724C8">
        <w:rPr>
          <w:rFonts w:asciiTheme="minorHAnsi" w:hAnsiTheme="minorHAnsi" w:cstheme="minorHAnsi"/>
        </w:rPr>
        <w:t>The I</w:t>
      </w:r>
      <w:r w:rsidR="00AE384F" w:rsidRPr="007724C8">
        <w:rPr>
          <w:rFonts w:asciiTheme="minorHAnsi" w:hAnsiTheme="minorHAnsi" w:cstheme="minorHAnsi"/>
        </w:rPr>
        <w:t xml:space="preserve">nitiative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should identify the most important outputs to be produced by the set of WPs, including both products and services</w:t>
      </w:r>
      <w:r w:rsidR="002F0D6C" w:rsidRPr="007724C8">
        <w:rPr>
          <w:rFonts w:asciiTheme="minorHAnsi" w:hAnsiTheme="minorHAnsi" w:cstheme="minorHAnsi"/>
        </w:rPr>
        <w:t>, as clearly specified individual bullet points.</w:t>
      </w:r>
    </w:p>
    <w:p w14:paraId="064A377F" w14:textId="21A43CB8" w:rsidR="005C265B" w:rsidRPr="007724C8" w:rsidRDefault="002F0D6C" w:rsidP="00AE384F">
      <w:pPr>
        <w:pStyle w:val="ListParagraph"/>
        <w:ind w:left="0" w:firstLine="720"/>
        <w:rPr>
          <w:rFonts w:asciiTheme="minorHAnsi" w:hAnsiTheme="minorHAnsi" w:cstheme="minorHAnsi"/>
        </w:rPr>
      </w:pPr>
      <w:r w:rsidRPr="007724C8">
        <w:rPr>
          <w:rFonts w:asciiTheme="minorHAnsi" w:hAnsiTheme="minorHAnsi" w:cstheme="minorHAnsi"/>
        </w:rPr>
        <w:t xml:space="preserve">Outcomes should be specified by actor and action. </w:t>
      </w:r>
      <w:r w:rsidR="005C265B" w:rsidRPr="007724C8">
        <w:rPr>
          <w:rFonts w:asciiTheme="minorHAnsi" w:hAnsiTheme="minorHAnsi" w:cstheme="minorHAnsi"/>
        </w:rPr>
        <w:t xml:space="preserve">Ideally, each outcome should correspond to a single actor group. </w:t>
      </w:r>
      <w:r w:rsidRPr="007724C8">
        <w:rPr>
          <w:rFonts w:asciiTheme="minorHAnsi" w:hAnsiTheme="minorHAnsi" w:cstheme="minorHAnsi"/>
        </w:rPr>
        <w:t xml:space="preserve">As a rule of thumb, if several organizations/organization types are </w:t>
      </w:r>
      <w:r w:rsidR="005C265B" w:rsidRPr="007724C8">
        <w:rPr>
          <w:rFonts w:asciiTheme="minorHAnsi" w:hAnsiTheme="minorHAnsi" w:cstheme="minorHAnsi"/>
        </w:rPr>
        <w:t xml:space="preserve">likely to be reached/influenced by similar knowledge and processes, </w:t>
      </w:r>
      <w:r w:rsidRPr="007724C8">
        <w:rPr>
          <w:rFonts w:asciiTheme="minorHAnsi" w:hAnsiTheme="minorHAnsi" w:cstheme="minorHAnsi"/>
        </w:rPr>
        <w:t xml:space="preserve">and if they are likely to respond in similar ways, this can be treated as a single </w:t>
      </w:r>
      <w:r w:rsidR="00C82731" w:rsidRPr="007724C8">
        <w:rPr>
          <w:rFonts w:asciiTheme="minorHAnsi" w:hAnsiTheme="minorHAnsi" w:cstheme="minorHAnsi"/>
        </w:rPr>
        <w:t>o</w:t>
      </w:r>
      <w:r w:rsidRPr="007724C8">
        <w:rPr>
          <w:rFonts w:asciiTheme="minorHAnsi" w:hAnsiTheme="minorHAnsi" w:cstheme="minorHAnsi"/>
        </w:rPr>
        <w:t xml:space="preserve">utcome. Otherwise, they should be treated as separate outcomes. </w:t>
      </w:r>
      <w:r w:rsidR="00291EBD" w:rsidRPr="007724C8">
        <w:rPr>
          <w:rFonts w:asciiTheme="minorHAnsi" w:hAnsiTheme="minorHAnsi" w:cstheme="minorHAnsi"/>
        </w:rPr>
        <w:t>The causal logic (</w:t>
      </w:r>
      <w:proofErr w:type="gramStart"/>
      <w:r w:rsidR="00291EBD" w:rsidRPr="007724C8">
        <w:rPr>
          <w:rFonts w:asciiTheme="minorHAnsi" w:hAnsiTheme="minorHAnsi" w:cstheme="minorHAnsi"/>
        </w:rPr>
        <w:t>i.e.</w:t>
      </w:r>
      <w:proofErr w:type="gramEnd"/>
      <w:r w:rsidR="00291EBD" w:rsidRPr="007724C8">
        <w:rPr>
          <w:rFonts w:asciiTheme="minorHAnsi" w:hAnsiTheme="minorHAnsi" w:cstheme="minorHAnsi"/>
        </w:rPr>
        <w:t xml:space="preserve"> theoretical reasoning) for each linkage should be explained in sufficient detail. </w:t>
      </w:r>
      <w:r w:rsidR="005C265B" w:rsidRPr="007724C8">
        <w:rPr>
          <w:rFonts w:asciiTheme="minorHAnsi" w:hAnsiTheme="minorHAnsi" w:cstheme="minorHAnsi"/>
        </w:rPr>
        <w:t xml:space="preserve">Collectively, the list of outcomes in the </w:t>
      </w:r>
      <w:r w:rsidR="00AE384F" w:rsidRPr="007724C8">
        <w:rPr>
          <w:rFonts w:asciiTheme="minorHAnsi" w:hAnsiTheme="minorHAnsi" w:cstheme="minorHAnsi"/>
        </w:rPr>
        <w:t xml:space="preserve">Initiative </w:t>
      </w:r>
      <w:proofErr w:type="spellStart"/>
      <w:r w:rsidR="005C265B" w:rsidRPr="007724C8">
        <w:rPr>
          <w:rFonts w:asciiTheme="minorHAnsi" w:hAnsiTheme="minorHAnsi" w:cstheme="minorHAnsi"/>
        </w:rPr>
        <w:t>ToC</w:t>
      </w:r>
      <w:proofErr w:type="spellEnd"/>
      <w:r w:rsidR="005C265B" w:rsidRPr="007724C8">
        <w:rPr>
          <w:rFonts w:asciiTheme="minorHAnsi" w:hAnsiTheme="minorHAnsi" w:cstheme="minorHAnsi"/>
        </w:rPr>
        <w:t xml:space="preserve"> should include all the most important End-of</w:t>
      </w:r>
      <w:r w:rsidR="00D3748D" w:rsidRPr="007724C8">
        <w:rPr>
          <w:rFonts w:asciiTheme="minorHAnsi" w:hAnsiTheme="minorHAnsi" w:cstheme="minorHAnsi"/>
        </w:rPr>
        <w:t>-</w:t>
      </w:r>
      <w:r w:rsidR="005C265B" w:rsidRPr="007724C8">
        <w:rPr>
          <w:rFonts w:asciiTheme="minorHAnsi" w:hAnsiTheme="minorHAnsi" w:cstheme="minorHAnsi"/>
        </w:rPr>
        <w:t xml:space="preserve">Initiative </w:t>
      </w:r>
      <w:r w:rsidR="00FA5051" w:rsidRPr="007724C8">
        <w:rPr>
          <w:rFonts w:asciiTheme="minorHAnsi" w:hAnsiTheme="minorHAnsi" w:cstheme="minorHAnsi"/>
        </w:rPr>
        <w:t>outcomes</w:t>
      </w:r>
      <w:r w:rsidR="005C265B" w:rsidRPr="007724C8">
        <w:rPr>
          <w:rFonts w:asciiTheme="minorHAnsi" w:hAnsiTheme="minorHAnsi" w:cstheme="minorHAnsi"/>
        </w:rPr>
        <w:t>.</w:t>
      </w:r>
    </w:p>
    <w:p w14:paraId="0A029B92" w14:textId="4CED8103" w:rsidR="00291EBD" w:rsidRPr="007724C8" w:rsidRDefault="00291EBD" w:rsidP="00AE384F">
      <w:pPr>
        <w:pStyle w:val="ListParagraph"/>
        <w:ind w:left="0" w:firstLine="720"/>
        <w:rPr>
          <w:rFonts w:asciiTheme="minorHAnsi" w:hAnsiTheme="minorHAnsi" w:cstheme="minorHAnsi"/>
        </w:rPr>
      </w:pPr>
      <w:r w:rsidRPr="007724C8">
        <w:rPr>
          <w:rFonts w:asciiTheme="minorHAnsi" w:hAnsiTheme="minorHAnsi" w:cstheme="minorHAnsi"/>
        </w:rPr>
        <w:t xml:space="preserve">The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narrative should also explain the main subsequent </w:t>
      </w:r>
      <w:r w:rsidR="00C82731" w:rsidRPr="007724C8">
        <w:rPr>
          <w:rFonts w:asciiTheme="minorHAnsi" w:hAnsiTheme="minorHAnsi" w:cstheme="minorHAnsi"/>
        </w:rPr>
        <w:t>o</w:t>
      </w:r>
      <w:r w:rsidRPr="007724C8">
        <w:rPr>
          <w:rFonts w:asciiTheme="minorHAnsi" w:hAnsiTheme="minorHAnsi" w:cstheme="minorHAnsi"/>
        </w:rPr>
        <w:t xml:space="preserve">utcomes </w:t>
      </w:r>
      <w:r w:rsidR="00E87DCB" w:rsidRPr="007724C8">
        <w:rPr>
          <w:rFonts w:asciiTheme="minorHAnsi" w:hAnsiTheme="minorHAnsi" w:cstheme="minorHAnsi"/>
        </w:rPr>
        <w:t xml:space="preserve">(i.e. </w:t>
      </w:r>
      <w:del w:id="53" w:author="Bonaiuti, Enrico (RTB-CIP-GLDC-ICARDA)" w:date="2021-07-09T21:53:00Z">
        <w:r w:rsidR="00E87DCB" w:rsidRPr="007724C8" w:rsidDel="00913223">
          <w:rPr>
            <w:rFonts w:asciiTheme="minorHAnsi" w:hAnsiTheme="minorHAnsi" w:cstheme="minorHAnsi"/>
          </w:rPr>
          <w:delText>beyond end-of Initiative</w:delText>
        </w:r>
      </w:del>
      <w:ins w:id="54" w:author="Bonaiuti, Enrico (RTB-CIP-GLDC-ICARDA)" w:date="2021-07-10T00:07:00Z">
        <w:r w:rsidR="00D17203">
          <w:rPr>
            <w:rFonts w:asciiTheme="minorHAnsi" w:hAnsiTheme="minorHAnsi" w:cstheme="minorHAnsi"/>
          </w:rPr>
          <w:t>AA</w:t>
        </w:r>
      </w:ins>
      <w:ins w:id="55" w:author="Bonaiuti, Enrico (RTB-CIP-GLDC-ICARDA)" w:date="2021-07-09T21:53:00Z">
        <w:r w:rsidR="00913223">
          <w:rPr>
            <w:rFonts w:asciiTheme="minorHAnsi" w:hAnsiTheme="minorHAnsi" w:cstheme="minorHAnsi"/>
          </w:rPr>
          <w:t xml:space="preserve"> </w:t>
        </w:r>
        <w:proofErr w:type="gramStart"/>
        <w:r w:rsidR="00913223">
          <w:rPr>
            <w:rFonts w:asciiTheme="minorHAnsi" w:hAnsiTheme="minorHAnsi" w:cstheme="minorHAnsi"/>
          </w:rPr>
          <w:t xml:space="preserve">outcomes </w:t>
        </w:r>
      </w:ins>
      <w:r w:rsidR="00E87DCB" w:rsidRPr="007724C8">
        <w:rPr>
          <w:rFonts w:asciiTheme="minorHAnsi" w:hAnsiTheme="minorHAnsi" w:cstheme="minorHAnsi"/>
        </w:rPr>
        <w:t>)</w:t>
      </w:r>
      <w:proofErr w:type="gramEnd"/>
      <w:r w:rsidR="00E87DCB" w:rsidRPr="007724C8">
        <w:rPr>
          <w:rFonts w:asciiTheme="minorHAnsi" w:hAnsiTheme="minorHAnsi" w:cstheme="minorHAnsi"/>
        </w:rPr>
        <w:t xml:space="preserve"> </w:t>
      </w:r>
      <w:r w:rsidRPr="007724C8">
        <w:rPr>
          <w:rFonts w:asciiTheme="minorHAnsi" w:hAnsiTheme="minorHAnsi" w:cstheme="minorHAnsi"/>
        </w:rPr>
        <w:t xml:space="preserve">and </w:t>
      </w:r>
      <w:r w:rsidR="00AE384F" w:rsidRPr="007724C8">
        <w:rPr>
          <w:rFonts w:asciiTheme="minorHAnsi" w:hAnsiTheme="minorHAnsi" w:cstheme="minorHAnsi"/>
        </w:rPr>
        <w:t xml:space="preserve">the </w:t>
      </w:r>
      <w:r w:rsidRPr="007724C8">
        <w:rPr>
          <w:rFonts w:asciiTheme="minorHAnsi" w:hAnsiTheme="minorHAnsi" w:cstheme="minorHAnsi"/>
        </w:rPr>
        <w:t xml:space="preserve">causal logic needed to reach impact, even though those outcomes are not expected to be realized within the time frame of the Initiative. This is necessary to be able to assess the overall </w:t>
      </w:r>
      <w:proofErr w:type="spellStart"/>
      <w:r w:rsidRPr="007724C8">
        <w:rPr>
          <w:rFonts w:asciiTheme="minorHAnsi" w:hAnsiTheme="minorHAnsi" w:cstheme="minorHAnsi"/>
        </w:rPr>
        <w:t>ToC</w:t>
      </w:r>
      <w:proofErr w:type="spellEnd"/>
      <w:r w:rsidRPr="007724C8">
        <w:rPr>
          <w:rFonts w:asciiTheme="minorHAnsi" w:hAnsiTheme="minorHAnsi" w:cstheme="minorHAnsi"/>
        </w:rPr>
        <w:t>.</w:t>
      </w:r>
    </w:p>
    <w:p w14:paraId="485837F7" w14:textId="7B67D1AC" w:rsidR="006D06A9" w:rsidRPr="007724C8" w:rsidRDefault="006D06A9" w:rsidP="00AE384F">
      <w:pPr>
        <w:pStyle w:val="ListParagraph"/>
        <w:ind w:left="0" w:firstLine="720"/>
        <w:rPr>
          <w:rFonts w:asciiTheme="minorHAnsi" w:hAnsiTheme="minorHAnsi" w:cstheme="minorHAnsi"/>
        </w:rPr>
      </w:pPr>
    </w:p>
    <w:p w14:paraId="793B6DD9" w14:textId="60A01AF5" w:rsidR="005C265B" w:rsidRPr="007724C8" w:rsidRDefault="006D06A9" w:rsidP="00AE384F">
      <w:pPr>
        <w:pStyle w:val="ListParagraph"/>
        <w:ind w:left="0" w:firstLine="720"/>
        <w:rPr>
          <w:rFonts w:asciiTheme="minorHAnsi" w:hAnsiTheme="minorHAnsi" w:cstheme="minorHAnsi"/>
          <w:b/>
          <w:bCs/>
        </w:rPr>
      </w:pPr>
      <w:bookmarkStart w:id="56" w:name="_Hlk75959327"/>
      <w:r w:rsidRPr="007724C8">
        <w:rPr>
          <w:rFonts w:asciiTheme="minorHAnsi" w:hAnsiTheme="minorHAnsi" w:cstheme="minorHAnsi"/>
          <w:b/>
          <w:bCs/>
        </w:rPr>
        <w:lastRenderedPageBreak/>
        <w:t xml:space="preserve">N.B. In the current round of Initiative Proposal development, first draft Initiative </w:t>
      </w:r>
      <w:proofErr w:type="spellStart"/>
      <w:r w:rsidRPr="007724C8">
        <w:rPr>
          <w:rFonts w:asciiTheme="minorHAnsi" w:hAnsiTheme="minorHAnsi" w:cstheme="minorHAnsi"/>
          <w:b/>
          <w:bCs/>
        </w:rPr>
        <w:t>ToCs</w:t>
      </w:r>
      <w:proofErr w:type="spellEnd"/>
      <w:r w:rsidRPr="007724C8">
        <w:rPr>
          <w:rFonts w:asciiTheme="minorHAnsi" w:hAnsiTheme="minorHAnsi" w:cstheme="minorHAnsi"/>
          <w:b/>
          <w:bCs/>
        </w:rPr>
        <w:t xml:space="preserve"> have been prepared as part of the </w:t>
      </w:r>
      <w:r w:rsidR="004C04CE" w:rsidRPr="007724C8">
        <w:rPr>
          <w:rFonts w:asciiTheme="minorHAnsi" w:hAnsiTheme="minorHAnsi" w:cstheme="minorHAnsi"/>
          <w:b/>
          <w:bCs/>
        </w:rPr>
        <w:t>Initial Design Phase</w:t>
      </w:r>
      <w:r w:rsidRPr="007724C8">
        <w:rPr>
          <w:rFonts w:asciiTheme="minorHAnsi" w:hAnsiTheme="minorHAnsi" w:cstheme="minorHAnsi"/>
          <w:b/>
          <w:bCs/>
        </w:rPr>
        <w:t xml:space="preserve">. </w:t>
      </w:r>
      <w:r w:rsidR="003B3267" w:rsidRPr="007724C8">
        <w:rPr>
          <w:rFonts w:asciiTheme="minorHAnsi" w:hAnsiTheme="minorHAnsi" w:cstheme="minorHAnsi"/>
          <w:b/>
          <w:bCs/>
        </w:rPr>
        <w:t xml:space="preserve">It is recommended to develop first-iteration WP </w:t>
      </w:r>
      <w:proofErr w:type="spellStart"/>
      <w:r w:rsidR="003B3267" w:rsidRPr="007724C8">
        <w:rPr>
          <w:rFonts w:asciiTheme="minorHAnsi" w:hAnsiTheme="minorHAnsi" w:cstheme="minorHAnsi"/>
          <w:b/>
          <w:bCs/>
        </w:rPr>
        <w:t>T</w:t>
      </w:r>
      <w:r w:rsidRPr="007724C8">
        <w:rPr>
          <w:rFonts w:asciiTheme="minorHAnsi" w:hAnsiTheme="minorHAnsi" w:cstheme="minorHAnsi"/>
          <w:b/>
          <w:bCs/>
        </w:rPr>
        <w:t>o</w:t>
      </w:r>
      <w:r w:rsidR="003B3267" w:rsidRPr="007724C8">
        <w:rPr>
          <w:rFonts w:asciiTheme="minorHAnsi" w:hAnsiTheme="minorHAnsi" w:cstheme="minorHAnsi"/>
          <w:b/>
          <w:bCs/>
        </w:rPr>
        <w:t>Cs</w:t>
      </w:r>
      <w:proofErr w:type="spellEnd"/>
      <w:r w:rsidR="003B3267" w:rsidRPr="007724C8">
        <w:rPr>
          <w:rFonts w:asciiTheme="minorHAnsi" w:hAnsiTheme="minorHAnsi" w:cstheme="minorHAnsi"/>
          <w:b/>
          <w:bCs/>
        </w:rPr>
        <w:t xml:space="preserve"> before re</w:t>
      </w:r>
      <w:r w:rsidRPr="007724C8">
        <w:rPr>
          <w:rFonts w:asciiTheme="minorHAnsi" w:hAnsiTheme="minorHAnsi" w:cstheme="minorHAnsi"/>
          <w:b/>
          <w:bCs/>
        </w:rPr>
        <w:t>visiting and re</w:t>
      </w:r>
      <w:r w:rsidR="003B3267" w:rsidRPr="007724C8">
        <w:rPr>
          <w:rFonts w:asciiTheme="minorHAnsi" w:hAnsiTheme="minorHAnsi" w:cstheme="minorHAnsi"/>
          <w:b/>
          <w:bCs/>
        </w:rPr>
        <w:t>fining I</w:t>
      </w:r>
      <w:r w:rsidR="00AE384F" w:rsidRPr="007724C8">
        <w:rPr>
          <w:rFonts w:asciiTheme="minorHAnsi" w:hAnsiTheme="minorHAnsi" w:cstheme="minorHAnsi"/>
          <w:b/>
          <w:bCs/>
        </w:rPr>
        <w:t xml:space="preserve">nitiative </w:t>
      </w:r>
      <w:proofErr w:type="spellStart"/>
      <w:r w:rsidR="003B3267" w:rsidRPr="007724C8">
        <w:rPr>
          <w:rFonts w:asciiTheme="minorHAnsi" w:hAnsiTheme="minorHAnsi" w:cstheme="minorHAnsi"/>
          <w:b/>
          <w:bCs/>
        </w:rPr>
        <w:t>ToC</w:t>
      </w:r>
      <w:r w:rsidRPr="007724C8">
        <w:rPr>
          <w:rFonts w:asciiTheme="minorHAnsi" w:hAnsiTheme="minorHAnsi" w:cstheme="minorHAnsi"/>
          <w:b/>
          <w:bCs/>
        </w:rPr>
        <w:t>s</w:t>
      </w:r>
      <w:proofErr w:type="spellEnd"/>
      <w:r w:rsidR="003B3267" w:rsidRPr="007724C8">
        <w:rPr>
          <w:rFonts w:asciiTheme="minorHAnsi" w:hAnsiTheme="minorHAnsi" w:cstheme="minorHAnsi"/>
          <w:b/>
          <w:bCs/>
        </w:rPr>
        <w:t>.</w:t>
      </w:r>
    </w:p>
    <w:p w14:paraId="3931C12D" w14:textId="63AEDFE4" w:rsidR="00247C08" w:rsidRPr="007724C8" w:rsidRDefault="00247C08" w:rsidP="00B924D4">
      <w:pPr>
        <w:pStyle w:val="Heading2"/>
        <w:rPr>
          <w:rFonts w:asciiTheme="minorHAnsi" w:hAnsiTheme="minorHAnsi" w:cstheme="minorHAnsi"/>
        </w:rPr>
      </w:pPr>
      <w:bookmarkStart w:id="57" w:name="_Toc76741311"/>
      <w:bookmarkStart w:id="58" w:name="_Toc76762902"/>
      <w:bookmarkEnd w:id="56"/>
      <w:r w:rsidRPr="007724C8">
        <w:rPr>
          <w:rFonts w:asciiTheme="minorHAnsi" w:hAnsiTheme="minorHAnsi" w:cstheme="minorHAnsi"/>
        </w:rPr>
        <w:t xml:space="preserve">Work Package (N-2)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process, </w:t>
      </w:r>
      <w:proofErr w:type="gramStart"/>
      <w:r w:rsidRPr="007724C8">
        <w:rPr>
          <w:rFonts w:asciiTheme="minorHAnsi" w:hAnsiTheme="minorHAnsi" w:cstheme="minorHAnsi"/>
        </w:rPr>
        <w:t>participants</w:t>
      </w:r>
      <w:proofErr w:type="gramEnd"/>
      <w:r w:rsidRPr="007724C8">
        <w:rPr>
          <w:rFonts w:asciiTheme="minorHAnsi" w:hAnsiTheme="minorHAnsi" w:cstheme="minorHAnsi"/>
        </w:rPr>
        <w:t xml:space="preserve"> and content</w:t>
      </w:r>
      <w:bookmarkEnd w:id="57"/>
      <w:bookmarkEnd w:id="58"/>
    </w:p>
    <w:p w14:paraId="6559D7AB" w14:textId="4F341016" w:rsidR="000720F7" w:rsidRPr="007724C8" w:rsidRDefault="000720F7"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At the WP scale, it is possible and necessary to include more detail about the kinds of partners and the nature of engagement, and to specify outcomes (who will do what differently as a result of the </w:t>
      </w:r>
      <w:del w:id="59" w:author="Bonaiuti, Enrico (RTB-CIP-GLDC-ICARDA)" w:date="2021-07-09T22:03:00Z">
        <w:r w:rsidRPr="007724C8" w:rsidDel="00764802">
          <w:rPr>
            <w:rFonts w:asciiTheme="minorHAnsi" w:eastAsiaTheme="minorHAnsi" w:hAnsiTheme="minorHAnsi" w:cstheme="minorHAnsi"/>
            <w:lang w:eastAsia="en-US"/>
          </w:rPr>
          <w:delText>Work Package</w:delText>
        </w:r>
      </w:del>
      <w:ins w:id="60" w:author="Bonaiuti, Enrico (RTB-CIP-GLDC-ICARDA)" w:date="2021-07-09T22:03:00Z">
        <w:r w:rsidR="00764802">
          <w:rPr>
            <w:rFonts w:asciiTheme="minorHAnsi" w:eastAsiaTheme="minorHAnsi" w:hAnsiTheme="minorHAnsi" w:cstheme="minorHAnsi"/>
            <w:lang w:eastAsia="en-US"/>
          </w:rPr>
          <w:t>WP</w:t>
        </w:r>
      </w:ins>
      <w:r w:rsidRPr="007724C8">
        <w:rPr>
          <w:rFonts w:asciiTheme="minorHAnsi" w:eastAsiaTheme="minorHAnsi" w:hAnsiTheme="minorHAnsi" w:cstheme="minorHAnsi"/>
          <w:lang w:eastAsia="en-US"/>
        </w:rPr>
        <w:t xml:space="preserve">) </w:t>
      </w:r>
      <w:r w:rsidR="00F11204" w:rsidRPr="007724C8">
        <w:rPr>
          <w:rFonts w:asciiTheme="minorHAnsi" w:eastAsiaTheme="minorHAnsi" w:hAnsiTheme="minorHAnsi" w:cstheme="minorHAnsi"/>
          <w:lang w:eastAsia="en-US"/>
        </w:rPr>
        <w:t>by actor group</w:t>
      </w:r>
      <w:r w:rsidR="002B514A" w:rsidRPr="007724C8">
        <w:rPr>
          <w:rFonts w:asciiTheme="minorHAnsi" w:eastAsiaTheme="minorHAnsi" w:hAnsiTheme="minorHAnsi" w:cstheme="minorHAnsi"/>
          <w:lang w:eastAsia="en-US"/>
        </w:rPr>
        <w:t xml:space="preserve"> or, if possible, by specific actor (</w:t>
      </w:r>
      <w:proofErr w:type="gramStart"/>
      <w:r w:rsidR="002B514A" w:rsidRPr="007724C8">
        <w:rPr>
          <w:rFonts w:asciiTheme="minorHAnsi" w:eastAsiaTheme="minorHAnsi" w:hAnsiTheme="minorHAnsi" w:cstheme="minorHAnsi"/>
          <w:lang w:eastAsia="en-US"/>
        </w:rPr>
        <w:t>i.e.</w:t>
      </w:r>
      <w:proofErr w:type="gramEnd"/>
      <w:r w:rsidR="002B514A" w:rsidRPr="007724C8">
        <w:rPr>
          <w:rFonts w:asciiTheme="minorHAnsi" w:eastAsiaTheme="minorHAnsi" w:hAnsiTheme="minorHAnsi" w:cstheme="minorHAnsi"/>
          <w:lang w:eastAsia="en-US"/>
        </w:rPr>
        <w:t xml:space="preserve"> by name)</w:t>
      </w:r>
      <w:r w:rsidR="00F11204" w:rsidRPr="007724C8">
        <w:rPr>
          <w:rFonts w:asciiTheme="minorHAnsi" w:eastAsiaTheme="minorHAnsi" w:hAnsiTheme="minorHAnsi" w:cstheme="minorHAnsi"/>
          <w:lang w:eastAsia="en-US"/>
        </w:rPr>
        <w:t>.</w:t>
      </w:r>
      <w:r w:rsidRPr="007724C8">
        <w:rPr>
          <w:rFonts w:asciiTheme="minorHAnsi" w:eastAsiaTheme="minorHAnsi" w:hAnsiTheme="minorHAnsi" w:cstheme="minorHAnsi"/>
          <w:lang w:eastAsia="en-US"/>
        </w:rPr>
        <w:t xml:space="preserve"> </w:t>
      </w:r>
    </w:p>
    <w:p w14:paraId="754116ED" w14:textId="4D5308C4" w:rsidR="00904D5C" w:rsidRPr="007724C8" w:rsidRDefault="00A663F8"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The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 xml:space="preserve"> narrative should identify the challenge and the main gaps/constraints as specifically as possible, identify what the research needs are (</w:t>
      </w:r>
      <w:proofErr w:type="gramStart"/>
      <w:r w:rsidRPr="007724C8">
        <w:rPr>
          <w:rFonts w:asciiTheme="minorHAnsi" w:eastAsiaTheme="minorHAnsi" w:hAnsiTheme="minorHAnsi" w:cstheme="minorHAnsi"/>
          <w:lang w:eastAsia="en-US"/>
        </w:rPr>
        <w:t>i.e.</w:t>
      </w:r>
      <w:proofErr w:type="gramEnd"/>
      <w:r w:rsidRPr="007724C8">
        <w:rPr>
          <w:rFonts w:asciiTheme="minorHAnsi" w:eastAsiaTheme="minorHAnsi" w:hAnsiTheme="minorHAnsi" w:cstheme="minorHAnsi"/>
          <w:lang w:eastAsia="en-US"/>
        </w:rPr>
        <w:t xml:space="preserve"> research problem</w:t>
      </w:r>
      <w:r w:rsidR="002B514A" w:rsidRPr="007724C8">
        <w:rPr>
          <w:rFonts w:asciiTheme="minorHAnsi" w:eastAsiaTheme="minorHAnsi" w:hAnsiTheme="minorHAnsi" w:cstheme="minorHAnsi"/>
          <w:lang w:eastAsia="en-US"/>
        </w:rPr>
        <w:t>s</w:t>
      </w:r>
      <w:r w:rsidRPr="007724C8">
        <w:rPr>
          <w:rFonts w:asciiTheme="minorHAnsi" w:eastAsiaTheme="minorHAnsi" w:hAnsiTheme="minorHAnsi" w:cstheme="minorHAnsi"/>
          <w:lang w:eastAsia="en-US"/>
        </w:rPr>
        <w:t xml:space="preserve">) and indicate what the priority research focus will be. </w:t>
      </w:r>
      <w:r w:rsidR="000379EE" w:rsidRPr="007724C8">
        <w:rPr>
          <w:rFonts w:asciiTheme="minorHAnsi" w:eastAsiaTheme="minorHAnsi" w:hAnsiTheme="minorHAnsi" w:cstheme="minorHAnsi"/>
          <w:lang w:eastAsia="en-US"/>
        </w:rPr>
        <w:t>Ideally, the WP should focus on a set of priority research problems that need to be solved</w:t>
      </w:r>
      <w:r w:rsidR="002B514A" w:rsidRPr="007724C8">
        <w:rPr>
          <w:rFonts w:asciiTheme="minorHAnsi" w:eastAsiaTheme="minorHAnsi" w:hAnsiTheme="minorHAnsi" w:cstheme="minorHAnsi"/>
          <w:lang w:eastAsia="en-US"/>
        </w:rPr>
        <w:t xml:space="preserve"> and</w:t>
      </w:r>
      <w:r w:rsidR="000379EE" w:rsidRPr="007724C8">
        <w:rPr>
          <w:rFonts w:asciiTheme="minorHAnsi" w:eastAsiaTheme="minorHAnsi" w:hAnsiTheme="minorHAnsi" w:cstheme="minorHAnsi"/>
          <w:lang w:eastAsia="en-US"/>
        </w:rPr>
        <w:t xml:space="preserve"> the supporting activities (</w:t>
      </w:r>
      <w:proofErr w:type="gramStart"/>
      <w:r w:rsidR="000379EE" w:rsidRPr="007724C8">
        <w:rPr>
          <w:rFonts w:asciiTheme="minorHAnsi" w:eastAsiaTheme="minorHAnsi" w:hAnsiTheme="minorHAnsi" w:cstheme="minorHAnsi"/>
          <w:lang w:eastAsia="en-US"/>
        </w:rPr>
        <w:t>e.g.</w:t>
      </w:r>
      <w:proofErr w:type="gramEnd"/>
      <w:r w:rsidR="000379EE" w:rsidRPr="007724C8">
        <w:rPr>
          <w:rFonts w:asciiTheme="minorHAnsi" w:eastAsiaTheme="minorHAnsi" w:hAnsiTheme="minorHAnsi" w:cstheme="minorHAnsi"/>
          <w:lang w:eastAsia="en-US"/>
        </w:rPr>
        <w:t xml:space="preserve"> capacity development; engagement in policy processes) needed to realize the intended change</w:t>
      </w:r>
      <w:r w:rsidR="00904D5C" w:rsidRPr="007724C8">
        <w:rPr>
          <w:rFonts w:asciiTheme="minorHAnsi" w:eastAsiaTheme="minorHAnsi" w:hAnsiTheme="minorHAnsi" w:cstheme="minorHAnsi"/>
          <w:lang w:eastAsia="en-US"/>
        </w:rPr>
        <w:t>.</w:t>
      </w:r>
    </w:p>
    <w:p w14:paraId="19825523" w14:textId="79D96CC1" w:rsidR="000379EE" w:rsidRPr="007724C8" w:rsidRDefault="00E87DCB"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Ideally, t</w:t>
      </w:r>
      <w:r w:rsidR="00904D5C" w:rsidRPr="007724C8">
        <w:rPr>
          <w:rFonts w:asciiTheme="minorHAnsi" w:eastAsiaTheme="minorHAnsi" w:hAnsiTheme="minorHAnsi" w:cstheme="minorHAnsi"/>
          <w:lang w:eastAsia="en-US"/>
        </w:rPr>
        <w:t xml:space="preserve">he process of developing and refining the </w:t>
      </w:r>
      <w:proofErr w:type="spellStart"/>
      <w:r w:rsidR="00904D5C" w:rsidRPr="007724C8">
        <w:rPr>
          <w:rFonts w:asciiTheme="minorHAnsi" w:eastAsiaTheme="minorHAnsi" w:hAnsiTheme="minorHAnsi" w:cstheme="minorHAnsi"/>
          <w:lang w:eastAsia="en-US"/>
        </w:rPr>
        <w:t>ToC</w:t>
      </w:r>
      <w:proofErr w:type="spellEnd"/>
      <w:r w:rsidR="00904D5C" w:rsidRPr="007724C8">
        <w:rPr>
          <w:rFonts w:asciiTheme="minorHAnsi" w:eastAsiaTheme="minorHAnsi" w:hAnsiTheme="minorHAnsi" w:cstheme="minorHAnsi"/>
          <w:lang w:eastAsia="en-US"/>
        </w:rPr>
        <w:t xml:space="preserve"> at WP level </w:t>
      </w:r>
      <w:r w:rsidRPr="007724C8">
        <w:rPr>
          <w:rFonts w:asciiTheme="minorHAnsi" w:eastAsiaTheme="minorHAnsi" w:hAnsiTheme="minorHAnsi" w:cstheme="minorHAnsi"/>
          <w:lang w:eastAsia="en-US"/>
        </w:rPr>
        <w:t xml:space="preserve">should </w:t>
      </w:r>
      <w:r w:rsidR="00904D5C" w:rsidRPr="007724C8">
        <w:rPr>
          <w:rFonts w:asciiTheme="minorHAnsi" w:eastAsiaTheme="minorHAnsi" w:hAnsiTheme="minorHAnsi" w:cstheme="minorHAnsi"/>
          <w:lang w:eastAsia="en-US"/>
        </w:rPr>
        <w:t xml:space="preserve">involve key stakeholders and partners to refine and improve the problem definition, to learn their objectives and plans, to identify opportunities for collaboration and for mitigating conflicts, and to focus the overall Initiative strategy. </w:t>
      </w:r>
      <w:r w:rsidRPr="007724C8">
        <w:rPr>
          <w:rFonts w:asciiTheme="minorHAnsi" w:eastAsiaTheme="minorHAnsi" w:hAnsiTheme="minorHAnsi" w:cstheme="minorHAnsi"/>
          <w:lang w:eastAsia="en-US"/>
        </w:rPr>
        <w:t>In practice, this engagement work may have to be done after Initiative approval. It</w:t>
      </w:r>
      <w:r w:rsidR="00904D5C" w:rsidRPr="007724C8">
        <w:rPr>
          <w:rFonts w:asciiTheme="minorHAnsi" w:eastAsiaTheme="minorHAnsi" w:hAnsiTheme="minorHAnsi" w:cstheme="minorHAnsi"/>
          <w:lang w:eastAsia="en-US"/>
        </w:rPr>
        <w:t xml:space="preserve"> can be done asynchronously, by e-mail and bilateral meetings and synchronously in a workshop</w:t>
      </w:r>
      <w:r w:rsidR="00EF5261" w:rsidRPr="007724C8">
        <w:rPr>
          <w:rFonts w:asciiTheme="minorHAnsi" w:eastAsiaTheme="minorHAnsi" w:hAnsiTheme="minorHAnsi" w:cstheme="minorHAnsi"/>
          <w:lang w:eastAsia="en-US"/>
        </w:rPr>
        <w:t xml:space="preserve">. After approval, </w:t>
      </w:r>
      <w:proofErr w:type="spellStart"/>
      <w:r w:rsidR="00EF5261" w:rsidRPr="007724C8">
        <w:rPr>
          <w:rFonts w:asciiTheme="minorHAnsi" w:eastAsiaTheme="minorHAnsi" w:hAnsiTheme="minorHAnsi" w:cstheme="minorHAnsi"/>
          <w:lang w:eastAsia="en-US"/>
        </w:rPr>
        <w:t>ToCs</w:t>
      </w:r>
      <w:proofErr w:type="spellEnd"/>
      <w:r w:rsidR="00EF5261" w:rsidRPr="007724C8">
        <w:rPr>
          <w:rFonts w:asciiTheme="minorHAnsi" w:eastAsiaTheme="minorHAnsi" w:hAnsiTheme="minorHAnsi" w:cstheme="minorHAnsi"/>
          <w:lang w:eastAsia="en-US"/>
        </w:rPr>
        <w:t xml:space="preserve"> can be reviewed and refined with a broader participation during Initiative/WP inception workshops. </w:t>
      </w:r>
      <w:r w:rsidR="00904D5C" w:rsidRPr="007724C8">
        <w:rPr>
          <w:rFonts w:asciiTheme="minorHAnsi" w:eastAsiaTheme="minorHAnsi" w:hAnsiTheme="minorHAnsi" w:cstheme="minorHAnsi"/>
          <w:lang w:eastAsia="en-US"/>
        </w:rPr>
        <w:t xml:space="preserve">The workshop process can add value by providing a forum for networking, information sharing and co-development of objectives, </w:t>
      </w:r>
      <w:proofErr w:type="gramStart"/>
      <w:r w:rsidR="00904D5C" w:rsidRPr="007724C8">
        <w:rPr>
          <w:rFonts w:asciiTheme="minorHAnsi" w:eastAsiaTheme="minorHAnsi" w:hAnsiTheme="minorHAnsi" w:cstheme="minorHAnsi"/>
          <w:lang w:eastAsia="en-US"/>
        </w:rPr>
        <w:t>strategies</w:t>
      </w:r>
      <w:proofErr w:type="gramEnd"/>
      <w:r w:rsidR="00904D5C" w:rsidRPr="007724C8">
        <w:rPr>
          <w:rFonts w:asciiTheme="minorHAnsi" w:eastAsiaTheme="minorHAnsi" w:hAnsiTheme="minorHAnsi" w:cstheme="minorHAnsi"/>
          <w:lang w:eastAsia="en-US"/>
        </w:rPr>
        <w:t xml:space="preserve"> and plans. </w:t>
      </w:r>
    </w:p>
    <w:p w14:paraId="64E65ACA" w14:textId="62957C91" w:rsidR="00904D5C" w:rsidRPr="007724C8" w:rsidRDefault="00904D5C"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The WP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 xml:space="preserve"> should </w:t>
      </w:r>
      <w:proofErr w:type="gramStart"/>
      <w:r w:rsidRPr="007724C8">
        <w:rPr>
          <w:rFonts w:asciiTheme="minorHAnsi" w:eastAsiaTheme="minorHAnsi" w:hAnsiTheme="minorHAnsi" w:cstheme="minorHAnsi"/>
          <w:lang w:eastAsia="en-US"/>
        </w:rPr>
        <w:t>identify:</w:t>
      </w:r>
      <w:proofErr w:type="gramEnd"/>
      <w:r w:rsidRPr="007724C8">
        <w:rPr>
          <w:rFonts w:asciiTheme="minorHAnsi" w:eastAsiaTheme="minorHAnsi" w:hAnsiTheme="minorHAnsi" w:cstheme="minorHAnsi"/>
          <w:lang w:eastAsia="en-US"/>
        </w:rPr>
        <w:t xml:space="preserve"> </w:t>
      </w:r>
      <w:r w:rsidR="00D3748D" w:rsidRPr="007724C8">
        <w:rPr>
          <w:rFonts w:asciiTheme="minorHAnsi" w:eastAsiaTheme="minorHAnsi" w:hAnsiTheme="minorHAnsi" w:cstheme="minorHAnsi"/>
          <w:lang w:eastAsia="en-US"/>
        </w:rPr>
        <w:t xml:space="preserve">research questions the WP will focus on; </w:t>
      </w:r>
      <w:r w:rsidRPr="007724C8">
        <w:rPr>
          <w:rFonts w:asciiTheme="minorHAnsi" w:eastAsiaTheme="minorHAnsi" w:hAnsiTheme="minorHAnsi" w:cstheme="minorHAnsi"/>
          <w:lang w:eastAsia="en-US"/>
        </w:rPr>
        <w:t xml:space="preserve">key research activities and outputs; key supporting activities and outputs; </w:t>
      </w:r>
      <w:r w:rsidR="007E3706" w:rsidRPr="007724C8">
        <w:rPr>
          <w:rFonts w:asciiTheme="minorHAnsi" w:eastAsiaTheme="minorHAnsi" w:hAnsiTheme="minorHAnsi" w:cstheme="minorHAnsi"/>
          <w:lang w:eastAsia="en-US"/>
        </w:rPr>
        <w:t xml:space="preserve">the main actor groups the WP will </w:t>
      </w:r>
      <w:r w:rsidR="007E3706" w:rsidRPr="007724C8">
        <w:rPr>
          <w:rFonts w:asciiTheme="minorHAnsi" w:eastAsiaTheme="minorHAnsi" w:hAnsiTheme="minorHAnsi" w:cstheme="minorHAnsi"/>
          <w:lang w:eastAsia="en-US"/>
        </w:rPr>
        <w:lastRenderedPageBreak/>
        <w:t>engage with, including specific examples from priority countries/contexts; intended outcomes defined in terms of actions by other system actors</w:t>
      </w:r>
      <w:r w:rsidR="006D4F6D" w:rsidRPr="007724C8">
        <w:rPr>
          <w:rFonts w:asciiTheme="minorHAnsi" w:eastAsiaTheme="minorHAnsi" w:hAnsiTheme="minorHAnsi" w:cstheme="minorHAnsi"/>
          <w:lang w:eastAsia="en-US"/>
        </w:rPr>
        <w:t>; clear explanation of the causal logic for each outcome, with attention to variations in the relevant context in priority countries/regions; end-of-initiative outcomes.</w:t>
      </w:r>
    </w:p>
    <w:p w14:paraId="2A621D4F" w14:textId="36D35612" w:rsidR="00271A19" w:rsidRPr="007724C8" w:rsidRDefault="00271A19"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At the WP level, it is likely that there will be some outcomes that result from outputs and that </w:t>
      </w:r>
      <w:r w:rsidR="00CE058B" w:rsidRPr="007724C8">
        <w:rPr>
          <w:rFonts w:asciiTheme="minorHAnsi" w:eastAsiaTheme="minorHAnsi" w:hAnsiTheme="minorHAnsi" w:cstheme="minorHAnsi"/>
          <w:lang w:eastAsia="en-US"/>
        </w:rPr>
        <w:t xml:space="preserve">themselves </w:t>
      </w:r>
      <w:r w:rsidRPr="007724C8">
        <w:rPr>
          <w:rFonts w:asciiTheme="minorHAnsi" w:eastAsiaTheme="minorHAnsi" w:hAnsiTheme="minorHAnsi" w:cstheme="minorHAnsi"/>
          <w:lang w:eastAsia="en-US"/>
        </w:rPr>
        <w:t xml:space="preserve">contribute to subsequent outcomes; if an outcome is important in the causal logic, it should be modelled in the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w:t>
      </w:r>
    </w:p>
    <w:p w14:paraId="650779E6" w14:textId="4F32B0D1" w:rsidR="00271A19" w:rsidRPr="007724C8" w:rsidRDefault="00271A19"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For presenting the WPs in the Initiative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 xml:space="preserve">, each WP title should communicate as clearly as possible the essence of what the </w:t>
      </w:r>
      <w:del w:id="61" w:author="Bonaiuti, Enrico (RTB-CIP-GLDC-ICARDA)" w:date="2021-07-09T22:03:00Z">
        <w:r w:rsidRPr="007724C8" w:rsidDel="00764802">
          <w:rPr>
            <w:rFonts w:asciiTheme="minorHAnsi" w:eastAsiaTheme="minorHAnsi" w:hAnsiTheme="minorHAnsi" w:cstheme="minorHAnsi"/>
            <w:lang w:eastAsia="en-US"/>
          </w:rPr>
          <w:delText>work package</w:delText>
        </w:r>
      </w:del>
      <w:ins w:id="62" w:author="Bonaiuti, Enrico (RTB-CIP-GLDC-ICARDA)" w:date="2021-07-09T22:03:00Z">
        <w:r w:rsidR="00764802">
          <w:rPr>
            <w:rFonts w:asciiTheme="minorHAnsi" w:eastAsiaTheme="minorHAnsi" w:hAnsiTheme="minorHAnsi" w:cstheme="minorHAnsi"/>
            <w:lang w:eastAsia="en-US"/>
          </w:rPr>
          <w:t>WP</w:t>
        </w:r>
      </w:ins>
      <w:r w:rsidRPr="007724C8">
        <w:rPr>
          <w:rFonts w:asciiTheme="minorHAnsi" w:eastAsiaTheme="minorHAnsi" w:hAnsiTheme="minorHAnsi" w:cstheme="minorHAnsi"/>
          <w:lang w:eastAsia="en-US"/>
        </w:rPr>
        <w:t xml:space="preserve"> will do, along with a short </w:t>
      </w:r>
      <w:r w:rsidR="007761AC" w:rsidRPr="007724C8">
        <w:rPr>
          <w:rFonts w:asciiTheme="minorHAnsi" w:eastAsiaTheme="minorHAnsi" w:hAnsiTheme="minorHAnsi" w:cstheme="minorHAnsi"/>
          <w:lang w:eastAsia="en-US"/>
        </w:rPr>
        <w:t xml:space="preserve">statement </w:t>
      </w:r>
      <w:r w:rsidRPr="007724C8">
        <w:rPr>
          <w:rFonts w:asciiTheme="minorHAnsi" w:eastAsiaTheme="minorHAnsi" w:hAnsiTheme="minorHAnsi" w:cstheme="minorHAnsi"/>
          <w:lang w:eastAsia="en-US"/>
        </w:rPr>
        <w:t xml:space="preserve">to indicate the main research focus/activities and the main support activities to be done by the WP. </w:t>
      </w:r>
    </w:p>
    <w:p w14:paraId="7C12501B" w14:textId="78C98F83" w:rsidR="00EF5261" w:rsidRPr="007724C8" w:rsidRDefault="00EF5261" w:rsidP="00014F2D">
      <w:pPr>
        <w:ind w:firstLine="720"/>
        <w:rPr>
          <w:rFonts w:asciiTheme="minorHAnsi" w:eastAsiaTheme="minorHAnsi" w:hAnsiTheme="minorHAnsi" w:cstheme="minorHAnsi"/>
          <w:lang w:eastAsia="en-US"/>
        </w:rPr>
      </w:pPr>
      <w:r w:rsidRPr="007724C8">
        <w:rPr>
          <w:rFonts w:asciiTheme="minorHAnsi" w:eastAsiaTheme="minorHAnsi" w:hAnsiTheme="minorHAnsi" w:cstheme="minorHAnsi"/>
          <w:lang w:eastAsia="en-US"/>
        </w:rPr>
        <w:t xml:space="preserve">A set of facilitating questions for developing a WP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 xml:space="preserve"> is provided as Appendix </w:t>
      </w:r>
      <w:r w:rsidR="00157EEF" w:rsidRPr="007724C8">
        <w:rPr>
          <w:rFonts w:asciiTheme="minorHAnsi" w:eastAsiaTheme="minorHAnsi" w:hAnsiTheme="minorHAnsi" w:cstheme="minorHAnsi"/>
          <w:lang w:eastAsia="en-US"/>
        </w:rPr>
        <w:t>B</w:t>
      </w:r>
      <w:r w:rsidRPr="007724C8">
        <w:rPr>
          <w:rFonts w:asciiTheme="minorHAnsi" w:eastAsiaTheme="minorHAnsi" w:hAnsiTheme="minorHAnsi" w:cstheme="minorHAnsi"/>
          <w:lang w:eastAsia="en-US"/>
        </w:rPr>
        <w:t>.</w:t>
      </w:r>
    </w:p>
    <w:p w14:paraId="75165955" w14:textId="7BDFB6C4" w:rsidR="00247C08" w:rsidRPr="007724C8" w:rsidRDefault="00247C08" w:rsidP="00B924D4">
      <w:pPr>
        <w:pStyle w:val="Heading2"/>
        <w:rPr>
          <w:rFonts w:asciiTheme="minorHAnsi" w:hAnsiTheme="minorHAnsi" w:cstheme="minorHAnsi"/>
        </w:rPr>
      </w:pPr>
      <w:bookmarkStart w:id="63" w:name="_Toc76741312"/>
      <w:bookmarkStart w:id="64" w:name="_Toc76762903"/>
      <w:r w:rsidRPr="007724C8">
        <w:rPr>
          <w:rFonts w:asciiTheme="minorHAnsi" w:hAnsiTheme="minorHAnsi" w:cstheme="minorHAnsi"/>
        </w:rPr>
        <w:t xml:space="preserve">Innovation Package/Country (N-3) </w:t>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process, </w:t>
      </w:r>
      <w:proofErr w:type="gramStart"/>
      <w:r w:rsidRPr="007724C8">
        <w:rPr>
          <w:rFonts w:asciiTheme="minorHAnsi" w:hAnsiTheme="minorHAnsi" w:cstheme="minorHAnsi"/>
        </w:rPr>
        <w:t>participants</w:t>
      </w:r>
      <w:proofErr w:type="gramEnd"/>
      <w:r w:rsidRPr="007724C8">
        <w:rPr>
          <w:rFonts w:asciiTheme="minorHAnsi" w:hAnsiTheme="minorHAnsi" w:cstheme="minorHAnsi"/>
        </w:rPr>
        <w:t xml:space="preserve"> and content</w:t>
      </w:r>
      <w:bookmarkEnd w:id="63"/>
      <w:bookmarkEnd w:id="64"/>
    </w:p>
    <w:p w14:paraId="52C04724" w14:textId="2CF9F4BD" w:rsidR="00914DEC" w:rsidRPr="007724C8" w:rsidRDefault="00C305E5" w:rsidP="00914DEC">
      <w:pPr>
        <w:rPr>
          <w:rFonts w:asciiTheme="minorHAnsi" w:hAnsiTheme="minorHAnsi" w:cstheme="minorHAnsi"/>
        </w:rPr>
      </w:pPr>
      <w:r w:rsidRPr="007724C8">
        <w:rPr>
          <w:rFonts w:asciiTheme="minorHAnsi" w:hAnsiTheme="minorHAnsi" w:cstheme="minorHAnsi"/>
        </w:rPr>
        <w:t xml:space="preserve"> </w:t>
      </w:r>
      <w:r w:rsidRPr="007724C8">
        <w:rPr>
          <w:rFonts w:asciiTheme="minorHAnsi" w:hAnsiTheme="minorHAnsi" w:cstheme="minorHAnsi"/>
        </w:rPr>
        <w:tab/>
      </w:r>
      <w:proofErr w:type="spellStart"/>
      <w:r w:rsidRPr="007724C8">
        <w:rPr>
          <w:rFonts w:asciiTheme="minorHAnsi" w:hAnsiTheme="minorHAnsi" w:cstheme="minorHAnsi"/>
        </w:rPr>
        <w:t>ToC</w:t>
      </w:r>
      <w:proofErr w:type="spellEnd"/>
      <w:r w:rsidRPr="007724C8">
        <w:rPr>
          <w:rFonts w:asciiTheme="minorHAnsi" w:hAnsiTheme="minorHAnsi" w:cstheme="minorHAnsi"/>
        </w:rPr>
        <w:t xml:space="preserve"> development at the </w:t>
      </w:r>
      <w:r w:rsidR="007604CD" w:rsidRPr="007724C8">
        <w:rPr>
          <w:rFonts w:asciiTheme="minorHAnsi" w:hAnsiTheme="minorHAnsi" w:cstheme="minorHAnsi"/>
        </w:rPr>
        <w:t xml:space="preserve">country level follows the same principles as at the WP level, with attention to the specific conditions, </w:t>
      </w:r>
      <w:proofErr w:type="gramStart"/>
      <w:r w:rsidR="007604CD" w:rsidRPr="007724C8">
        <w:rPr>
          <w:rFonts w:asciiTheme="minorHAnsi" w:hAnsiTheme="minorHAnsi" w:cstheme="minorHAnsi"/>
        </w:rPr>
        <w:t>processes</w:t>
      </w:r>
      <w:proofErr w:type="gramEnd"/>
      <w:r w:rsidR="007604CD" w:rsidRPr="007724C8">
        <w:rPr>
          <w:rFonts w:asciiTheme="minorHAnsi" w:hAnsiTheme="minorHAnsi" w:cstheme="minorHAnsi"/>
        </w:rPr>
        <w:t xml:space="preserve"> and actors in each context. </w:t>
      </w:r>
      <w:r w:rsidR="00661BF3" w:rsidRPr="007724C8">
        <w:rPr>
          <w:rFonts w:asciiTheme="minorHAnsi" w:hAnsiTheme="minorHAnsi" w:cstheme="minorHAnsi"/>
        </w:rPr>
        <w:t xml:space="preserve">They will integrate multiple WPs within impact pathways defined by key actors/processes. Those impact pathways will likely </w:t>
      </w:r>
      <w:del w:id="65" w:author="Bonaiuti, Enrico (RTB-CIP-GLDC-ICARDA)" w:date="2021-07-10T00:10:00Z">
        <w:r w:rsidR="00661BF3" w:rsidRPr="007724C8" w:rsidDel="00D17203">
          <w:rPr>
            <w:rFonts w:asciiTheme="minorHAnsi" w:hAnsiTheme="minorHAnsi" w:cstheme="minorHAnsi"/>
          </w:rPr>
          <w:delText>correspond closely</w:delText>
        </w:r>
      </w:del>
      <w:ins w:id="66" w:author="Bonaiuti, Enrico (RTB-CIP-GLDC-ICARDA)" w:date="2021-07-10T00:10:00Z">
        <w:r w:rsidR="00D17203">
          <w:rPr>
            <w:rFonts w:asciiTheme="minorHAnsi" w:hAnsiTheme="minorHAnsi" w:cstheme="minorHAnsi"/>
          </w:rPr>
          <w:t>represent</w:t>
        </w:r>
      </w:ins>
      <w:r w:rsidR="00661BF3" w:rsidRPr="007724C8">
        <w:rPr>
          <w:rFonts w:asciiTheme="minorHAnsi" w:hAnsiTheme="minorHAnsi" w:cstheme="minorHAnsi"/>
        </w:rPr>
        <w:t xml:space="preserve"> </w:t>
      </w:r>
      <w:del w:id="67" w:author="Bonaiuti, Enrico (RTB-CIP-GLDC-ICARDA)" w:date="2021-07-10T00:10:00Z">
        <w:r w:rsidR="00661BF3" w:rsidRPr="007724C8" w:rsidDel="00D17203">
          <w:rPr>
            <w:rFonts w:asciiTheme="minorHAnsi" w:hAnsiTheme="minorHAnsi" w:cstheme="minorHAnsi"/>
          </w:rPr>
          <w:delText xml:space="preserve">to </w:delText>
        </w:r>
      </w:del>
      <w:ins w:id="68" w:author="Bonaiuti, Enrico (RTB-CIP-GLDC-ICARDA)" w:date="2021-07-10T00:10:00Z">
        <w:r w:rsidR="00D17203">
          <w:rPr>
            <w:rFonts w:asciiTheme="minorHAnsi" w:hAnsiTheme="minorHAnsi" w:cstheme="minorHAnsi"/>
          </w:rPr>
          <w:t>the</w:t>
        </w:r>
        <w:r w:rsidR="00D17203" w:rsidRPr="007724C8">
          <w:rPr>
            <w:rFonts w:asciiTheme="minorHAnsi" w:hAnsiTheme="minorHAnsi" w:cstheme="minorHAnsi"/>
          </w:rPr>
          <w:t xml:space="preserve"> </w:t>
        </w:r>
      </w:ins>
      <w:del w:id="69" w:author="Bonaiuti, Enrico (RTB-CIP-GLDC-ICARDA)" w:date="2021-07-09T22:06:00Z">
        <w:r w:rsidR="00661BF3" w:rsidRPr="007724C8" w:rsidDel="00764802">
          <w:rPr>
            <w:rFonts w:asciiTheme="minorHAnsi" w:hAnsiTheme="minorHAnsi" w:cstheme="minorHAnsi"/>
          </w:rPr>
          <w:delText>Action Areas</w:delText>
        </w:r>
      </w:del>
      <w:ins w:id="70" w:author="Bonaiuti, Enrico (RTB-CIP-GLDC-ICARDA)" w:date="2021-07-09T22:06:00Z">
        <w:r w:rsidR="00764802">
          <w:rPr>
            <w:rFonts w:asciiTheme="minorHAnsi" w:hAnsiTheme="minorHAnsi" w:cstheme="minorHAnsi"/>
          </w:rPr>
          <w:t>AAs</w:t>
        </w:r>
      </w:ins>
      <w:ins w:id="71" w:author="Bonaiuti, Enrico (RTB-CIP-GLDC-ICARDA)" w:date="2021-07-10T00:10:00Z">
        <w:r w:rsidR="00D17203">
          <w:rPr>
            <w:rFonts w:asciiTheme="minorHAnsi" w:hAnsiTheme="minorHAnsi" w:cstheme="minorHAnsi"/>
          </w:rPr>
          <w:t xml:space="preserve"> pathways at the country level</w:t>
        </w:r>
      </w:ins>
      <w:r w:rsidR="00661BF3" w:rsidRPr="007724C8">
        <w:rPr>
          <w:rFonts w:asciiTheme="minorHAnsi" w:hAnsiTheme="minorHAnsi" w:cstheme="minorHAnsi"/>
        </w:rPr>
        <w:t xml:space="preserve">. They will be important for planning and coordinating planning, </w:t>
      </w:r>
      <w:proofErr w:type="gramStart"/>
      <w:r w:rsidR="00661BF3" w:rsidRPr="007724C8">
        <w:rPr>
          <w:rFonts w:asciiTheme="minorHAnsi" w:hAnsiTheme="minorHAnsi" w:cstheme="minorHAnsi"/>
        </w:rPr>
        <w:t>partnerships</w:t>
      </w:r>
      <w:proofErr w:type="gramEnd"/>
      <w:r w:rsidR="00661BF3" w:rsidRPr="007724C8">
        <w:rPr>
          <w:rFonts w:asciiTheme="minorHAnsi" w:hAnsiTheme="minorHAnsi" w:cstheme="minorHAnsi"/>
        </w:rPr>
        <w:t xml:space="preserve"> and outreach. </w:t>
      </w:r>
    </w:p>
    <w:p w14:paraId="506DF53E" w14:textId="6D3E21EF" w:rsidR="007604CD" w:rsidRPr="007724C8" w:rsidRDefault="007604CD" w:rsidP="00914DEC">
      <w:pPr>
        <w:rPr>
          <w:rFonts w:asciiTheme="minorHAnsi" w:hAnsiTheme="minorHAnsi" w:cstheme="minorHAnsi"/>
        </w:rPr>
      </w:pPr>
      <w:r w:rsidRPr="007724C8">
        <w:rPr>
          <w:rFonts w:asciiTheme="minorHAnsi" w:hAnsiTheme="minorHAnsi" w:cstheme="minorHAnsi"/>
        </w:rPr>
        <w:tab/>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at this level are not required in the current cycle of proposal development</w:t>
      </w:r>
      <w:ins w:id="72" w:author="Bonaiuti, Enrico (RTB-CIP-GLDC-ICARDA)" w:date="2021-07-09T22:00:00Z">
        <w:r w:rsidR="00913223">
          <w:rPr>
            <w:rFonts w:asciiTheme="minorHAnsi" w:hAnsiTheme="minorHAnsi" w:cstheme="minorHAnsi"/>
          </w:rPr>
          <w:t xml:space="preserve"> and it will be defined before implementation for approved initiative as part of the incepti</w:t>
        </w:r>
      </w:ins>
      <w:ins w:id="73" w:author="Bonaiuti, Enrico (RTB-CIP-GLDC-ICARDA)" w:date="2021-07-09T22:01:00Z">
        <w:r w:rsidR="00913223">
          <w:rPr>
            <w:rFonts w:asciiTheme="minorHAnsi" w:hAnsiTheme="minorHAnsi" w:cstheme="minorHAnsi"/>
          </w:rPr>
          <w:t>on phase</w:t>
        </w:r>
      </w:ins>
      <w:r w:rsidRPr="007724C8">
        <w:rPr>
          <w:rFonts w:asciiTheme="minorHAnsi" w:hAnsiTheme="minorHAnsi" w:cstheme="minorHAnsi"/>
        </w:rPr>
        <w:t xml:space="preserve">. </w:t>
      </w:r>
    </w:p>
    <w:p w14:paraId="42453F2B" w14:textId="100E758D" w:rsidR="00D56AF1" w:rsidRPr="007724C8" w:rsidRDefault="00D56AF1" w:rsidP="00B924D4">
      <w:pPr>
        <w:pStyle w:val="Heading1"/>
        <w:rPr>
          <w:rFonts w:asciiTheme="minorHAnsi" w:hAnsiTheme="minorHAnsi" w:cstheme="minorHAnsi"/>
        </w:rPr>
      </w:pPr>
      <w:bookmarkStart w:id="74" w:name="_Toc76741313"/>
      <w:bookmarkStart w:id="75" w:name="_Toc76762904"/>
      <w:r w:rsidRPr="007724C8">
        <w:rPr>
          <w:rFonts w:asciiTheme="minorHAnsi" w:hAnsiTheme="minorHAnsi" w:cstheme="minorHAnsi"/>
        </w:rPr>
        <w:lastRenderedPageBreak/>
        <w:t xml:space="preserve">How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Will be Evaluated</w:t>
      </w:r>
      <w:bookmarkEnd w:id="74"/>
      <w:bookmarkEnd w:id="75"/>
      <w:r w:rsidRPr="007724C8">
        <w:rPr>
          <w:rFonts w:asciiTheme="minorHAnsi" w:hAnsiTheme="minorHAnsi" w:cstheme="minorHAnsi"/>
        </w:rPr>
        <w:t xml:space="preserve"> </w:t>
      </w:r>
    </w:p>
    <w:p w14:paraId="089A9668" w14:textId="5537FEA7" w:rsidR="00AA0E89" w:rsidRPr="007724C8" w:rsidRDefault="00F46D40" w:rsidP="00AD199A">
      <w:pPr>
        <w:ind w:firstLine="720"/>
        <w:rPr>
          <w:rFonts w:asciiTheme="minorHAnsi" w:hAnsiTheme="minorHAnsi" w:cstheme="minorHAnsi"/>
        </w:rPr>
      </w:pP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will be evaluated as part of </w:t>
      </w:r>
      <w:r w:rsidR="00AD199A" w:rsidRPr="007724C8">
        <w:rPr>
          <w:rFonts w:asciiTheme="minorHAnsi" w:hAnsiTheme="minorHAnsi" w:cstheme="minorHAnsi"/>
        </w:rPr>
        <w:t xml:space="preserve">Initiative </w:t>
      </w:r>
      <w:r w:rsidRPr="007724C8">
        <w:rPr>
          <w:rFonts w:asciiTheme="minorHAnsi" w:hAnsiTheme="minorHAnsi" w:cstheme="minorHAnsi"/>
        </w:rPr>
        <w:t xml:space="preserve">proposal evaluation. </w:t>
      </w:r>
      <w:proofErr w:type="spellStart"/>
      <w:r w:rsidR="00AA0E89" w:rsidRPr="007724C8">
        <w:rPr>
          <w:rFonts w:asciiTheme="minorHAnsi" w:hAnsiTheme="minorHAnsi" w:cstheme="minorHAnsi"/>
        </w:rPr>
        <w:t>ToCs</w:t>
      </w:r>
      <w:proofErr w:type="spellEnd"/>
      <w:r w:rsidR="00AA0E89" w:rsidRPr="007724C8">
        <w:rPr>
          <w:rFonts w:asciiTheme="minorHAnsi" w:hAnsiTheme="minorHAnsi" w:cstheme="minorHAnsi"/>
        </w:rPr>
        <w:t xml:space="preserve"> at this stage need to be well articulated, clear, and sound. The narrative should demonstrate a </w:t>
      </w:r>
      <w:r w:rsidR="007604CD" w:rsidRPr="007724C8">
        <w:rPr>
          <w:rFonts w:asciiTheme="minorHAnsi" w:hAnsiTheme="minorHAnsi" w:cstheme="minorHAnsi"/>
        </w:rPr>
        <w:t>good</w:t>
      </w:r>
      <w:r w:rsidR="00AA0E89" w:rsidRPr="007724C8">
        <w:rPr>
          <w:rFonts w:asciiTheme="minorHAnsi" w:hAnsiTheme="minorHAnsi" w:cstheme="minorHAnsi"/>
        </w:rPr>
        <w:t xml:space="preserve"> understanding of the problem context, with a description of the system, including the key actors and processes</w:t>
      </w:r>
      <w:r w:rsidR="007604CD" w:rsidRPr="007724C8">
        <w:rPr>
          <w:rFonts w:asciiTheme="minorHAnsi" w:hAnsiTheme="minorHAnsi" w:cstheme="minorHAnsi"/>
        </w:rPr>
        <w:t>,</w:t>
      </w:r>
      <w:r w:rsidR="00AA0E89" w:rsidRPr="007724C8">
        <w:rPr>
          <w:rFonts w:asciiTheme="minorHAnsi" w:hAnsiTheme="minorHAnsi" w:cstheme="minorHAnsi"/>
        </w:rPr>
        <w:t xml:space="preserve"> within which the Initiative and its </w:t>
      </w:r>
      <w:del w:id="76" w:author="Bonaiuti, Enrico (RTB-CIP-GLDC-ICARDA)" w:date="2021-07-09T22:04:00Z">
        <w:r w:rsidR="00AA0E89" w:rsidRPr="007724C8" w:rsidDel="00764802">
          <w:rPr>
            <w:rFonts w:asciiTheme="minorHAnsi" w:hAnsiTheme="minorHAnsi" w:cstheme="minorHAnsi"/>
          </w:rPr>
          <w:delText>Work Packages</w:delText>
        </w:r>
      </w:del>
      <w:ins w:id="77" w:author="Bonaiuti, Enrico (RTB-CIP-GLDC-ICARDA)" w:date="2021-07-09T22:04:00Z">
        <w:r w:rsidR="00764802">
          <w:rPr>
            <w:rFonts w:asciiTheme="minorHAnsi" w:hAnsiTheme="minorHAnsi" w:cstheme="minorHAnsi"/>
          </w:rPr>
          <w:t>WP</w:t>
        </w:r>
      </w:ins>
      <w:r w:rsidR="00AA0E89" w:rsidRPr="007724C8">
        <w:rPr>
          <w:rFonts w:asciiTheme="minorHAnsi" w:hAnsiTheme="minorHAnsi" w:cstheme="minorHAnsi"/>
        </w:rPr>
        <w:t xml:space="preserve"> will operate</w:t>
      </w:r>
      <w:r w:rsidR="00456A66" w:rsidRPr="007724C8">
        <w:rPr>
          <w:rFonts w:asciiTheme="minorHAnsi" w:hAnsiTheme="minorHAnsi" w:cstheme="minorHAnsi"/>
        </w:rPr>
        <w:t xml:space="preserve">. It should provide </w:t>
      </w:r>
      <w:r w:rsidR="00AA0E89" w:rsidRPr="007724C8">
        <w:rPr>
          <w:rFonts w:asciiTheme="minorHAnsi" w:hAnsiTheme="minorHAnsi" w:cstheme="minorHAnsi"/>
        </w:rPr>
        <w:t xml:space="preserve">an explanation of both the scientific and social-political rationales and assumptions guiding the design. </w:t>
      </w:r>
    </w:p>
    <w:p w14:paraId="51990DF7" w14:textId="30A2BBD2" w:rsidR="005B0D73" w:rsidRPr="007724C8" w:rsidRDefault="00AA0E89" w:rsidP="00AD199A">
      <w:pPr>
        <w:ind w:firstLine="720"/>
        <w:rPr>
          <w:rFonts w:asciiTheme="minorHAnsi" w:hAnsiTheme="minorHAnsi" w:cstheme="minorHAnsi"/>
        </w:rPr>
      </w:pPr>
      <w:r w:rsidRPr="007724C8">
        <w:rPr>
          <w:rFonts w:asciiTheme="minorHAnsi" w:hAnsiTheme="minorHAnsi" w:cstheme="minorHAnsi"/>
        </w:rPr>
        <w:t xml:space="preserve">The </w:t>
      </w:r>
      <w:ins w:id="78" w:author="Brian Belcher" w:date="2021-07-09T14:12:00Z">
        <w:r w:rsidR="006D24FB">
          <w:rPr>
            <w:rFonts w:asciiTheme="minorHAnsi" w:hAnsiTheme="minorHAnsi" w:cstheme="minorHAnsi"/>
          </w:rPr>
          <w:t xml:space="preserve">nested set of </w:t>
        </w:r>
      </w:ins>
      <w:proofErr w:type="spellStart"/>
      <w:r w:rsidRPr="007724C8">
        <w:rPr>
          <w:rFonts w:asciiTheme="minorHAnsi" w:hAnsiTheme="minorHAnsi" w:cstheme="minorHAnsi"/>
        </w:rPr>
        <w:t>ToC</w:t>
      </w:r>
      <w:ins w:id="79" w:author="Brian Belcher" w:date="2021-07-09T14:12:00Z">
        <w:r w:rsidR="006D24FB">
          <w:rPr>
            <w:rFonts w:asciiTheme="minorHAnsi" w:hAnsiTheme="minorHAnsi" w:cstheme="minorHAnsi"/>
          </w:rPr>
          <w:t>s</w:t>
        </w:r>
      </w:ins>
      <w:proofErr w:type="spellEnd"/>
      <w:del w:id="80" w:author="Brian Belcher" w:date="2021-07-09T14:12:00Z">
        <w:r w:rsidRPr="007724C8" w:rsidDel="006D24FB">
          <w:rPr>
            <w:rFonts w:asciiTheme="minorHAnsi" w:hAnsiTheme="minorHAnsi" w:cstheme="minorHAnsi"/>
          </w:rPr>
          <w:delText xml:space="preserve"> (at each scale)</w:delText>
        </w:r>
      </w:del>
      <w:r w:rsidRPr="007724C8">
        <w:rPr>
          <w:rFonts w:asciiTheme="minorHAnsi" w:hAnsiTheme="minorHAnsi" w:cstheme="minorHAnsi"/>
        </w:rPr>
        <w:t xml:space="preserve"> </w:t>
      </w:r>
      <w:r w:rsidR="003466D7" w:rsidRPr="007724C8">
        <w:rPr>
          <w:rFonts w:asciiTheme="minorHAnsi" w:hAnsiTheme="minorHAnsi" w:cstheme="minorHAnsi"/>
        </w:rPr>
        <w:t xml:space="preserve">should </w:t>
      </w:r>
      <w:ins w:id="81" w:author="Brian Belcher" w:date="2021-07-09T14:12:00Z">
        <w:r w:rsidR="006D24FB">
          <w:rPr>
            <w:rFonts w:asciiTheme="minorHAnsi" w:hAnsiTheme="minorHAnsi" w:cstheme="minorHAnsi"/>
          </w:rPr>
          <w:t xml:space="preserve">collectively </w:t>
        </w:r>
      </w:ins>
      <w:r w:rsidR="003466D7" w:rsidRPr="007724C8">
        <w:rPr>
          <w:rFonts w:asciiTheme="minorHAnsi" w:hAnsiTheme="minorHAnsi" w:cstheme="minorHAnsi"/>
        </w:rPr>
        <w:t>map activities, outputs and outcomes that will contribute to the 5 Impact Areas and SDG targets, and situate the 3-year Initiative within a longer timeframe (</w:t>
      </w:r>
      <w:proofErr w:type="gramStart"/>
      <w:r w:rsidR="003466D7" w:rsidRPr="007724C8">
        <w:rPr>
          <w:rFonts w:asciiTheme="minorHAnsi" w:hAnsiTheme="minorHAnsi" w:cstheme="minorHAnsi"/>
        </w:rPr>
        <w:t>e.g.</w:t>
      </w:r>
      <w:proofErr w:type="gramEnd"/>
      <w:r w:rsidR="003466D7" w:rsidRPr="007724C8">
        <w:rPr>
          <w:rFonts w:asciiTheme="minorHAnsi" w:hAnsiTheme="minorHAnsi" w:cstheme="minorHAnsi"/>
        </w:rPr>
        <w:t xml:space="preserve"> 10 years)</w:t>
      </w:r>
      <w:r w:rsidRPr="007724C8">
        <w:rPr>
          <w:rFonts w:asciiTheme="minorHAnsi" w:hAnsiTheme="minorHAnsi" w:cstheme="minorHAnsi"/>
        </w:rPr>
        <w:t xml:space="preserve">.  That is, the </w:t>
      </w:r>
      <w:ins w:id="82" w:author="Brian Belcher" w:date="2021-07-09T14:12:00Z">
        <w:r w:rsidR="006D24FB">
          <w:rPr>
            <w:rFonts w:asciiTheme="minorHAnsi" w:hAnsiTheme="minorHAnsi" w:cstheme="minorHAnsi"/>
          </w:rPr>
          <w:t xml:space="preserve">set of </w:t>
        </w:r>
      </w:ins>
      <w:proofErr w:type="spellStart"/>
      <w:r w:rsidRPr="007724C8">
        <w:rPr>
          <w:rFonts w:asciiTheme="minorHAnsi" w:hAnsiTheme="minorHAnsi" w:cstheme="minorHAnsi"/>
        </w:rPr>
        <w:t>ToC</w:t>
      </w:r>
      <w:r w:rsidR="000569C0" w:rsidRPr="007724C8">
        <w:rPr>
          <w:rFonts w:asciiTheme="minorHAnsi" w:hAnsiTheme="minorHAnsi" w:cstheme="minorHAnsi"/>
        </w:rPr>
        <w:t>s</w:t>
      </w:r>
      <w:proofErr w:type="spellEnd"/>
      <w:r w:rsidRPr="007724C8">
        <w:rPr>
          <w:rFonts w:asciiTheme="minorHAnsi" w:hAnsiTheme="minorHAnsi" w:cstheme="minorHAnsi"/>
        </w:rPr>
        <w:t xml:space="preserve"> should model the entire change process, from start of Initiative (building on work that has been done before) through to </w:t>
      </w:r>
      <w:proofErr w:type="gramStart"/>
      <w:r w:rsidRPr="007724C8">
        <w:rPr>
          <w:rFonts w:asciiTheme="minorHAnsi" w:hAnsiTheme="minorHAnsi" w:cstheme="minorHAnsi"/>
        </w:rPr>
        <w:t>impact, and</w:t>
      </w:r>
      <w:proofErr w:type="gramEnd"/>
      <w:r w:rsidRPr="007724C8">
        <w:rPr>
          <w:rFonts w:asciiTheme="minorHAnsi" w:hAnsiTheme="minorHAnsi" w:cstheme="minorHAnsi"/>
        </w:rPr>
        <w:t xml:space="preserve"> should identify realistic end-of</w:t>
      </w:r>
      <w:r w:rsidR="000569C0" w:rsidRPr="007724C8">
        <w:rPr>
          <w:rFonts w:asciiTheme="minorHAnsi" w:hAnsiTheme="minorHAnsi" w:cstheme="minorHAnsi"/>
        </w:rPr>
        <w:t>-</w:t>
      </w:r>
      <w:r w:rsidRPr="007724C8">
        <w:rPr>
          <w:rFonts w:asciiTheme="minorHAnsi" w:hAnsiTheme="minorHAnsi" w:cstheme="minorHAnsi"/>
        </w:rPr>
        <w:t>initiative (</w:t>
      </w:r>
      <w:proofErr w:type="spellStart"/>
      <w:r w:rsidRPr="007724C8">
        <w:rPr>
          <w:rFonts w:asciiTheme="minorHAnsi" w:hAnsiTheme="minorHAnsi" w:cstheme="minorHAnsi"/>
        </w:rPr>
        <w:t>EoI</w:t>
      </w:r>
      <w:proofErr w:type="spellEnd"/>
      <w:r w:rsidRPr="007724C8">
        <w:rPr>
          <w:rFonts w:asciiTheme="minorHAnsi" w:hAnsiTheme="minorHAnsi" w:cstheme="minorHAnsi"/>
        </w:rPr>
        <w:t xml:space="preserve">) outcomes. </w:t>
      </w:r>
    </w:p>
    <w:p w14:paraId="156D6965" w14:textId="5EF1F622" w:rsidR="003466D7" w:rsidRPr="007724C8" w:rsidRDefault="00A97BD2" w:rsidP="00AD199A">
      <w:pPr>
        <w:ind w:firstLine="720"/>
        <w:rPr>
          <w:rFonts w:asciiTheme="minorHAnsi" w:hAnsiTheme="minorHAnsi" w:cstheme="minorHAnsi"/>
        </w:rPr>
      </w:pPr>
      <w:del w:id="83" w:author="Bonaiuti, Enrico (RTB-CIP-GLDC-ICARDA)" w:date="2021-07-09T22:04:00Z">
        <w:r w:rsidRPr="007724C8" w:rsidDel="00764802">
          <w:rPr>
            <w:rFonts w:asciiTheme="minorHAnsi" w:hAnsiTheme="minorHAnsi" w:cstheme="minorHAnsi"/>
          </w:rPr>
          <w:delText>Work Package</w:delText>
        </w:r>
      </w:del>
      <w:ins w:id="84" w:author="Bonaiuti, Enrico (RTB-CIP-GLDC-ICARDA)" w:date="2021-07-09T22:04:00Z">
        <w:r w:rsidR="00764802">
          <w:rPr>
            <w:rFonts w:asciiTheme="minorHAnsi" w:hAnsiTheme="minorHAnsi" w:cstheme="minorHAnsi"/>
          </w:rPr>
          <w:t>WP</w:t>
        </w:r>
      </w:ins>
      <w:r w:rsidRPr="007724C8">
        <w:rPr>
          <w:rFonts w:asciiTheme="minorHAnsi" w:hAnsiTheme="minorHAnsi" w:cstheme="minorHAnsi"/>
        </w:rPr>
        <w:t xml:space="preserve"> </w:t>
      </w:r>
      <w:proofErr w:type="spellStart"/>
      <w:r w:rsidRPr="007724C8">
        <w:rPr>
          <w:rFonts w:asciiTheme="minorHAnsi" w:hAnsiTheme="minorHAnsi" w:cstheme="minorHAnsi"/>
        </w:rPr>
        <w:t>ToCs</w:t>
      </w:r>
      <w:proofErr w:type="spellEnd"/>
      <w:r w:rsidRPr="007724C8">
        <w:rPr>
          <w:rFonts w:asciiTheme="minorHAnsi" w:hAnsiTheme="minorHAnsi" w:cstheme="minorHAnsi"/>
        </w:rPr>
        <w:t xml:space="preserve"> should be specified in sufficient detail that it will be possible to test them empirically; in other words, key outcomes should indicate what actor(s) or actor groups will take what action(s), and why.</w:t>
      </w:r>
    </w:p>
    <w:p w14:paraId="6A737543" w14:textId="238CA38B" w:rsidR="00F46D40" w:rsidRPr="007724C8" w:rsidRDefault="00A97BD2" w:rsidP="00F46D40">
      <w:pPr>
        <w:rPr>
          <w:rFonts w:asciiTheme="minorHAnsi" w:hAnsiTheme="minorHAnsi" w:cstheme="minorHAnsi"/>
        </w:rPr>
      </w:pPr>
      <w:r w:rsidRPr="007724C8">
        <w:rPr>
          <w:rFonts w:asciiTheme="minorHAnsi" w:hAnsiTheme="minorHAnsi" w:cstheme="minorHAnsi"/>
        </w:rPr>
        <w:t>T</w:t>
      </w:r>
      <w:r w:rsidR="00F46D40" w:rsidRPr="007724C8">
        <w:rPr>
          <w:rFonts w:asciiTheme="minorHAnsi" w:hAnsiTheme="minorHAnsi" w:cstheme="minorHAnsi"/>
        </w:rPr>
        <w:t xml:space="preserve">he nested </w:t>
      </w:r>
      <w:proofErr w:type="spellStart"/>
      <w:r w:rsidR="00F46D40" w:rsidRPr="007724C8">
        <w:rPr>
          <w:rFonts w:asciiTheme="minorHAnsi" w:hAnsiTheme="minorHAnsi" w:cstheme="minorHAnsi"/>
        </w:rPr>
        <w:t>ToCs</w:t>
      </w:r>
      <w:proofErr w:type="spellEnd"/>
      <w:r w:rsidR="00F46D40" w:rsidRPr="007724C8">
        <w:rPr>
          <w:rFonts w:asciiTheme="minorHAnsi" w:hAnsiTheme="minorHAnsi" w:cstheme="minorHAnsi"/>
        </w:rPr>
        <w:t xml:space="preserve"> (at Initiative, work pack and innovation package scale) provide enough detail </w:t>
      </w:r>
      <w:r w:rsidR="005B0D73" w:rsidRPr="007724C8">
        <w:rPr>
          <w:rFonts w:asciiTheme="minorHAnsi" w:hAnsiTheme="minorHAnsi" w:cstheme="minorHAnsi"/>
        </w:rPr>
        <w:t xml:space="preserve">for an evaluator to </w:t>
      </w:r>
      <w:r w:rsidR="00F46D40" w:rsidRPr="007724C8">
        <w:rPr>
          <w:rFonts w:asciiTheme="minorHAnsi" w:hAnsiTheme="minorHAnsi" w:cstheme="minorHAnsi"/>
        </w:rPr>
        <w:t xml:space="preserve">appreciate: </w:t>
      </w:r>
    </w:p>
    <w:p w14:paraId="6A66743D" w14:textId="77777777" w:rsidR="00F46D40" w:rsidRPr="007724C8" w:rsidRDefault="00F46D40" w:rsidP="00F46D40">
      <w:pPr>
        <w:numPr>
          <w:ilvl w:val="0"/>
          <w:numId w:val="22"/>
        </w:numPr>
        <w:pBdr>
          <w:top w:val="nil"/>
          <w:left w:val="nil"/>
          <w:bottom w:val="nil"/>
          <w:right w:val="nil"/>
          <w:between w:val="nil"/>
        </w:pBdr>
        <w:spacing w:after="0"/>
        <w:rPr>
          <w:rFonts w:asciiTheme="minorHAnsi" w:hAnsiTheme="minorHAnsi" w:cstheme="minorHAnsi"/>
          <w:color w:val="000000"/>
        </w:rPr>
      </w:pPr>
      <w:r w:rsidRPr="007724C8">
        <w:rPr>
          <w:rFonts w:asciiTheme="minorHAnsi" w:hAnsiTheme="minorHAnsi" w:cstheme="minorHAnsi"/>
          <w:color w:val="000000"/>
        </w:rPr>
        <w:t>Main Impact pathways: What high-level outcomes and impacts does the initiative aim to contribute to and how?</w:t>
      </w:r>
    </w:p>
    <w:p w14:paraId="77862D63" w14:textId="77777777" w:rsidR="00F46D40" w:rsidRPr="007724C8" w:rsidRDefault="00F46D40" w:rsidP="00F46D40">
      <w:pPr>
        <w:numPr>
          <w:ilvl w:val="0"/>
          <w:numId w:val="22"/>
        </w:numPr>
        <w:pBdr>
          <w:top w:val="nil"/>
          <w:left w:val="nil"/>
          <w:bottom w:val="nil"/>
          <w:right w:val="nil"/>
          <w:between w:val="nil"/>
        </w:pBdr>
        <w:spacing w:before="0" w:after="0"/>
        <w:rPr>
          <w:rFonts w:asciiTheme="minorHAnsi" w:hAnsiTheme="minorHAnsi" w:cstheme="minorHAnsi"/>
          <w:color w:val="000000"/>
        </w:rPr>
      </w:pPr>
      <w:r w:rsidRPr="007724C8">
        <w:rPr>
          <w:rFonts w:asciiTheme="minorHAnsi" w:hAnsiTheme="minorHAnsi" w:cstheme="minorHAnsi"/>
          <w:color w:val="000000"/>
        </w:rPr>
        <w:t>Key outputs: what are the main advances in knowledge and/or technology and what are the main process supports (</w:t>
      </w:r>
      <w:proofErr w:type="gramStart"/>
      <w:r w:rsidRPr="007724C8">
        <w:rPr>
          <w:rFonts w:asciiTheme="minorHAnsi" w:hAnsiTheme="minorHAnsi" w:cstheme="minorHAnsi"/>
          <w:color w:val="000000"/>
        </w:rPr>
        <w:t>e.g.</w:t>
      </w:r>
      <w:proofErr w:type="gramEnd"/>
      <w:r w:rsidRPr="007724C8">
        <w:rPr>
          <w:rFonts w:asciiTheme="minorHAnsi" w:hAnsiTheme="minorHAnsi" w:cstheme="minorHAnsi"/>
          <w:color w:val="000000"/>
        </w:rPr>
        <w:t xml:space="preserve"> capacity building; networking; empowerment) the Initiative aims to deliver? </w:t>
      </w:r>
    </w:p>
    <w:p w14:paraId="71881803" w14:textId="0657B907" w:rsidR="00F46D40" w:rsidRPr="007724C8" w:rsidRDefault="00F46D40" w:rsidP="00F46D40">
      <w:pPr>
        <w:numPr>
          <w:ilvl w:val="0"/>
          <w:numId w:val="22"/>
        </w:numPr>
        <w:pBdr>
          <w:top w:val="nil"/>
          <w:left w:val="nil"/>
          <w:bottom w:val="nil"/>
          <w:right w:val="nil"/>
          <w:between w:val="nil"/>
        </w:pBdr>
        <w:spacing w:before="0" w:after="0"/>
        <w:rPr>
          <w:rFonts w:asciiTheme="minorHAnsi" w:hAnsiTheme="minorHAnsi" w:cstheme="minorHAnsi"/>
        </w:rPr>
      </w:pPr>
      <w:r w:rsidRPr="007724C8">
        <w:rPr>
          <w:rFonts w:asciiTheme="minorHAnsi" w:hAnsiTheme="minorHAnsi" w:cstheme="minorHAnsi"/>
          <w:color w:val="000000"/>
        </w:rPr>
        <w:t xml:space="preserve">Key </w:t>
      </w:r>
      <w:r w:rsidR="00A97BD2" w:rsidRPr="007724C8">
        <w:rPr>
          <w:rFonts w:asciiTheme="minorHAnsi" w:hAnsiTheme="minorHAnsi" w:cstheme="minorHAnsi"/>
          <w:color w:val="000000"/>
        </w:rPr>
        <w:t>partners</w:t>
      </w:r>
      <w:r w:rsidRPr="007724C8">
        <w:rPr>
          <w:rFonts w:asciiTheme="minorHAnsi" w:hAnsiTheme="minorHAnsi" w:cstheme="minorHAnsi"/>
          <w:color w:val="000000"/>
        </w:rPr>
        <w:t>: what organizations and individuals will the Initiative engage with and what role will those actors play in the change process?</w:t>
      </w:r>
    </w:p>
    <w:p w14:paraId="6E61EBA6" w14:textId="656AD9CB" w:rsidR="00A97BD2" w:rsidRPr="007724C8" w:rsidRDefault="00A97BD2" w:rsidP="00F46D40">
      <w:pPr>
        <w:numPr>
          <w:ilvl w:val="0"/>
          <w:numId w:val="22"/>
        </w:numPr>
        <w:pBdr>
          <w:top w:val="nil"/>
          <w:left w:val="nil"/>
          <w:bottom w:val="nil"/>
          <w:right w:val="nil"/>
          <w:between w:val="nil"/>
        </w:pBdr>
        <w:spacing w:before="0" w:after="0"/>
        <w:rPr>
          <w:rFonts w:asciiTheme="minorHAnsi" w:hAnsiTheme="minorHAnsi" w:cstheme="minorHAnsi"/>
        </w:rPr>
      </w:pPr>
      <w:r w:rsidRPr="007724C8">
        <w:rPr>
          <w:rFonts w:asciiTheme="minorHAnsi" w:hAnsiTheme="minorHAnsi" w:cstheme="minorHAnsi"/>
          <w:color w:val="000000"/>
        </w:rPr>
        <w:lastRenderedPageBreak/>
        <w:t>Other system actors: what other organizations and individuals (beyond partners) will be involved in the change process an</w:t>
      </w:r>
      <w:r w:rsidR="005B0D73" w:rsidRPr="007724C8">
        <w:rPr>
          <w:rFonts w:asciiTheme="minorHAnsi" w:hAnsiTheme="minorHAnsi" w:cstheme="minorHAnsi"/>
          <w:color w:val="000000"/>
        </w:rPr>
        <w:t>d</w:t>
      </w:r>
      <w:r w:rsidRPr="007724C8">
        <w:rPr>
          <w:rFonts w:asciiTheme="minorHAnsi" w:hAnsiTheme="minorHAnsi" w:cstheme="minorHAnsi"/>
          <w:color w:val="000000"/>
        </w:rPr>
        <w:t xml:space="preserve"> how?</w:t>
      </w:r>
    </w:p>
    <w:p w14:paraId="0D0E1E68" w14:textId="5542BB0A" w:rsidR="00F46D40" w:rsidRPr="007724C8" w:rsidRDefault="00F46D40" w:rsidP="00F46D40">
      <w:pPr>
        <w:numPr>
          <w:ilvl w:val="0"/>
          <w:numId w:val="22"/>
        </w:numPr>
        <w:pBdr>
          <w:top w:val="nil"/>
          <w:left w:val="nil"/>
          <w:bottom w:val="nil"/>
          <w:right w:val="nil"/>
          <w:between w:val="nil"/>
        </w:pBdr>
        <w:spacing w:before="0" w:after="0"/>
        <w:rPr>
          <w:rFonts w:asciiTheme="minorHAnsi" w:hAnsiTheme="minorHAnsi" w:cstheme="minorHAnsi"/>
        </w:rPr>
      </w:pPr>
      <w:r w:rsidRPr="007724C8">
        <w:rPr>
          <w:rFonts w:asciiTheme="minorHAnsi" w:hAnsiTheme="minorHAnsi" w:cstheme="minorHAnsi"/>
          <w:color w:val="000000"/>
        </w:rPr>
        <w:t xml:space="preserve">Key </w:t>
      </w:r>
      <w:r w:rsidR="007D4DED" w:rsidRPr="007724C8">
        <w:rPr>
          <w:rFonts w:asciiTheme="minorHAnsi" w:hAnsiTheme="minorHAnsi" w:cstheme="minorHAnsi"/>
          <w:color w:val="000000"/>
        </w:rPr>
        <w:t>outcomes</w:t>
      </w:r>
      <w:r w:rsidRPr="007724C8">
        <w:rPr>
          <w:rFonts w:asciiTheme="minorHAnsi" w:hAnsiTheme="minorHAnsi" w:cstheme="minorHAnsi"/>
          <w:color w:val="000000"/>
        </w:rPr>
        <w:t xml:space="preserve">: Who will do what differently </w:t>
      </w:r>
      <w:proofErr w:type="gramStart"/>
      <w:r w:rsidRPr="007724C8">
        <w:rPr>
          <w:rFonts w:asciiTheme="minorHAnsi" w:hAnsiTheme="minorHAnsi" w:cstheme="minorHAnsi"/>
          <w:color w:val="000000"/>
        </w:rPr>
        <w:t>as a result of</w:t>
      </w:r>
      <w:proofErr w:type="gramEnd"/>
      <w:r w:rsidRPr="007724C8">
        <w:rPr>
          <w:rFonts w:asciiTheme="minorHAnsi" w:hAnsiTheme="minorHAnsi" w:cstheme="minorHAnsi"/>
          <w:color w:val="000000"/>
        </w:rPr>
        <w:t xml:space="preserve"> the Initiative.</w:t>
      </w:r>
    </w:p>
    <w:p w14:paraId="05632745" w14:textId="77777777" w:rsidR="005B0D73" w:rsidRPr="007724C8" w:rsidRDefault="005B0D73" w:rsidP="005B0D73">
      <w:pPr>
        <w:pStyle w:val="ListParagraph"/>
        <w:numPr>
          <w:ilvl w:val="0"/>
          <w:numId w:val="22"/>
        </w:numPr>
        <w:rPr>
          <w:rFonts w:asciiTheme="minorHAnsi" w:hAnsiTheme="minorHAnsi" w:cstheme="minorHAnsi"/>
        </w:rPr>
      </w:pPr>
      <w:r w:rsidRPr="007724C8">
        <w:rPr>
          <w:rFonts w:asciiTheme="minorHAnsi" w:hAnsiTheme="minorHAnsi" w:cstheme="minorHAnsi"/>
        </w:rPr>
        <w:t>Assumptions: What are the contextual and theoretical assumptions underlying the causal logic of the Initiative?</w:t>
      </w:r>
    </w:p>
    <w:p w14:paraId="71B1443C" w14:textId="459E6148" w:rsidR="00F46D40" w:rsidRPr="007724C8" w:rsidRDefault="00F46D40" w:rsidP="00F46D40">
      <w:pPr>
        <w:numPr>
          <w:ilvl w:val="0"/>
          <w:numId w:val="22"/>
        </w:numPr>
        <w:pBdr>
          <w:top w:val="nil"/>
          <w:left w:val="nil"/>
          <w:bottom w:val="nil"/>
          <w:right w:val="nil"/>
          <w:between w:val="nil"/>
        </w:pBdr>
        <w:spacing w:before="0" w:after="0"/>
        <w:rPr>
          <w:rFonts w:asciiTheme="minorHAnsi" w:hAnsiTheme="minorHAnsi" w:cstheme="minorHAnsi"/>
        </w:rPr>
      </w:pPr>
      <w:r w:rsidRPr="007724C8">
        <w:rPr>
          <w:rFonts w:asciiTheme="minorHAnsi" w:hAnsiTheme="minorHAnsi" w:cstheme="minorHAnsi"/>
          <w:color w:val="000000"/>
        </w:rPr>
        <w:t xml:space="preserve">Evaluable </w:t>
      </w:r>
      <w:r w:rsidR="007D4DED" w:rsidRPr="007724C8">
        <w:rPr>
          <w:rFonts w:asciiTheme="minorHAnsi" w:hAnsiTheme="minorHAnsi" w:cstheme="minorHAnsi"/>
          <w:color w:val="000000"/>
        </w:rPr>
        <w:t>End</w:t>
      </w:r>
      <w:r w:rsidRPr="007724C8">
        <w:rPr>
          <w:rFonts w:asciiTheme="minorHAnsi" w:hAnsiTheme="minorHAnsi" w:cstheme="minorHAnsi"/>
          <w:color w:val="000000"/>
        </w:rPr>
        <w:t>-of-</w:t>
      </w:r>
      <w:r w:rsidR="007D4DED" w:rsidRPr="007724C8">
        <w:rPr>
          <w:rFonts w:asciiTheme="minorHAnsi" w:hAnsiTheme="minorHAnsi" w:cstheme="minorHAnsi"/>
          <w:color w:val="000000"/>
        </w:rPr>
        <w:t xml:space="preserve">Initiative </w:t>
      </w:r>
      <w:r w:rsidRPr="007724C8">
        <w:rPr>
          <w:rFonts w:asciiTheme="minorHAnsi" w:hAnsiTheme="minorHAnsi" w:cstheme="minorHAnsi"/>
          <w:color w:val="000000"/>
        </w:rPr>
        <w:t>outcomes: What challenging but achievable outcomes</w:t>
      </w:r>
      <w:r w:rsidR="00600DBC" w:rsidRPr="007724C8">
        <w:rPr>
          <w:rFonts w:asciiTheme="minorHAnsi" w:hAnsiTheme="minorHAnsi" w:cstheme="minorHAnsi"/>
          <w:color w:val="000000"/>
        </w:rPr>
        <w:t xml:space="preserve"> </w:t>
      </w:r>
      <w:r w:rsidR="00A97BD2" w:rsidRPr="007724C8">
        <w:rPr>
          <w:rFonts w:asciiTheme="minorHAnsi" w:hAnsiTheme="minorHAnsi" w:cstheme="minorHAnsi"/>
          <w:color w:val="000000"/>
        </w:rPr>
        <w:t xml:space="preserve">will </w:t>
      </w:r>
      <w:r w:rsidRPr="007724C8">
        <w:rPr>
          <w:rFonts w:asciiTheme="minorHAnsi" w:hAnsiTheme="minorHAnsi" w:cstheme="minorHAnsi"/>
          <w:color w:val="000000"/>
        </w:rPr>
        <w:t xml:space="preserve">be realized by the end of the proposed phase of the Initiative? </w:t>
      </w:r>
    </w:p>
    <w:p w14:paraId="78C2BBC6" w14:textId="14D263AE" w:rsidR="0056432F" w:rsidRPr="007724C8" w:rsidRDefault="0056432F" w:rsidP="00F46D40">
      <w:pPr>
        <w:numPr>
          <w:ilvl w:val="0"/>
          <w:numId w:val="22"/>
        </w:numPr>
        <w:pBdr>
          <w:top w:val="nil"/>
          <w:left w:val="nil"/>
          <w:bottom w:val="nil"/>
          <w:right w:val="nil"/>
          <w:between w:val="nil"/>
        </w:pBdr>
        <w:spacing w:before="0" w:after="0"/>
        <w:rPr>
          <w:rFonts w:asciiTheme="minorHAnsi" w:hAnsiTheme="minorHAnsi" w:cstheme="minorHAnsi"/>
        </w:rPr>
      </w:pPr>
      <w:r w:rsidRPr="007724C8">
        <w:rPr>
          <w:rFonts w:asciiTheme="minorHAnsi" w:hAnsiTheme="minorHAnsi" w:cstheme="minorHAnsi"/>
          <w:color w:val="000000"/>
        </w:rPr>
        <w:t>In future evaluations (</w:t>
      </w:r>
      <w:proofErr w:type="gramStart"/>
      <w:r w:rsidRPr="007724C8">
        <w:rPr>
          <w:rFonts w:asciiTheme="minorHAnsi" w:hAnsiTheme="minorHAnsi" w:cstheme="minorHAnsi"/>
          <w:color w:val="000000"/>
        </w:rPr>
        <w:t>i.e.</w:t>
      </w:r>
      <w:proofErr w:type="gramEnd"/>
      <w:r w:rsidRPr="007724C8">
        <w:rPr>
          <w:rFonts w:asciiTheme="minorHAnsi" w:hAnsiTheme="minorHAnsi" w:cstheme="minorHAnsi"/>
          <w:color w:val="000000"/>
        </w:rPr>
        <w:t xml:space="preserve"> after Initiative inception), evaluator</w:t>
      </w:r>
      <w:r w:rsidR="008B6250" w:rsidRPr="007724C8">
        <w:rPr>
          <w:rFonts w:asciiTheme="minorHAnsi" w:hAnsiTheme="minorHAnsi" w:cstheme="minorHAnsi"/>
          <w:color w:val="000000"/>
        </w:rPr>
        <w:t>s</w:t>
      </w:r>
      <w:r w:rsidRPr="007724C8">
        <w:rPr>
          <w:rFonts w:asciiTheme="minorHAnsi" w:hAnsiTheme="minorHAnsi" w:cstheme="minorHAnsi"/>
          <w:color w:val="000000"/>
        </w:rPr>
        <w:t xml:space="preserve"> will also consider ongoing efforts by the Initiative to review and update the </w:t>
      </w:r>
      <w:proofErr w:type="spellStart"/>
      <w:r w:rsidRPr="007724C8">
        <w:rPr>
          <w:rFonts w:asciiTheme="minorHAnsi" w:hAnsiTheme="minorHAnsi" w:cstheme="minorHAnsi"/>
          <w:color w:val="000000"/>
        </w:rPr>
        <w:t>ToC</w:t>
      </w:r>
      <w:proofErr w:type="spellEnd"/>
    </w:p>
    <w:p w14:paraId="178802D5" w14:textId="08995A5E" w:rsidR="0072245C" w:rsidRPr="00764802" w:rsidRDefault="00904D5C" w:rsidP="00014F2D">
      <w:pPr>
        <w:pStyle w:val="CommentText"/>
        <w:spacing w:line="360" w:lineRule="auto"/>
        <w:rPr>
          <w:rFonts w:asciiTheme="minorHAnsi" w:hAnsiTheme="minorHAnsi" w:cstheme="minorHAnsi"/>
          <w:sz w:val="24"/>
          <w:szCs w:val="24"/>
          <w:rPrChange w:id="85" w:author="Bonaiuti, Enrico (RTB-CIP-GLDC-ICARDA)" w:date="2021-07-09T22:09:00Z">
            <w:rPr>
              <w:rFonts w:asciiTheme="minorHAnsi" w:hAnsiTheme="minorHAnsi" w:cstheme="minorHAnsi"/>
            </w:rPr>
          </w:rPrChange>
        </w:rPr>
      </w:pPr>
      <w:r w:rsidRPr="00764802">
        <w:rPr>
          <w:rFonts w:asciiTheme="minorHAnsi" w:hAnsiTheme="minorHAnsi" w:cstheme="minorHAnsi"/>
          <w:sz w:val="24"/>
          <w:szCs w:val="24"/>
          <w:rPrChange w:id="86" w:author="Bonaiuti, Enrico (RTB-CIP-GLDC-ICARDA)" w:date="2021-07-09T22:09:00Z">
            <w:rPr>
              <w:rFonts w:asciiTheme="minorHAnsi" w:hAnsiTheme="minorHAnsi" w:cstheme="minorHAnsi"/>
            </w:rPr>
          </w:rPrChange>
        </w:rPr>
        <w:t>Note that the Quality of Research for Development (QoR4D) assessment framework</w:t>
      </w:r>
      <w:r w:rsidR="00AD199A" w:rsidRPr="00764802">
        <w:rPr>
          <w:rFonts w:asciiTheme="minorHAnsi" w:hAnsiTheme="minorHAnsi" w:cstheme="minorHAnsi"/>
          <w:sz w:val="24"/>
          <w:szCs w:val="24"/>
          <w:rPrChange w:id="87" w:author="Bonaiuti, Enrico (RTB-CIP-GLDC-ICARDA)" w:date="2021-07-09T22:09:00Z">
            <w:rPr>
              <w:rFonts w:asciiTheme="minorHAnsi" w:hAnsiTheme="minorHAnsi" w:cstheme="minorHAnsi"/>
            </w:rPr>
          </w:rPrChange>
        </w:rPr>
        <w:t>,</w:t>
      </w:r>
      <w:r w:rsidRPr="00764802">
        <w:rPr>
          <w:rFonts w:asciiTheme="minorHAnsi" w:hAnsiTheme="minorHAnsi" w:cstheme="minorHAnsi"/>
          <w:sz w:val="24"/>
          <w:szCs w:val="24"/>
          <w:rPrChange w:id="88" w:author="Bonaiuti, Enrico (RTB-CIP-GLDC-ICARDA)" w:date="2021-07-09T22:09:00Z">
            <w:rPr>
              <w:rFonts w:asciiTheme="minorHAnsi" w:hAnsiTheme="minorHAnsi" w:cstheme="minorHAnsi"/>
            </w:rPr>
          </w:rPrChange>
        </w:rPr>
        <w:t xml:space="preserve"> that will be used in proposal evaluation</w:t>
      </w:r>
      <w:r w:rsidR="00C942C0" w:rsidRPr="00764802">
        <w:rPr>
          <w:rFonts w:asciiTheme="minorHAnsi" w:hAnsiTheme="minorHAnsi" w:cstheme="minorHAnsi"/>
          <w:sz w:val="24"/>
          <w:szCs w:val="24"/>
          <w:rPrChange w:id="89" w:author="Bonaiuti, Enrico (RTB-CIP-GLDC-ICARDA)" w:date="2021-07-09T22:09:00Z">
            <w:rPr>
              <w:rFonts w:asciiTheme="minorHAnsi" w:hAnsiTheme="minorHAnsi" w:cstheme="minorHAnsi"/>
            </w:rPr>
          </w:rPrChange>
        </w:rPr>
        <w:t xml:space="preserve"> </w:t>
      </w:r>
      <w:r w:rsidR="00C942C0" w:rsidRPr="00D17203">
        <w:rPr>
          <w:rFonts w:asciiTheme="minorHAnsi" w:hAnsiTheme="minorHAnsi" w:cstheme="minorHAnsi"/>
          <w:sz w:val="24"/>
          <w:szCs w:val="24"/>
          <w:rPrChange w:id="90" w:author="Bonaiuti, Enrico (RTB-CIP-GLDC-ICARDA)" w:date="2021-07-10T00:12:00Z">
            <w:rPr>
              <w:rFonts w:asciiTheme="minorHAnsi" w:hAnsiTheme="minorHAnsi" w:cstheme="minorHAnsi"/>
            </w:rPr>
          </w:rPrChange>
        </w:rPr>
        <w:t>(</w:t>
      </w:r>
      <w:commentRangeStart w:id="91"/>
      <w:commentRangeStart w:id="92"/>
      <w:del w:id="93" w:author="Brian Belcher" w:date="2021-07-09T14:14:00Z">
        <w:r w:rsidR="00C942C0" w:rsidRPr="00D17203" w:rsidDel="006D24FB">
          <w:rPr>
            <w:sz w:val="24"/>
            <w:szCs w:val="24"/>
            <w:rPrChange w:id="94" w:author="Bonaiuti, Enrico (RTB-CIP-GLDC-ICARDA)" w:date="2021-07-10T00:12:00Z">
              <w:rPr>
                <w:rStyle w:val="Hyperlink"/>
                <w:rFonts w:asciiTheme="minorHAnsi" w:hAnsiTheme="minorHAnsi" w:cstheme="minorHAnsi"/>
              </w:rPr>
            </w:rPrChange>
          </w:rPr>
          <w:delText>https://drive.google.com/file/d/1EUNxFhEfWGHXo36csC5VfP3HX_v63rbt/view</w:delText>
        </w:r>
      </w:del>
      <w:ins w:id="95" w:author="Brian Belcher" w:date="2021-07-09T14:14:00Z">
        <w:r w:rsidR="006D24FB" w:rsidRPr="00D17203">
          <w:rPr>
            <w:sz w:val="24"/>
            <w:szCs w:val="24"/>
            <w:rPrChange w:id="96" w:author="Bonaiuti, Enrico (RTB-CIP-GLDC-ICARDA)" w:date="2021-07-10T00:12:00Z">
              <w:rPr/>
            </w:rPrChange>
          </w:rPr>
          <w:fldChar w:fldCharType="begin"/>
        </w:r>
        <w:r w:rsidR="006D24FB" w:rsidRPr="00D17203">
          <w:rPr>
            <w:sz w:val="24"/>
            <w:szCs w:val="24"/>
            <w:rPrChange w:id="97" w:author="Bonaiuti, Enrico (RTB-CIP-GLDC-ICARDA)" w:date="2021-07-10T00:12:00Z">
              <w:rPr/>
            </w:rPrChange>
          </w:rPr>
          <w:instrText xml:space="preserve"> HYPERLINK "https://cas.cgiar.org/isdc/publications/quality-research-development-practice-one-cgiar" </w:instrText>
        </w:r>
        <w:r w:rsidR="006D24FB" w:rsidRPr="00D17203">
          <w:rPr>
            <w:sz w:val="24"/>
            <w:szCs w:val="24"/>
            <w:rPrChange w:id="98" w:author="Bonaiuti, Enrico (RTB-CIP-GLDC-ICARDA)" w:date="2021-07-10T00:12:00Z">
              <w:rPr>
                <w:rStyle w:val="Hyperlink"/>
              </w:rPr>
            </w:rPrChange>
          </w:rPr>
          <w:fldChar w:fldCharType="separate"/>
        </w:r>
        <w:r w:rsidR="006D24FB" w:rsidRPr="00D17203">
          <w:rPr>
            <w:rStyle w:val="Hyperlink"/>
            <w:sz w:val="24"/>
            <w:szCs w:val="24"/>
            <w:rPrChange w:id="99" w:author="Bonaiuti, Enrico (RTB-CIP-GLDC-ICARDA)" w:date="2021-07-10T00:12:00Z">
              <w:rPr>
                <w:rStyle w:val="Hyperlink"/>
              </w:rPr>
            </w:rPrChange>
          </w:rPr>
          <w:t>https://cas.cgiar.org/isdc/publications/quality-research-development-practice-one-cgiar</w:t>
        </w:r>
        <w:r w:rsidR="006D24FB" w:rsidRPr="00D17203">
          <w:rPr>
            <w:rStyle w:val="Hyperlink"/>
            <w:sz w:val="24"/>
            <w:szCs w:val="24"/>
            <w:rPrChange w:id="100" w:author="Bonaiuti, Enrico (RTB-CIP-GLDC-ICARDA)" w:date="2021-07-10T00:12:00Z">
              <w:rPr>
                <w:rStyle w:val="Hyperlink"/>
              </w:rPr>
            </w:rPrChange>
          </w:rPr>
          <w:fldChar w:fldCharType="end"/>
        </w:r>
        <w:r w:rsidR="006D24FB" w:rsidRPr="00D17203">
          <w:rPr>
            <w:rStyle w:val="Hyperlink"/>
            <w:rFonts w:asciiTheme="minorHAnsi" w:hAnsiTheme="minorHAnsi" w:cstheme="minorHAnsi"/>
            <w:sz w:val="24"/>
            <w:szCs w:val="24"/>
          </w:rPr>
          <w:t xml:space="preserve"> </w:t>
        </w:r>
      </w:ins>
      <w:r w:rsidR="00C942C0" w:rsidRPr="00D17203">
        <w:rPr>
          <w:rFonts w:asciiTheme="minorHAnsi" w:hAnsiTheme="minorHAnsi" w:cstheme="minorHAnsi"/>
          <w:sz w:val="24"/>
          <w:szCs w:val="24"/>
          <w:rPrChange w:id="101" w:author="Bonaiuti, Enrico (RTB-CIP-GLDC-ICARDA)" w:date="2021-07-10T00:12:00Z">
            <w:rPr>
              <w:rFonts w:asciiTheme="minorHAnsi" w:hAnsiTheme="minorHAnsi" w:cstheme="minorHAnsi"/>
            </w:rPr>
          </w:rPrChange>
        </w:rPr>
        <w:t>)</w:t>
      </w:r>
      <w:r w:rsidRPr="00D17203">
        <w:rPr>
          <w:rFonts w:asciiTheme="minorHAnsi" w:hAnsiTheme="minorHAnsi" w:cstheme="minorHAnsi"/>
          <w:sz w:val="24"/>
          <w:szCs w:val="24"/>
          <w:rPrChange w:id="102" w:author="Bonaiuti, Enrico (RTB-CIP-GLDC-ICARDA)" w:date="2021-07-10T00:12:00Z">
            <w:rPr>
              <w:rFonts w:asciiTheme="minorHAnsi" w:hAnsiTheme="minorHAnsi" w:cstheme="minorHAnsi"/>
            </w:rPr>
          </w:rPrChange>
        </w:rPr>
        <w:t xml:space="preserve">, </w:t>
      </w:r>
      <w:commentRangeEnd w:id="91"/>
      <w:r w:rsidR="00764802" w:rsidRPr="00D17203">
        <w:rPr>
          <w:rStyle w:val="CommentReference"/>
          <w:sz w:val="24"/>
          <w:szCs w:val="24"/>
          <w:rPrChange w:id="103" w:author="Bonaiuti, Enrico (RTB-CIP-GLDC-ICARDA)" w:date="2021-07-10T00:12:00Z">
            <w:rPr>
              <w:rStyle w:val="CommentReference"/>
            </w:rPr>
          </w:rPrChange>
        </w:rPr>
        <w:commentReference w:id="91"/>
      </w:r>
      <w:commentRangeEnd w:id="92"/>
      <w:r w:rsidR="006D24FB" w:rsidRPr="00D17203">
        <w:rPr>
          <w:rStyle w:val="CommentReference"/>
          <w:sz w:val="24"/>
          <w:szCs w:val="24"/>
          <w:rPrChange w:id="104" w:author="Bonaiuti, Enrico (RTB-CIP-GLDC-ICARDA)" w:date="2021-07-10T00:12:00Z">
            <w:rPr>
              <w:rStyle w:val="CommentReference"/>
            </w:rPr>
          </w:rPrChange>
        </w:rPr>
        <w:commentReference w:id="92"/>
      </w:r>
      <w:r w:rsidRPr="00D17203">
        <w:rPr>
          <w:rFonts w:asciiTheme="minorHAnsi" w:hAnsiTheme="minorHAnsi" w:cstheme="minorHAnsi"/>
          <w:sz w:val="24"/>
          <w:szCs w:val="24"/>
          <w:rPrChange w:id="105" w:author="Bonaiuti, Enrico (RTB-CIP-GLDC-ICARDA)" w:date="2021-07-10T00:12:00Z">
            <w:rPr>
              <w:rFonts w:asciiTheme="minorHAnsi" w:hAnsiTheme="minorHAnsi" w:cstheme="minorHAnsi"/>
            </w:rPr>
          </w:rPrChange>
        </w:rPr>
        <w:t>considers</w:t>
      </w:r>
      <w:r w:rsidRPr="00764802">
        <w:rPr>
          <w:rFonts w:asciiTheme="minorHAnsi" w:hAnsiTheme="minorHAnsi" w:cstheme="minorHAnsi"/>
          <w:sz w:val="24"/>
          <w:szCs w:val="24"/>
          <w:rPrChange w:id="106" w:author="Bonaiuti, Enrico (RTB-CIP-GLDC-ICARDA)" w:date="2021-07-09T22:09:00Z">
            <w:rPr>
              <w:rFonts w:asciiTheme="minorHAnsi" w:hAnsiTheme="minorHAnsi" w:cstheme="minorHAnsi"/>
            </w:rPr>
          </w:rPrChange>
        </w:rPr>
        <w:t xml:space="preserve"> principles of relevance and legitimacy, and requires “Evidence that the Initiative is demand driven through codesign with key stakeholders and partners…”.</w:t>
      </w:r>
    </w:p>
    <w:p w14:paraId="69F5D661" w14:textId="1EF66C26" w:rsidR="00E538F0" w:rsidRPr="007724C8" w:rsidRDefault="00157EEF" w:rsidP="00B924D4">
      <w:pPr>
        <w:pStyle w:val="Heading1"/>
        <w:rPr>
          <w:rFonts w:asciiTheme="minorHAnsi" w:hAnsiTheme="minorHAnsi" w:cstheme="minorHAnsi"/>
        </w:rPr>
      </w:pPr>
      <w:bookmarkStart w:id="107" w:name="_Toc76741314"/>
      <w:bookmarkStart w:id="108" w:name="_Toc76762905"/>
      <w:r w:rsidRPr="007724C8">
        <w:rPr>
          <w:rFonts w:asciiTheme="minorHAnsi" w:hAnsiTheme="minorHAnsi" w:cstheme="minorHAnsi"/>
        </w:rPr>
        <w:t xml:space="preserve">Appendix A: </w:t>
      </w:r>
      <w:r w:rsidR="00B93715" w:rsidRPr="007724C8">
        <w:rPr>
          <w:rFonts w:asciiTheme="minorHAnsi" w:hAnsiTheme="minorHAnsi" w:cstheme="minorHAnsi"/>
        </w:rPr>
        <w:t xml:space="preserve">Glossary of </w:t>
      </w:r>
      <w:r w:rsidR="00E538F0" w:rsidRPr="007724C8">
        <w:rPr>
          <w:rFonts w:asciiTheme="minorHAnsi" w:hAnsiTheme="minorHAnsi" w:cstheme="minorHAnsi"/>
        </w:rPr>
        <w:t>Terms</w:t>
      </w:r>
      <w:bookmarkEnd w:id="107"/>
      <w:bookmarkEnd w:id="108"/>
    </w:p>
    <w:p w14:paraId="4C7A1E79" w14:textId="0E9D411D" w:rsidR="00E538F0" w:rsidRPr="007724C8" w:rsidRDefault="00E538F0" w:rsidP="00E538F0">
      <w:pPr>
        <w:rPr>
          <w:rFonts w:asciiTheme="minorHAnsi" w:hAnsiTheme="minorHAnsi" w:cstheme="minorHAnsi"/>
        </w:rPr>
      </w:pPr>
      <w:r w:rsidRPr="007724C8">
        <w:rPr>
          <w:rFonts w:asciiTheme="minorHAnsi" w:hAnsiTheme="minorHAnsi" w:cstheme="minorHAnsi"/>
          <w:b/>
          <w:bCs/>
        </w:rPr>
        <w:t>Activities</w:t>
      </w:r>
      <w:r w:rsidR="00E540AD" w:rsidRPr="007724C8">
        <w:rPr>
          <w:rFonts w:asciiTheme="minorHAnsi" w:hAnsiTheme="minorHAnsi" w:cstheme="minorHAnsi"/>
          <w:b/>
          <w:bCs/>
        </w:rPr>
        <w:t>:</w:t>
      </w:r>
      <w:r w:rsidR="00E540AD" w:rsidRPr="007724C8">
        <w:rPr>
          <w:rFonts w:asciiTheme="minorHAnsi" w:hAnsiTheme="minorHAnsi" w:cstheme="minorHAnsi"/>
        </w:rPr>
        <w:t xml:space="preserve"> </w:t>
      </w:r>
      <w:r w:rsidR="004D24E2" w:rsidRPr="007724C8">
        <w:rPr>
          <w:rFonts w:asciiTheme="minorHAnsi" w:hAnsiTheme="minorHAnsi" w:cstheme="minorHAnsi"/>
        </w:rPr>
        <w:t>A measurable amount of work performed to convert inputs (</w:t>
      </w:r>
      <w:proofErr w:type="gramStart"/>
      <w:r w:rsidR="004D24E2" w:rsidRPr="007724C8">
        <w:rPr>
          <w:rFonts w:asciiTheme="minorHAnsi" w:hAnsiTheme="minorHAnsi" w:cstheme="minorHAnsi"/>
        </w:rPr>
        <w:t>i.e.</w:t>
      </w:r>
      <w:proofErr w:type="gramEnd"/>
      <w:r w:rsidR="004D24E2" w:rsidRPr="007724C8">
        <w:rPr>
          <w:rFonts w:asciiTheme="minorHAnsi" w:hAnsiTheme="minorHAnsi" w:cstheme="minorHAnsi"/>
        </w:rPr>
        <w:t xml:space="preserve"> time and resources) into outputs or innovations. This includes everything from background scoping, literature review, through analysis, innovation design and scaling, as well as capacity development, </w:t>
      </w:r>
      <w:proofErr w:type="gramStart"/>
      <w:r w:rsidR="004D24E2" w:rsidRPr="007724C8">
        <w:rPr>
          <w:rFonts w:asciiTheme="minorHAnsi" w:hAnsiTheme="minorHAnsi" w:cstheme="minorHAnsi"/>
        </w:rPr>
        <w:t>communications</w:t>
      </w:r>
      <w:proofErr w:type="gramEnd"/>
      <w:r w:rsidR="004D24E2" w:rsidRPr="007724C8">
        <w:rPr>
          <w:rFonts w:asciiTheme="minorHAnsi" w:hAnsiTheme="minorHAnsi" w:cstheme="minorHAnsi"/>
        </w:rPr>
        <w:t xml:space="preserve"> and stakeholder engagement.</w:t>
      </w:r>
    </w:p>
    <w:p w14:paraId="716BB9C9" w14:textId="760C6EF4" w:rsidR="00E540AD" w:rsidRPr="007724C8" w:rsidRDefault="00E540AD" w:rsidP="00E538F0">
      <w:pPr>
        <w:rPr>
          <w:rFonts w:asciiTheme="minorHAnsi" w:hAnsiTheme="minorHAnsi" w:cstheme="minorHAnsi"/>
        </w:rPr>
      </w:pPr>
      <w:r w:rsidRPr="007724C8">
        <w:rPr>
          <w:rFonts w:asciiTheme="minorHAnsi" w:hAnsiTheme="minorHAnsi" w:cstheme="minorHAnsi"/>
          <w:b/>
          <w:bCs/>
        </w:rPr>
        <w:t>Actors</w:t>
      </w:r>
      <w:r w:rsidRPr="007724C8">
        <w:rPr>
          <w:rFonts w:asciiTheme="minorHAnsi" w:hAnsiTheme="minorHAnsi" w:cstheme="minorHAnsi"/>
        </w:rPr>
        <w:t xml:space="preserve"> (see System Actors)</w:t>
      </w:r>
    </w:p>
    <w:p w14:paraId="664228A9" w14:textId="77777777" w:rsidR="004D24E2" w:rsidRPr="007724C8" w:rsidRDefault="00E538F0" w:rsidP="00E538F0">
      <w:pPr>
        <w:rPr>
          <w:rFonts w:asciiTheme="minorHAnsi" w:hAnsiTheme="minorHAnsi" w:cstheme="minorHAnsi"/>
        </w:rPr>
      </w:pPr>
      <w:r w:rsidRPr="007724C8">
        <w:rPr>
          <w:rFonts w:asciiTheme="minorHAnsi" w:hAnsiTheme="minorHAnsi" w:cstheme="minorHAnsi"/>
          <w:b/>
          <w:bCs/>
        </w:rPr>
        <w:t>Assumptions</w:t>
      </w:r>
      <w:r w:rsidR="00E540AD" w:rsidRPr="007724C8">
        <w:rPr>
          <w:rFonts w:asciiTheme="minorHAnsi" w:hAnsiTheme="minorHAnsi" w:cstheme="minorHAnsi"/>
          <w:b/>
          <w:bCs/>
        </w:rPr>
        <w:t>:</w:t>
      </w:r>
      <w:r w:rsidR="00E540AD" w:rsidRPr="007724C8">
        <w:rPr>
          <w:rFonts w:asciiTheme="minorHAnsi" w:hAnsiTheme="minorHAnsi" w:cstheme="minorHAnsi"/>
        </w:rPr>
        <w:t xml:space="preserve"> </w:t>
      </w:r>
      <w:r w:rsidR="004D24E2" w:rsidRPr="007724C8">
        <w:rPr>
          <w:rFonts w:asciiTheme="minorHAnsi" w:hAnsiTheme="minorHAnsi" w:cstheme="minorHAnsi"/>
        </w:rPr>
        <w:t xml:space="preserve">conditions that are likely necessary for the causal chain behind an intervention to hold. It is useful to distinguish between: </w:t>
      </w:r>
    </w:p>
    <w:p w14:paraId="1E8594AB" w14:textId="77777777" w:rsidR="004D24E2" w:rsidRPr="007724C8" w:rsidRDefault="004D24E2" w:rsidP="004D24E2">
      <w:pPr>
        <w:ind w:left="720"/>
        <w:rPr>
          <w:rFonts w:asciiTheme="minorHAnsi" w:hAnsiTheme="minorHAnsi" w:cstheme="minorHAnsi"/>
        </w:rPr>
      </w:pPr>
      <w:proofErr w:type="spellStart"/>
      <w:r w:rsidRPr="007724C8">
        <w:rPr>
          <w:rFonts w:asciiTheme="minorHAnsi" w:hAnsiTheme="minorHAnsi" w:cstheme="minorHAnsi"/>
        </w:rPr>
        <w:lastRenderedPageBreak/>
        <w:t>i</w:t>
      </w:r>
      <w:proofErr w:type="spellEnd"/>
      <w:r w:rsidRPr="007724C8">
        <w:rPr>
          <w:rFonts w:asciiTheme="minorHAnsi" w:hAnsiTheme="minorHAnsi" w:cstheme="minorHAnsi"/>
        </w:rPr>
        <w:t xml:space="preserve">. theoretical assumptions, about how the intervention is expected to contribute to a process of change, </w:t>
      </w:r>
      <w:proofErr w:type="gramStart"/>
      <w:r w:rsidRPr="007724C8">
        <w:rPr>
          <w:rFonts w:asciiTheme="minorHAnsi" w:hAnsiTheme="minorHAnsi" w:cstheme="minorHAnsi"/>
        </w:rPr>
        <w:t>and;</w:t>
      </w:r>
      <w:proofErr w:type="gramEnd"/>
      <w:r w:rsidRPr="007724C8">
        <w:rPr>
          <w:rFonts w:asciiTheme="minorHAnsi" w:hAnsiTheme="minorHAnsi" w:cstheme="minorHAnsi"/>
        </w:rPr>
        <w:t xml:space="preserve"> </w:t>
      </w:r>
    </w:p>
    <w:p w14:paraId="333C04A2" w14:textId="131EC559" w:rsidR="004D24E2" w:rsidRPr="007724C8" w:rsidRDefault="004D24E2" w:rsidP="004D24E2">
      <w:pPr>
        <w:ind w:left="720"/>
        <w:rPr>
          <w:rFonts w:asciiTheme="minorHAnsi" w:hAnsiTheme="minorHAnsi" w:cstheme="minorHAnsi"/>
        </w:rPr>
      </w:pPr>
      <w:r w:rsidRPr="007724C8">
        <w:rPr>
          <w:rFonts w:asciiTheme="minorHAnsi" w:hAnsiTheme="minorHAnsi" w:cstheme="minorHAnsi"/>
        </w:rPr>
        <w:t>ii. contextual assumptions about context, current conditions and the trajectory and risks that could affect the progress or success of a development intervention.</w:t>
      </w:r>
    </w:p>
    <w:p w14:paraId="55C35116" w14:textId="2A182A06" w:rsidR="00E540AD" w:rsidRPr="007724C8" w:rsidRDefault="00E540AD" w:rsidP="00E538F0">
      <w:pPr>
        <w:rPr>
          <w:rFonts w:asciiTheme="minorHAnsi" w:hAnsiTheme="minorHAnsi" w:cstheme="minorHAnsi"/>
        </w:rPr>
      </w:pPr>
      <w:r w:rsidRPr="007724C8">
        <w:rPr>
          <w:rFonts w:asciiTheme="minorHAnsi" w:hAnsiTheme="minorHAnsi" w:cstheme="minorHAnsi"/>
          <w:b/>
          <w:bCs/>
        </w:rPr>
        <w:t>Change:</w:t>
      </w:r>
      <w:r w:rsidRPr="007724C8">
        <w:rPr>
          <w:rFonts w:asciiTheme="minorHAnsi" w:hAnsiTheme="minorHAnsi" w:cstheme="minorHAnsi"/>
        </w:rPr>
        <w:t xml:space="preserve"> A generic term to mean any difference. Specific changes resulting from a research output are to be characterized as outcomes or impacts and they will require specific indicators.  </w:t>
      </w:r>
    </w:p>
    <w:p w14:paraId="37F3B0FC" w14:textId="568BFE6F" w:rsidR="00E538F0" w:rsidRPr="007724C8" w:rsidRDefault="00E538F0" w:rsidP="00E538F0">
      <w:pPr>
        <w:rPr>
          <w:rFonts w:asciiTheme="minorHAnsi" w:hAnsiTheme="minorHAnsi" w:cstheme="minorHAnsi"/>
        </w:rPr>
      </w:pPr>
      <w:r w:rsidRPr="007724C8">
        <w:rPr>
          <w:rFonts w:asciiTheme="minorHAnsi" w:hAnsiTheme="minorHAnsi" w:cstheme="minorHAnsi"/>
          <w:b/>
          <w:bCs/>
        </w:rPr>
        <w:t>Contribution</w:t>
      </w:r>
      <w:r w:rsidR="00E540AD" w:rsidRPr="007724C8">
        <w:rPr>
          <w:rFonts w:asciiTheme="minorHAnsi" w:hAnsiTheme="minorHAnsi" w:cstheme="minorHAnsi"/>
          <w:b/>
          <w:bCs/>
        </w:rPr>
        <w:t>:</w:t>
      </w:r>
      <w:r w:rsidR="00E540AD" w:rsidRPr="007724C8">
        <w:rPr>
          <w:rFonts w:asciiTheme="minorHAnsi" w:hAnsiTheme="minorHAnsi" w:cstheme="minorHAnsi"/>
        </w:rPr>
        <w:t xml:space="preserve"> </w:t>
      </w:r>
      <w:r w:rsidRPr="007724C8">
        <w:rPr>
          <w:rFonts w:asciiTheme="minorHAnsi" w:hAnsiTheme="minorHAnsi" w:cstheme="minorHAnsi"/>
        </w:rPr>
        <w:t>Causal relationship in which an intervention</w:t>
      </w:r>
      <w:r w:rsidR="00E540AD" w:rsidRPr="007724C8">
        <w:rPr>
          <w:rFonts w:asciiTheme="minorHAnsi" w:hAnsiTheme="minorHAnsi" w:cstheme="minorHAnsi"/>
        </w:rPr>
        <w:t xml:space="preserve"> (</w:t>
      </w:r>
      <w:proofErr w:type="gramStart"/>
      <w:r w:rsidR="00E540AD" w:rsidRPr="007724C8">
        <w:rPr>
          <w:rFonts w:asciiTheme="minorHAnsi" w:hAnsiTheme="minorHAnsi" w:cstheme="minorHAnsi"/>
        </w:rPr>
        <w:t>e.g.</w:t>
      </w:r>
      <w:proofErr w:type="gramEnd"/>
      <w:r w:rsidR="00E540AD" w:rsidRPr="007724C8">
        <w:rPr>
          <w:rFonts w:asciiTheme="minorHAnsi" w:hAnsiTheme="minorHAnsi" w:cstheme="minorHAnsi"/>
        </w:rPr>
        <w:t xml:space="preserve"> a</w:t>
      </w:r>
      <w:r w:rsidR="00E23981" w:rsidRPr="007724C8">
        <w:rPr>
          <w:rFonts w:asciiTheme="minorHAnsi" w:hAnsiTheme="minorHAnsi" w:cstheme="minorHAnsi"/>
        </w:rPr>
        <w:t>n Initiative)</w:t>
      </w:r>
      <w:r w:rsidR="00E540AD" w:rsidRPr="007724C8">
        <w:rPr>
          <w:rFonts w:asciiTheme="minorHAnsi" w:hAnsiTheme="minorHAnsi" w:cstheme="minorHAnsi"/>
        </w:rPr>
        <w:t xml:space="preserve"> </w:t>
      </w:r>
      <w:r w:rsidRPr="007724C8">
        <w:rPr>
          <w:rFonts w:asciiTheme="minorHAnsi" w:hAnsiTheme="minorHAnsi" w:cstheme="minorHAnsi"/>
        </w:rPr>
        <w:t>is one of two or more causal elements leading, independently or in combination, to a change.</w:t>
      </w:r>
    </w:p>
    <w:p w14:paraId="5600CC7A" w14:textId="77777777" w:rsidR="004D24E2" w:rsidRPr="007724C8" w:rsidRDefault="00E538F0" w:rsidP="00E538F0">
      <w:pPr>
        <w:rPr>
          <w:rFonts w:asciiTheme="minorHAnsi" w:hAnsiTheme="minorHAnsi" w:cstheme="minorHAnsi"/>
        </w:rPr>
      </w:pPr>
      <w:r w:rsidRPr="007724C8">
        <w:rPr>
          <w:rFonts w:asciiTheme="minorHAnsi" w:hAnsiTheme="minorHAnsi" w:cstheme="minorHAnsi"/>
          <w:b/>
          <w:bCs/>
        </w:rPr>
        <w:t>Impact</w:t>
      </w:r>
      <w:r w:rsidR="00E540AD" w:rsidRPr="007724C8">
        <w:rPr>
          <w:rFonts w:asciiTheme="minorHAnsi" w:hAnsiTheme="minorHAnsi" w:cstheme="minorHAnsi"/>
        </w:rPr>
        <w:t xml:space="preserve">: </w:t>
      </w:r>
      <w:r w:rsidR="004D24E2" w:rsidRPr="007724C8">
        <w:rPr>
          <w:rFonts w:asciiTheme="minorHAnsi" w:hAnsiTheme="minorHAnsi" w:cstheme="minorHAnsi"/>
        </w:rPr>
        <w:t>A durable change in the condition of people and their environment brought about by a chain of events or change in how a system functions to which research, innovations and related activities have contributed. It refers to a change of state (</w:t>
      </w:r>
      <w:proofErr w:type="gramStart"/>
      <w:r w:rsidR="004D24E2" w:rsidRPr="007724C8">
        <w:rPr>
          <w:rFonts w:asciiTheme="minorHAnsi" w:hAnsiTheme="minorHAnsi" w:cstheme="minorHAnsi"/>
        </w:rPr>
        <w:t>e.g.</w:t>
      </w:r>
      <w:proofErr w:type="gramEnd"/>
      <w:r w:rsidR="004D24E2" w:rsidRPr="007724C8">
        <w:rPr>
          <w:rFonts w:asciiTheme="minorHAnsi" w:hAnsiTheme="minorHAnsi" w:cstheme="minorHAnsi"/>
        </w:rPr>
        <w:t xml:space="preserve"> nutritional status; farm productivity; household wealth; gender representation in land rights) or flow (e.g. average annual income; CO2 emissions).</w:t>
      </w:r>
    </w:p>
    <w:p w14:paraId="4C2870B2" w14:textId="18CDDC37" w:rsidR="004D24E2" w:rsidRPr="007724C8" w:rsidRDefault="00E538F0" w:rsidP="00E538F0">
      <w:pPr>
        <w:rPr>
          <w:rFonts w:asciiTheme="minorHAnsi" w:hAnsiTheme="minorHAnsi" w:cstheme="minorHAnsi"/>
        </w:rPr>
      </w:pPr>
      <w:r w:rsidRPr="007724C8">
        <w:rPr>
          <w:rFonts w:asciiTheme="minorHAnsi" w:hAnsiTheme="minorHAnsi" w:cstheme="minorHAnsi"/>
          <w:b/>
          <w:bCs/>
        </w:rPr>
        <w:t>Impact pathway</w:t>
      </w:r>
      <w:r w:rsidR="00E9068C" w:rsidRPr="007724C8">
        <w:rPr>
          <w:rFonts w:asciiTheme="minorHAnsi" w:hAnsiTheme="minorHAnsi" w:cstheme="minorHAnsi"/>
          <w:b/>
          <w:bCs/>
        </w:rPr>
        <w:t>:</w:t>
      </w:r>
      <w:r w:rsidR="00E9068C" w:rsidRPr="007724C8">
        <w:rPr>
          <w:rFonts w:asciiTheme="minorHAnsi" w:hAnsiTheme="minorHAnsi" w:cstheme="minorHAnsi"/>
        </w:rPr>
        <w:t xml:space="preserve"> </w:t>
      </w:r>
      <w:r w:rsidR="004D24E2" w:rsidRPr="007724C8">
        <w:rPr>
          <w:rFonts w:asciiTheme="minorHAnsi" w:hAnsiTheme="minorHAnsi" w:cstheme="minorHAnsi"/>
        </w:rPr>
        <w:t xml:space="preserve">The sequence of outputs, outcomes and the relevant assumptions and causal logic that explain a particular high-level outcome within a theory of change. An Impact Pathway is a sub-component of a </w:t>
      </w:r>
      <w:proofErr w:type="spellStart"/>
      <w:r w:rsidR="004D24E2" w:rsidRPr="007724C8">
        <w:rPr>
          <w:rFonts w:asciiTheme="minorHAnsi" w:hAnsiTheme="minorHAnsi" w:cstheme="minorHAnsi"/>
        </w:rPr>
        <w:t>ToC</w:t>
      </w:r>
      <w:proofErr w:type="spellEnd"/>
      <w:r w:rsidR="004D24E2" w:rsidRPr="007724C8">
        <w:rPr>
          <w:rFonts w:asciiTheme="minorHAnsi" w:hAnsiTheme="minorHAnsi" w:cstheme="minorHAnsi"/>
        </w:rPr>
        <w:t>.</w:t>
      </w:r>
    </w:p>
    <w:p w14:paraId="428F0262" w14:textId="16B4E4D2" w:rsidR="00E538F0" w:rsidRPr="007724C8" w:rsidRDefault="00E538F0" w:rsidP="00E538F0">
      <w:pPr>
        <w:rPr>
          <w:rFonts w:asciiTheme="minorHAnsi" w:hAnsiTheme="minorHAnsi" w:cstheme="minorHAnsi"/>
        </w:rPr>
      </w:pPr>
      <w:r w:rsidRPr="007724C8">
        <w:rPr>
          <w:rFonts w:asciiTheme="minorHAnsi" w:hAnsiTheme="minorHAnsi" w:cstheme="minorHAnsi"/>
          <w:b/>
          <w:bCs/>
        </w:rPr>
        <w:t>Inputs</w:t>
      </w:r>
      <w:r w:rsidR="00E9068C" w:rsidRPr="007724C8">
        <w:rPr>
          <w:rFonts w:asciiTheme="minorHAnsi" w:hAnsiTheme="minorHAnsi" w:cstheme="minorHAnsi"/>
          <w:b/>
          <w:bCs/>
        </w:rPr>
        <w:t>:</w:t>
      </w:r>
      <w:r w:rsidR="00E9068C" w:rsidRPr="007724C8">
        <w:rPr>
          <w:rFonts w:asciiTheme="minorHAnsi" w:hAnsiTheme="minorHAnsi" w:cstheme="minorHAnsi"/>
        </w:rPr>
        <w:t xml:space="preserve"> </w:t>
      </w:r>
      <w:r w:rsidRPr="007724C8">
        <w:rPr>
          <w:rFonts w:asciiTheme="minorHAnsi" w:hAnsiTheme="minorHAnsi" w:cstheme="minorHAnsi"/>
        </w:rPr>
        <w:t>The financial, human, and material resources used in research and development work conducted by the CGIAR.</w:t>
      </w:r>
    </w:p>
    <w:p w14:paraId="5C9675FC" w14:textId="34BB1CFD" w:rsidR="00E538F0" w:rsidRPr="007724C8" w:rsidRDefault="00E538F0" w:rsidP="00E538F0">
      <w:pPr>
        <w:rPr>
          <w:rFonts w:asciiTheme="minorHAnsi" w:hAnsiTheme="minorHAnsi" w:cstheme="minorHAnsi"/>
        </w:rPr>
      </w:pPr>
      <w:r w:rsidRPr="007724C8">
        <w:rPr>
          <w:rFonts w:asciiTheme="minorHAnsi" w:hAnsiTheme="minorHAnsi" w:cstheme="minorHAnsi"/>
          <w:b/>
          <w:bCs/>
        </w:rPr>
        <w:t>Outcome</w:t>
      </w:r>
      <w:r w:rsidR="00E9068C" w:rsidRPr="007724C8">
        <w:rPr>
          <w:rFonts w:asciiTheme="minorHAnsi" w:hAnsiTheme="minorHAnsi" w:cstheme="minorHAnsi"/>
          <w:b/>
          <w:bCs/>
        </w:rPr>
        <w:t>:</w:t>
      </w:r>
      <w:r w:rsidR="00E9068C" w:rsidRPr="007724C8">
        <w:rPr>
          <w:rFonts w:asciiTheme="minorHAnsi" w:hAnsiTheme="minorHAnsi" w:cstheme="minorHAnsi"/>
        </w:rPr>
        <w:t xml:space="preserve"> </w:t>
      </w:r>
      <w:r w:rsidRPr="007724C8">
        <w:rPr>
          <w:rFonts w:asciiTheme="minorHAnsi" w:hAnsiTheme="minorHAnsi" w:cstheme="minorHAnsi"/>
        </w:rPr>
        <w:t>A change in knowledge, skills, attitudes and/or relationships, which manifests as a change in behavior, to which research outputs and related activities have contributed.</w:t>
      </w:r>
    </w:p>
    <w:p w14:paraId="1339232F" w14:textId="14139F9D" w:rsidR="00E538F0" w:rsidRPr="007724C8" w:rsidRDefault="00E538F0" w:rsidP="00E538F0">
      <w:pPr>
        <w:rPr>
          <w:rFonts w:asciiTheme="minorHAnsi" w:hAnsiTheme="minorHAnsi" w:cstheme="minorHAnsi"/>
        </w:rPr>
      </w:pPr>
      <w:r w:rsidRPr="007724C8">
        <w:rPr>
          <w:rFonts w:asciiTheme="minorHAnsi" w:hAnsiTheme="minorHAnsi" w:cstheme="minorHAnsi"/>
          <w:b/>
          <w:bCs/>
        </w:rPr>
        <w:t>End-of-</w:t>
      </w:r>
      <w:r w:rsidR="00666D43" w:rsidRPr="007724C8">
        <w:rPr>
          <w:rFonts w:asciiTheme="minorHAnsi" w:hAnsiTheme="minorHAnsi" w:cstheme="minorHAnsi"/>
          <w:b/>
          <w:bCs/>
        </w:rPr>
        <w:t xml:space="preserve">Initiative (Program) </w:t>
      </w:r>
      <w:r w:rsidR="004D24E2" w:rsidRPr="007724C8">
        <w:rPr>
          <w:rFonts w:asciiTheme="minorHAnsi" w:hAnsiTheme="minorHAnsi" w:cstheme="minorHAnsi"/>
          <w:b/>
          <w:bCs/>
        </w:rPr>
        <w:t>O</w:t>
      </w:r>
      <w:r w:rsidRPr="007724C8">
        <w:rPr>
          <w:rFonts w:asciiTheme="minorHAnsi" w:hAnsiTheme="minorHAnsi" w:cstheme="minorHAnsi"/>
          <w:b/>
          <w:bCs/>
        </w:rPr>
        <w:t>utcome</w:t>
      </w:r>
      <w:r w:rsidRPr="007724C8">
        <w:rPr>
          <w:rFonts w:asciiTheme="minorHAnsi" w:hAnsiTheme="minorHAnsi" w:cstheme="minorHAnsi"/>
        </w:rPr>
        <w:t xml:space="preserve">: An outcome that is challenging but reasonable to expect within the timeframe and resources of the </w:t>
      </w:r>
      <w:r w:rsidR="004D24E2" w:rsidRPr="007724C8">
        <w:rPr>
          <w:rFonts w:asciiTheme="minorHAnsi" w:hAnsiTheme="minorHAnsi" w:cstheme="minorHAnsi"/>
        </w:rPr>
        <w:t>Initiative (program)</w:t>
      </w:r>
      <w:r w:rsidRPr="007724C8">
        <w:rPr>
          <w:rFonts w:asciiTheme="minorHAnsi" w:hAnsiTheme="minorHAnsi" w:cstheme="minorHAnsi"/>
        </w:rPr>
        <w:t xml:space="preserve"> and observable at the conclusion of a</w:t>
      </w:r>
      <w:r w:rsidR="00666D43" w:rsidRPr="007724C8">
        <w:rPr>
          <w:rFonts w:asciiTheme="minorHAnsi" w:hAnsiTheme="minorHAnsi" w:cstheme="minorHAnsi"/>
        </w:rPr>
        <w:t>n Initiative (</w:t>
      </w:r>
      <w:r w:rsidR="001F0022" w:rsidRPr="007724C8">
        <w:rPr>
          <w:rFonts w:asciiTheme="minorHAnsi" w:hAnsiTheme="minorHAnsi" w:cstheme="minorHAnsi"/>
        </w:rPr>
        <w:t>or program</w:t>
      </w:r>
      <w:proofErr w:type="gramStart"/>
      <w:r w:rsidR="00666D43" w:rsidRPr="007724C8">
        <w:rPr>
          <w:rFonts w:asciiTheme="minorHAnsi" w:hAnsiTheme="minorHAnsi" w:cstheme="minorHAnsi"/>
        </w:rPr>
        <w:t>), and</w:t>
      </w:r>
      <w:proofErr w:type="gramEnd"/>
      <w:r w:rsidR="00666D43" w:rsidRPr="007724C8">
        <w:rPr>
          <w:rFonts w:asciiTheme="minorHAnsi" w:hAnsiTheme="minorHAnsi" w:cstheme="minorHAnsi"/>
        </w:rPr>
        <w:t xml:space="preserve"> is </w:t>
      </w:r>
      <w:r w:rsidRPr="007724C8">
        <w:rPr>
          <w:rFonts w:asciiTheme="minorHAnsi" w:hAnsiTheme="minorHAnsi" w:cstheme="minorHAnsi"/>
        </w:rPr>
        <w:t>therefore testable during post-project evaluation.</w:t>
      </w:r>
    </w:p>
    <w:p w14:paraId="4593F89B" w14:textId="070BD5CC" w:rsidR="00E538F0" w:rsidRPr="007724C8" w:rsidRDefault="00E538F0" w:rsidP="00E538F0">
      <w:pPr>
        <w:rPr>
          <w:rFonts w:asciiTheme="minorHAnsi" w:hAnsiTheme="minorHAnsi" w:cstheme="minorHAnsi"/>
        </w:rPr>
      </w:pPr>
      <w:r w:rsidRPr="007724C8">
        <w:rPr>
          <w:rFonts w:asciiTheme="minorHAnsi" w:hAnsiTheme="minorHAnsi" w:cstheme="minorHAnsi"/>
          <w:b/>
          <w:bCs/>
        </w:rPr>
        <w:lastRenderedPageBreak/>
        <w:t>Results</w:t>
      </w:r>
      <w:r w:rsidRPr="007724C8">
        <w:rPr>
          <w:rFonts w:asciiTheme="minorHAnsi" w:hAnsiTheme="minorHAnsi" w:cstheme="minorHAnsi"/>
          <w:b/>
          <w:bCs/>
        </w:rPr>
        <w:tab/>
      </w:r>
      <w:r w:rsidR="00E9068C" w:rsidRPr="007724C8">
        <w:rPr>
          <w:rFonts w:asciiTheme="minorHAnsi" w:hAnsiTheme="minorHAnsi" w:cstheme="minorHAnsi"/>
          <w:b/>
          <w:bCs/>
        </w:rPr>
        <w:t>:</w:t>
      </w:r>
      <w:r w:rsidR="00E9068C" w:rsidRPr="007724C8">
        <w:rPr>
          <w:rFonts w:asciiTheme="minorHAnsi" w:hAnsiTheme="minorHAnsi" w:cstheme="minorHAnsi"/>
        </w:rPr>
        <w:t xml:space="preserve"> A collective term referring to one or more </w:t>
      </w:r>
      <w:r w:rsidRPr="007724C8">
        <w:rPr>
          <w:rFonts w:asciiTheme="minorHAnsi" w:hAnsiTheme="minorHAnsi" w:cstheme="minorHAnsi"/>
        </w:rPr>
        <w:t>output</w:t>
      </w:r>
      <w:r w:rsidR="00E9068C" w:rsidRPr="007724C8">
        <w:rPr>
          <w:rFonts w:asciiTheme="minorHAnsi" w:hAnsiTheme="minorHAnsi" w:cstheme="minorHAnsi"/>
        </w:rPr>
        <w:t>s</w:t>
      </w:r>
      <w:r w:rsidRPr="007724C8">
        <w:rPr>
          <w:rFonts w:asciiTheme="minorHAnsi" w:hAnsiTheme="minorHAnsi" w:cstheme="minorHAnsi"/>
        </w:rPr>
        <w:t>, outcome</w:t>
      </w:r>
      <w:r w:rsidR="00E9068C" w:rsidRPr="007724C8">
        <w:rPr>
          <w:rFonts w:asciiTheme="minorHAnsi" w:hAnsiTheme="minorHAnsi" w:cstheme="minorHAnsi"/>
        </w:rPr>
        <w:t>s</w:t>
      </w:r>
      <w:r w:rsidRPr="007724C8">
        <w:rPr>
          <w:rFonts w:asciiTheme="minorHAnsi" w:hAnsiTheme="minorHAnsi" w:cstheme="minorHAnsi"/>
        </w:rPr>
        <w:t xml:space="preserve"> or impact</w:t>
      </w:r>
      <w:r w:rsidR="00E9068C" w:rsidRPr="007724C8">
        <w:rPr>
          <w:rFonts w:asciiTheme="minorHAnsi" w:hAnsiTheme="minorHAnsi" w:cstheme="minorHAnsi"/>
        </w:rPr>
        <w:t>s</w:t>
      </w:r>
      <w:r w:rsidRPr="007724C8">
        <w:rPr>
          <w:rFonts w:asciiTheme="minorHAnsi" w:hAnsiTheme="minorHAnsi" w:cstheme="minorHAnsi"/>
        </w:rPr>
        <w:t xml:space="preserve"> of an intervention.</w:t>
      </w:r>
      <w:r w:rsidR="00E9068C" w:rsidRPr="007724C8">
        <w:rPr>
          <w:rFonts w:asciiTheme="minorHAnsi" w:hAnsiTheme="minorHAnsi" w:cstheme="minorHAnsi"/>
        </w:rPr>
        <w:t xml:space="preserve"> </w:t>
      </w:r>
    </w:p>
    <w:p w14:paraId="3B45CA23" w14:textId="56E53F5B" w:rsidR="00E538F0" w:rsidRPr="007724C8" w:rsidRDefault="00E538F0" w:rsidP="00E538F0">
      <w:pPr>
        <w:rPr>
          <w:rFonts w:asciiTheme="minorHAnsi" w:hAnsiTheme="minorHAnsi" w:cstheme="minorHAnsi"/>
        </w:rPr>
      </w:pPr>
      <w:r w:rsidRPr="007724C8">
        <w:rPr>
          <w:rFonts w:asciiTheme="minorHAnsi" w:hAnsiTheme="minorHAnsi" w:cstheme="minorHAnsi"/>
          <w:b/>
          <w:bCs/>
        </w:rPr>
        <w:t>Sphere of control</w:t>
      </w:r>
      <w:r w:rsidR="00E9068C" w:rsidRPr="007724C8">
        <w:rPr>
          <w:rFonts w:asciiTheme="minorHAnsi" w:hAnsiTheme="minorHAnsi" w:cstheme="minorHAnsi"/>
          <w:b/>
          <w:bCs/>
        </w:rPr>
        <w:t>:</w:t>
      </w:r>
      <w:r w:rsidR="00E9068C" w:rsidRPr="007724C8">
        <w:rPr>
          <w:rFonts w:asciiTheme="minorHAnsi" w:hAnsiTheme="minorHAnsi" w:cstheme="minorHAnsi"/>
        </w:rPr>
        <w:t xml:space="preserve"> </w:t>
      </w:r>
      <w:r w:rsidRPr="007724C8">
        <w:rPr>
          <w:rFonts w:asciiTheme="minorHAnsi" w:hAnsiTheme="minorHAnsi" w:cstheme="minorHAnsi"/>
        </w:rPr>
        <w:t xml:space="preserve">An element of a conceptual model of the CGIAR </w:t>
      </w:r>
      <w:r w:rsidR="00A02E59" w:rsidRPr="007724C8">
        <w:rPr>
          <w:rFonts w:asciiTheme="minorHAnsi" w:hAnsiTheme="minorHAnsi" w:cstheme="minorHAnsi"/>
        </w:rPr>
        <w:t>Results Based Management (</w:t>
      </w:r>
      <w:r w:rsidRPr="007724C8">
        <w:rPr>
          <w:rFonts w:asciiTheme="minorHAnsi" w:hAnsiTheme="minorHAnsi" w:cstheme="minorHAnsi"/>
        </w:rPr>
        <w:t>RBM</w:t>
      </w:r>
      <w:r w:rsidR="00A02E59" w:rsidRPr="007724C8">
        <w:rPr>
          <w:rFonts w:asciiTheme="minorHAnsi" w:hAnsiTheme="minorHAnsi" w:cstheme="minorHAnsi"/>
        </w:rPr>
        <w:t>)</w:t>
      </w:r>
      <w:r w:rsidRPr="007724C8">
        <w:rPr>
          <w:rFonts w:asciiTheme="minorHAnsi" w:hAnsiTheme="minorHAnsi" w:cstheme="minorHAnsi"/>
        </w:rPr>
        <w:t xml:space="preserve"> system that refers to actions under direct control of the </w:t>
      </w:r>
      <w:r w:rsidR="00546BF6" w:rsidRPr="007724C8">
        <w:rPr>
          <w:rFonts w:asciiTheme="minorHAnsi" w:hAnsiTheme="minorHAnsi" w:cstheme="minorHAnsi"/>
        </w:rPr>
        <w:t>Initiative (</w:t>
      </w:r>
      <w:r w:rsidRPr="007724C8">
        <w:rPr>
          <w:rFonts w:asciiTheme="minorHAnsi" w:hAnsiTheme="minorHAnsi" w:cstheme="minorHAnsi"/>
        </w:rPr>
        <w:t>program</w:t>
      </w:r>
      <w:r w:rsidR="00546BF6" w:rsidRPr="007724C8">
        <w:rPr>
          <w:rFonts w:asciiTheme="minorHAnsi" w:hAnsiTheme="minorHAnsi" w:cstheme="minorHAnsi"/>
        </w:rPr>
        <w:t>)</w:t>
      </w:r>
      <w:r w:rsidRPr="007724C8">
        <w:rPr>
          <w:rFonts w:asciiTheme="minorHAnsi" w:hAnsiTheme="minorHAnsi" w:cstheme="minorHAnsi"/>
        </w:rPr>
        <w:t xml:space="preserve"> that result in outputs. Covers CGIAR research, innovations, </w:t>
      </w:r>
      <w:proofErr w:type="gramStart"/>
      <w:r w:rsidRPr="007724C8">
        <w:rPr>
          <w:rFonts w:asciiTheme="minorHAnsi" w:hAnsiTheme="minorHAnsi" w:cstheme="minorHAnsi"/>
        </w:rPr>
        <w:t>services</w:t>
      </w:r>
      <w:proofErr w:type="gramEnd"/>
      <w:r w:rsidRPr="007724C8">
        <w:rPr>
          <w:rFonts w:asciiTheme="minorHAnsi" w:hAnsiTheme="minorHAnsi" w:cstheme="minorHAnsi"/>
        </w:rPr>
        <w:t xml:space="preserve"> and output delivery</w:t>
      </w:r>
      <w:r w:rsidR="00546BF6" w:rsidRPr="007724C8">
        <w:rPr>
          <w:rFonts w:asciiTheme="minorHAnsi" w:hAnsiTheme="minorHAnsi" w:cstheme="minorHAnsi"/>
        </w:rPr>
        <w:t>.</w:t>
      </w:r>
    </w:p>
    <w:p w14:paraId="67B679CC" w14:textId="041BC694" w:rsidR="00E538F0" w:rsidRPr="007724C8" w:rsidRDefault="00E538F0" w:rsidP="00E538F0">
      <w:pPr>
        <w:rPr>
          <w:rFonts w:asciiTheme="minorHAnsi" w:hAnsiTheme="minorHAnsi" w:cstheme="minorHAnsi"/>
        </w:rPr>
      </w:pPr>
      <w:r w:rsidRPr="007724C8">
        <w:rPr>
          <w:rFonts w:asciiTheme="minorHAnsi" w:hAnsiTheme="minorHAnsi" w:cstheme="minorHAnsi"/>
          <w:b/>
          <w:bCs/>
        </w:rPr>
        <w:t>Sphere of influence</w:t>
      </w:r>
      <w:r w:rsidR="00E9068C" w:rsidRPr="007724C8">
        <w:rPr>
          <w:rFonts w:asciiTheme="minorHAnsi" w:hAnsiTheme="minorHAnsi" w:cstheme="minorHAnsi"/>
          <w:b/>
          <w:bCs/>
        </w:rPr>
        <w:t>:</w:t>
      </w:r>
      <w:r w:rsidR="00E9068C" w:rsidRPr="007724C8">
        <w:rPr>
          <w:rFonts w:asciiTheme="minorHAnsi" w:hAnsiTheme="minorHAnsi" w:cstheme="minorHAnsi"/>
        </w:rPr>
        <w:t xml:space="preserve"> </w:t>
      </w:r>
      <w:r w:rsidRPr="007724C8">
        <w:rPr>
          <w:rFonts w:asciiTheme="minorHAnsi" w:hAnsiTheme="minorHAnsi" w:cstheme="minorHAnsi"/>
        </w:rPr>
        <w:t xml:space="preserve">An element of a conceptual model of the CGIAR RBM system that refers to actions </w:t>
      </w:r>
      <w:r w:rsidR="00E9068C" w:rsidRPr="007724C8">
        <w:rPr>
          <w:rFonts w:asciiTheme="minorHAnsi" w:hAnsiTheme="minorHAnsi" w:cstheme="minorHAnsi"/>
        </w:rPr>
        <w:t xml:space="preserve">of system actors </w:t>
      </w:r>
      <w:r w:rsidRPr="007724C8">
        <w:rPr>
          <w:rFonts w:asciiTheme="minorHAnsi" w:hAnsiTheme="minorHAnsi" w:cstheme="minorHAnsi"/>
        </w:rPr>
        <w:t xml:space="preserve">that can be influenced directly by the </w:t>
      </w:r>
      <w:r w:rsidR="00546BF6" w:rsidRPr="007724C8">
        <w:rPr>
          <w:rFonts w:asciiTheme="minorHAnsi" w:hAnsiTheme="minorHAnsi" w:cstheme="minorHAnsi"/>
        </w:rPr>
        <w:t>Initiative (</w:t>
      </w:r>
      <w:r w:rsidRPr="007724C8">
        <w:rPr>
          <w:rFonts w:asciiTheme="minorHAnsi" w:hAnsiTheme="minorHAnsi" w:cstheme="minorHAnsi"/>
        </w:rPr>
        <w:t>program</w:t>
      </w:r>
      <w:r w:rsidR="00546BF6" w:rsidRPr="007724C8">
        <w:rPr>
          <w:rFonts w:asciiTheme="minorHAnsi" w:hAnsiTheme="minorHAnsi" w:cstheme="minorHAnsi"/>
        </w:rPr>
        <w:t>)</w:t>
      </w:r>
      <w:r w:rsidR="00666D43" w:rsidRPr="007724C8">
        <w:rPr>
          <w:rFonts w:asciiTheme="minorHAnsi" w:hAnsiTheme="minorHAnsi" w:cstheme="minorHAnsi"/>
        </w:rPr>
        <w:t xml:space="preserve"> (</w:t>
      </w:r>
      <w:proofErr w:type="gramStart"/>
      <w:r w:rsidR="00666D43" w:rsidRPr="007724C8">
        <w:rPr>
          <w:rFonts w:asciiTheme="minorHAnsi" w:hAnsiTheme="minorHAnsi" w:cstheme="minorHAnsi"/>
        </w:rPr>
        <w:t>i.e.</w:t>
      </w:r>
      <w:proofErr w:type="gramEnd"/>
      <w:r w:rsidR="00666D43" w:rsidRPr="007724C8">
        <w:rPr>
          <w:rFonts w:asciiTheme="minorHAnsi" w:hAnsiTheme="minorHAnsi" w:cstheme="minorHAnsi"/>
        </w:rPr>
        <w:t xml:space="preserve"> by outputs)</w:t>
      </w:r>
      <w:r w:rsidRPr="007724C8">
        <w:rPr>
          <w:rFonts w:asciiTheme="minorHAnsi" w:hAnsiTheme="minorHAnsi" w:cstheme="minorHAnsi"/>
        </w:rPr>
        <w:t>, defined as outcomes.</w:t>
      </w:r>
    </w:p>
    <w:p w14:paraId="5B41BB9E" w14:textId="03AAB4B4" w:rsidR="00E538F0" w:rsidRPr="007724C8" w:rsidRDefault="00E538F0" w:rsidP="00E538F0">
      <w:pPr>
        <w:rPr>
          <w:rFonts w:asciiTheme="minorHAnsi" w:hAnsiTheme="minorHAnsi" w:cstheme="minorHAnsi"/>
        </w:rPr>
      </w:pPr>
      <w:r w:rsidRPr="007724C8">
        <w:rPr>
          <w:rFonts w:asciiTheme="minorHAnsi" w:hAnsiTheme="minorHAnsi" w:cstheme="minorHAnsi"/>
          <w:b/>
          <w:bCs/>
        </w:rPr>
        <w:t>Sphere of interest</w:t>
      </w:r>
      <w:r w:rsidR="00666D43" w:rsidRPr="007724C8">
        <w:rPr>
          <w:rFonts w:asciiTheme="minorHAnsi" w:hAnsiTheme="minorHAnsi" w:cstheme="minorHAnsi"/>
          <w:b/>
          <w:bCs/>
        </w:rPr>
        <w:t>:</w:t>
      </w:r>
      <w:r w:rsidR="00666D43" w:rsidRPr="007724C8">
        <w:rPr>
          <w:rFonts w:asciiTheme="minorHAnsi" w:hAnsiTheme="minorHAnsi" w:cstheme="minorHAnsi"/>
        </w:rPr>
        <w:t xml:space="preserve"> </w:t>
      </w:r>
      <w:r w:rsidRPr="007724C8">
        <w:rPr>
          <w:rFonts w:asciiTheme="minorHAnsi" w:hAnsiTheme="minorHAnsi" w:cstheme="minorHAnsi"/>
        </w:rPr>
        <w:t>An element of a conceptual model of the CGIAR RBM system that includes outcomes and impacts that can only be influenced indirectly by the program</w:t>
      </w:r>
      <w:r w:rsidR="00666D43" w:rsidRPr="007724C8">
        <w:rPr>
          <w:rFonts w:asciiTheme="minorHAnsi" w:hAnsiTheme="minorHAnsi" w:cstheme="minorHAnsi"/>
        </w:rPr>
        <w:t xml:space="preserve"> (</w:t>
      </w:r>
      <w:proofErr w:type="gramStart"/>
      <w:r w:rsidR="00666D43" w:rsidRPr="007724C8">
        <w:rPr>
          <w:rFonts w:asciiTheme="minorHAnsi" w:hAnsiTheme="minorHAnsi" w:cstheme="minorHAnsi"/>
        </w:rPr>
        <w:t>i.e.</w:t>
      </w:r>
      <w:proofErr w:type="gramEnd"/>
      <w:r w:rsidR="00666D43" w:rsidRPr="007724C8">
        <w:rPr>
          <w:rFonts w:asciiTheme="minorHAnsi" w:hAnsiTheme="minorHAnsi" w:cstheme="minorHAnsi"/>
        </w:rPr>
        <w:t xml:space="preserve"> by the actions of other system actors = outcomes)</w:t>
      </w:r>
      <w:r w:rsidRPr="007724C8">
        <w:rPr>
          <w:rFonts w:asciiTheme="minorHAnsi" w:hAnsiTheme="minorHAnsi" w:cstheme="minorHAnsi"/>
        </w:rPr>
        <w:t xml:space="preserve">. </w:t>
      </w:r>
      <w:bookmarkStart w:id="109" w:name="_heading=h.3znysh7" w:colFirst="0" w:colLast="0"/>
      <w:bookmarkStart w:id="110" w:name="_Hlk62806484"/>
      <w:bookmarkEnd w:id="109"/>
    </w:p>
    <w:p w14:paraId="10E65084" w14:textId="6E9FA88C" w:rsidR="005B68B6" w:rsidRPr="007724C8" w:rsidRDefault="00E540AD">
      <w:pPr>
        <w:rPr>
          <w:rFonts w:asciiTheme="minorHAnsi" w:hAnsiTheme="minorHAnsi" w:cstheme="minorHAnsi"/>
        </w:rPr>
      </w:pPr>
      <w:bookmarkStart w:id="111" w:name="_heading=h.2et92p0" w:colFirst="0" w:colLast="0"/>
      <w:bookmarkStart w:id="112" w:name="_Hlk74303128"/>
      <w:bookmarkEnd w:id="110"/>
      <w:bookmarkEnd w:id="111"/>
      <w:r w:rsidRPr="007724C8">
        <w:rPr>
          <w:rFonts w:asciiTheme="minorHAnsi" w:hAnsiTheme="minorHAnsi" w:cstheme="minorHAnsi"/>
          <w:b/>
          <w:bCs/>
        </w:rPr>
        <w:t>System Actors:</w:t>
      </w:r>
      <w:r w:rsidRPr="007724C8">
        <w:rPr>
          <w:rFonts w:asciiTheme="minorHAnsi" w:hAnsiTheme="minorHAnsi" w:cstheme="minorHAnsi"/>
        </w:rPr>
        <w:t xml:space="preserve"> Individuals or organizations operating as part of the system the Initiative </w:t>
      </w:r>
      <w:r w:rsidR="00E9068C" w:rsidRPr="007724C8">
        <w:rPr>
          <w:rFonts w:asciiTheme="minorHAnsi" w:hAnsiTheme="minorHAnsi" w:cstheme="minorHAnsi"/>
        </w:rPr>
        <w:t xml:space="preserve">aims to influence and whose actions can advance or </w:t>
      </w:r>
      <w:r w:rsidRPr="007724C8">
        <w:rPr>
          <w:rFonts w:asciiTheme="minorHAnsi" w:hAnsiTheme="minorHAnsi" w:cstheme="minorHAnsi"/>
        </w:rPr>
        <w:t>i</w:t>
      </w:r>
      <w:r w:rsidR="00E9068C" w:rsidRPr="007724C8">
        <w:rPr>
          <w:rFonts w:asciiTheme="minorHAnsi" w:hAnsiTheme="minorHAnsi" w:cstheme="minorHAnsi"/>
        </w:rPr>
        <w:t>mpede the Initiative’s aims.</w:t>
      </w:r>
      <w:r w:rsidRPr="007724C8">
        <w:rPr>
          <w:rFonts w:asciiTheme="minorHAnsi" w:hAnsiTheme="minorHAnsi" w:cstheme="minorHAnsi"/>
        </w:rPr>
        <w:t xml:space="preserve"> </w:t>
      </w:r>
      <w:bookmarkEnd w:id="112"/>
    </w:p>
    <w:p w14:paraId="7E11EC48" w14:textId="10A275E1" w:rsidR="00157EEF" w:rsidRPr="007724C8" w:rsidRDefault="00157EEF">
      <w:pPr>
        <w:spacing w:before="0" w:after="160" w:line="259" w:lineRule="auto"/>
        <w:rPr>
          <w:rFonts w:asciiTheme="minorHAnsi" w:hAnsiTheme="minorHAnsi" w:cstheme="minorHAnsi"/>
        </w:rPr>
      </w:pPr>
      <w:r w:rsidRPr="007724C8">
        <w:rPr>
          <w:rFonts w:asciiTheme="minorHAnsi" w:hAnsiTheme="minorHAnsi" w:cstheme="minorHAnsi"/>
        </w:rPr>
        <w:br w:type="page"/>
      </w:r>
    </w:p>
    <w:p w14:paraId="03A63ED6" w14:textId="5F9F738B" w:rsidR="00157EEF" w:rsidRPr="007724C8" w:rsidRDefault="00157EEF" w:rsidP="00157EEF">
      <w:pPr>
        <w:pStyle w:val="Heading1"/>
        <w:rPr>
          <w:rFonts w:asciiTheme="minorHAnsi" w:eastAsiaTheme="minorHAnsi" w:hAnsiTheme="minorHAnsi" w:cstheme="minorHAnsi"/>
          <w:lang w:eastAsia="en-US"/>
        </w:rPr>
      </w:pPr>
      <w:bookmarkStart w:id="113" w:name="_Toc76741315"/>
      <w:bookmarkStart w:id="114" w:name="_Toc76762906"/>
      <w:r w:rsidRPr="007724C8">
        <w:rPr>
          <w:rFonts w:asciiTheme="minorHAnsi" w:eastAsiaTheme="minorHAnsi" w:hAnsiTheme="minorHAnsi" w:cstheme="minorHAnsi"/>
          <w:lang w:eastAsia="en-US"/>
        </w:rPr>
        <w:lastRenderedPageBreak/>
        <w:t xml:space="preserve">Appendix B: Facilitating Questions for Work Package </w:t>
      </w:r>
      <w:proofErr w:type="spellStart"/>
      <w:r w:rsidRPr="007724C8">
        <w:rPr>
          <w:rFonts w:asciiTheme="minorHAnsi" w:eastAsiaTheme="minorHAnsi" w:hAnsiTheme="minorHAnsi" w:cstheme="minorHAnsi"/>
          <w:lang w:eastAsia="en-US"/>
        </w:rPr>
        <w:t>ToC</w:t>
      </w:r>
      <w:proofErr w:type="spellEnd"/>
      <w:r w:rsidRPr="007724C8">
        <w:rPr>
          <w:rFonts w:asciiTheme="minorHAnsi" w:eastAsiaTheme="minorHAnsi" w:hAnsiTheme="minorHAnsi" w:cstheme="minorHAnsi"/>
          <w:lang w:eastAsia="en-US"/>
        </w:rPr>
        <w:t xml:space="preserve"> Development</w:t>
      </w:r>
      <w:bookmarkEnd w:id="113"/>
      <w:bookmarkEnd w:id="114"/>
    </w:p>
    <w:p w14:paraId="793A0827" w14:textId="77777777" w:rsidR="00157EEF" w:rsidRPr="00764802" w:rsidRDefault="00157EEF" w:rsidP="00CC5999">
      <w:pPr>
        <w:rPr>
          <w:rFonts w:asciiTheme="minorHAnsi" w:eastAsiaTheme="minorHAnsi" w:hAnsiTheme="minorHAnsi" w:cstheme="minorHAnsi"/>
          <w:lang w:val="en-CA" w:eastAsia="en-US"/>
          <w:rPrChange w:id="115" w:author="Bonaiuti, Enrico (RTB-CIP-GLDC-ICARDA)" w:date="2021-07-09T22:11:00Z">
            <w:rPr>
              <w:rFonts w:asciiTheme="minorHAnsi" w:eastAsiaTheme="minorHAnsi" w:hAnsiTheme="minorHAnsi" w:cstheme="minorHAnsi"/>
              <w:sz w:val="22"/>
              <w:szCs w:val="22"/>
              <w:lang w:val="en-CA" w:eastAsia="en-US"/>
            </w:rPr>
          </w:rPrChange>
        </w:rPr>
      </w:pPr>
      <w:r w:rsidRPr="00764802">
        <w:rPr>
          <w:rFonts w:asciiTheme="minorHAnsi" w:eastAsiaTheme="minorHAnsi" w:hAnsiTheme="minorHAnsi" w:cstheme="minorHAnsi"/>
          <w:lang w:val="en-CA" w:eastAsia="en-US"/>
          <w:rPrChange w:id="116" w:author="Bonaiuti, Enrico (RTB-CIP-GLDC-ICARDA)" w:date="2021-07-09T22:11:00Z">
            <w:rPr>
              <w:rFonts w:asciiTheme="minorHAnsi" w:eastAsiaTheme="minorHAnsi" w:hAnsiTheme="minorHAnsi" w:cstheme="minorHAnsi"/>
              <w:sz w:val="22"/>
              <w:szCs w:val="22"/>
              <w:lang w:val="en-CA" w:eastAsia="en-US"/>
            </w:rPr>
          </w:rPrChange>
        </w:rPr>
        <w:t xml:space="preserve">The following questions are intended to be used to facilitate development of Work Package </w:t>
      </w:r>
      <w:proofErr w:type="spellStart"/>
      <w:r w:rsidRPr="00764802">
        <w:rPr>
          <w:rFonts w:asciiTheme="minorHAnsi" w:eastAsiaTheme="minorHAnsi" w:hAnsiTheme="minorHAnsi" w:cstheme="minorHAnsi"/>
          <w:lang w:val="en-CA" w:eastAsia="en-US"/>
          <w:rPrChange w:id="117" w:author="Bonaiuti, Enrico (RTB-CIP-GLDC-ICARDA)" w:date="2021-07-09T22:11:00Z">
            <w:rPr>
              <w:rFonts w:asciiTheme="minorHAnsi" w:eastAsiaTheme="minorHAnsi" w:hAnsiTheme="minorHAnsi" w:cstheme="minorHAnsi"/>
              <w:sz w:val="22"/>
              <w:szCs w:val="22"/>
              <w:lang w:val="en-CA" w:eastAsia="en-US"/>
            </w:rPr>
          </w:rPrChange>
        </w:rPr>
        <w:t>ToCs</w:t>
      </w:r>
      <w:proofErr w:type="spellEnd"/>
      <w:r w:rsidRPr="00764802">
        <w:rPr>
          <w:rFonts w:asciiTheme="minorHAnsi" w:eastAsiaTheme="minorHAnsi" w:hAnsiTheme="minorHAnsi" w:cstheme="minorHAnsi"/>
          <w:lang w:val="en-CA" w:eastAsia="en-US"/>
          <w:rPrChange w:id="118" w:author="Bonaiuti, Enrico (RTB-CIP-GLDC-ICARDA)" w:date="2021-07-09T22:11:00Z">
            <w:rPr>
              <w:rFonts w:asciiTheme="minorHAnsi" w:eastAsiaTheme="minorHAnsi" w:hAnsiTheme="minorHAnsi" w:cstheme="minorHAnsi"/>
              <w:sz w:val="22"/>
              <w:szCs w:val="22"/>
              <w:lang w:val="en-CA" w:eastAsia="en-US"/>
            </w:rPr>
          </w:rPrChange>
        </w:rPr>
        <w:t xml:space="preserve">. They are designed to stimulate thinking about WP strategy and elements of a </w:t>
      </w:r>
      <w:proofErr w:type="spellStart"/>
      <w:r w:rsidRPr="00764802">
        <w:rPr>
          <w:rFonts w:asciiTheme="minorHAnsi" w:eastAsiaTheme="minorHAnsi" w:hAnsiTheme="minorHAnsi" w:cstheme="minorHAnsi"/>
          <w:lang w:val="en-CA" w:eastAsia="en-US"/>
          <w:rPrChange w:id="119" w:author="Bonaiuti, Enrico (RTB-CIP-GLDC-ICARDA)" w:date="2021-07-09T22:11:00Z">
            <w:rPr>
              <w:rFonts w:asciiTheme="minorHAnsi" w:eastAsiaTheme="minorHAnsi" w:hAnsiTheme="minorHAnsi" w:cstheme="minorHAnsi"/>
              <w:sz w:val="22"/>
              <w:szCs w:val="22"/>
              <w:lang w:val="en-CA" w:eastAsia="en-US"/>
            </w:rPr>
          </w:rPrChange>
        </w:rPr>
        <w:t>ToC</w:t>
      </w:r>
      <w:proofErr w:type="spellEnd"/>
      <w:r w:rsidRPr="00764802">
        <w:rPr>
          <w:rFonts w:asciiTheme="minorHAnsi" w:eastAsiaTheme="minorHAnsi" w:hAnsiTheme="minorHAnsi" w:cstheme="minorHAnsi"/>
          <w:lang w:val="en-CA" w:eastAsia="en-US"/>
          <w:rPrChange w:id="120" w:author="Bonaiuti, Enrico (RTB-CIP-GLDC-ICARDA)" w:date="2021-07-09T22:11:00Z">
            <w:rPr>
              <w:rFonts w:asciiTheme="minorHAnsi" w:eastAsiaTheme="minorHAnsi" w:hAnsiTheme="minorHAnsi" w:cstheme="minorHAnsi"/>
              <w:sz w:val="22"/>
              <w:szCs w:val="22"/>
              <w:lang w:val="en-CA" w:eastAsia="en-US"/>
            </w:rPr>
          </w:rPrChange>
        </w:rPr>
        <w:t xml:space="preserve"> at WP level. </w:t>
      </w:r>
    </w:p>
    <w:p w14:paraId="4257BC06" w14:textId="569D2064" w:rsidR="00157EEF" w:rsidRPr="00764802" w:rsidRDefault="00157EEF" w:rsidP="00CC5999">
      <w:pPr>
        <w:rPr>
          <w:rFonts w:asciiTheme="minorHAnsi" w:eastAsiaTheme="minorHAnsi" w:hAnsiTheme="minorHAnsi" w:cstheme="minorHAnsi"/>
          <w:lang w:val="en-CA" w:eastAsia="en-US"/>
          <w:rPrChange w:id="121" w:author="Bonaiuti, Enrico (RTB-CIP-GLDC-ICARDA)" w:date="2021-07-09T22:11:00Z">
            <w:rPr>
              <w:rFonts w:asciiTheme="minorHAnsi" w:eastAsiaTheme="minorHAnsi" w:hAnsiTheme="minorHAnsi" w:cstheme="minorHAnsi"/>
              <w:sz w:val="22"/>
              <w:szCs w:val="22"/>
              <w:lang w:val="en-CA" w:eastAsia="en-US"/>
            </w:rPr>
          </w:rPrChange>
        </w:rPr>
      </w:pPr>
      <w:r w:rsidRPr="00764802">
        <w:rPr>
          <w:rFonts w:asciiTheme="minorHAnsi" w:eastAsiaTheme="minorHAnsi" w:hAnsiTheme="minorHAnsi" w:cstheme="minorHAnsi"/>
          <w:lang w:val="en-CA" w:eastAsia="en-US"/>
          <w:rPrChange w:id="122" w:author="Bonaiuti, Enrico (RTB-CIP-GLDC-ICARDA)" w:date="2021-07-09T22:11:00Z">
            <w:rPr>
              <w:rFonts w:asciiTheme="minorHAnsi" w:eastAsiaTheme="minorHAnsi" w:hAnsiTheme="minorHAnsi" w:cstheme="minorHAnsi"/>
              <w:sz w:val="22"/>
              <w:szCs w:val="22"/>
              <w:lang w:val="en-CA" w:eastAsia="en-US"/>
            </w:rPr>
          </w:rPrChange>
        </w:rPr>
        <w:t xml:space="preserve">In the current round of Initiative </w:t>
      </w:r>
      <w:ins w:id="123" w:author="Bonaiuti, Enrico (RTB-CIP-GLDC-ICARDA)" w:date="2021-07-09T22:11:00Z">
        <w:r w:rsidR="00764802">
          <w:rPr>
            <w:rFonts w:asciiTheme="minorHAnsi" w:eastAsiaTheme="minorHAnsi" w:hAnsiTheme="minorHAnsi" w:cstheme="minorHAnsi"/>
            <w:lang w:val="en-CA" w:eastAsia="en-US"/>
          </w:rPr>
          <w:t>p</w:t>
        </w:r>
      </w:ins>
      <w:del w:id="124" w:author="Bonaiuti, Enrico (RTB-CIP-GLDC-ICARDA)" w:date="2021-07-09T22:11:00Z">
        <w:r w:rsidRPr="00764802" w:rsidDel="00764802">
          <w:rPr>
            <w:rFonts w:asciiTheme="minorHAnsi" w:eastAsiaTheme="minorHAnsi" w:hAnsiTheme="minorHAnsi" w:cstheme="minorHAnsi"/>
            <w:lang w:val="en-CA" w:eastAsia="en-US"/>
            <w:rPrChange w:id="125" w:author="Bonaiuti, Enrico (RTB-CIP-GLDC-ICARDA)" w:date="2021-07-09T22:11:00Z">
              <w:rPr>
                <w:rFonts w:asciiTheme="minorHAnsi" w:eastAsiaTheme="minorHAnsi" w:hAnsiTheme="minorHAnsi" w:cstheme="minorHAnsi"/>
                <w:sz w:val="22"/>
                <w:szCs w:val="22"/>
                <w:lang w:val="en-CA" w:eastAsia="en-US"/>
              </w:rPr>
            </w:rPrChange>
          </w:rPr>
          <w:delText>P</w:delText>
        </w:r>
      </w:del>
      <w:r w:rsidRPr="00764802">
        <w:rPr>
          <w:rFonts w:asciiTheme="minorHAnsi" w:eastAsiaTheme="minorHAnsi" w:hAnsiTheme="minorHAnsi" w:cstheme="minorHAnsi"/>
          <w:lang w:val="en-CA" w:eastAsia="en-US"/>
          <w:rPrChange w:id="126" w:author="Bonaiuti, Enrico (RTB-CIP-GLDC-ICARDA)" w:date="2021-07-09T22:11:00Z">
            <w:rPr>
              <w:rFonts w:asciiTheme="minorHAnsi" w:eastAsiaTheme="minorHAnsi" w:hAnsiTheme="minorHAnsi" w:cstheme="minorHAnsi"/>
              <w:sz w:val="22"/>
              <w:szCs w:val="22"/>
              <w:lang w:val="en-CA" w:eastAsia="en-US"/>
            </w:rPr>
          </w:rPrChange>
        </w:rPr>
        <w:t xml:space="preserve">roposal development, first iteration Initiative </w:t>
      </w:r>
      <w:proofErr w:type="spellStart"/>
      <w:r w:rsidRPr="00764802">
        <w:rPr>
          <w:rFonts w:asciiTheme="minorHAnsi" w:eastAsiaTheme="minorHAnsi" w:hAnsiTheme="minorHAnsi" w:cstheme="minorHAnsi"/>
          <w:lang w:val="en-CA" w:eastAsia="en-US"/>
          <w:rPrChange w:id="127" w:author="Bonaiuti, Enrico (RTB-CIP-GLDC-ICARDA)" w:date="2021-07-09T22:11:00Z">
            <w:rPr>
              <w:rFonts w:asciiTheme="minorHAnsi" w:eastAsiaTheme="minorHAnsi" w:hAnsiTheme="minorHAnsi" w:cstheme="minorHAnsi"/>
              <w:sz w:val="22"/>
              <w:szCs w:val="22"/>
              <w:lang w:val="en-CA" w:eastAsia="en-US"/>
            </w:rPr>
          </w:rPrChange>
        </w:rPr>
        <w:t>ToCs</w:t>
      </w:r>
      <w:proofErr w:type="spellEnd"/>
      <w:r w:rsidRPr="00764802">
        <w:rPr>
          <w:rFonts w:asciiTheme="minorHAnsi" w:eastAsiaTheme="minorHAnsi" w:hAnsiTheme="minorHAnsi" w:cstheme="minorHAnsi"/>
          <w:lang w:val="en-CA" w:eastAsia="en-US"/>
          <w:rPrChange w:id="128" w:author="Bonaiuti, Enrico (RTB-CIP-GLDC-ICARDA)" w:date="2021-07-09T22:11:00Z">
            <w:rPr>
              <w:rFonts w:asciiTheme="minorHAnsi" w:eastAsiaTheme="minorHAnsi" w:hAnsiTheme="minorHAnsi" w:cstheme="minorHAnsi"/>
              <w:sz w:val="22"/>
              <w:szCs w:val="22"/>
              <w:lang w:val="en-CA" w:eastAsia="en-US"/>
            </w:rPr>
          </w:rPrChange>
        </w:rPr>
        <w:t xml:space="preserve"> have been prepared as part of the </w:t>
      </w:r>
      <w:r w:rsidR="00E86135" w:rsidRPr="00764802">
        <w:rPr>
          <w:rFonts w:asciiTheme="minorHAnsi" w:eastAsiaTheme="minorHAnsi" w:hAnsiTheme="minorHAnsi" w:cstheme="minorHAnsi"/>
          <w:lang w:val="en-CA" w:eastAsia="en-US"/>
          <w:rPrChange w:id="129" w:author="Bonaiuti, Enrico (RTB-CIP-GLDC-ICARDA)" w:date="2021-07-09T22:11:00Z">
            <w:rPr>
              <w:rFonts w:asciiTheme="minorHAnsi" w:eastAsiaTheme="minorHAnsi" w:hAnsiTheme="minorHAnsi" w:cstheme="minorHAnsi"/>
              <w:sz w:val="22"/>
              <w:szCs w:val="22"/>
              <w:lang w:val="en-CA" w:eastAsia="en-US"/>
            </w:rPr>
          </w:rPrChange>
        </w:rPr>
        <w:t>Initial Design Phase.</w:t>
      </w:r>
      <w:r w:rsidRPr="00764802">
        <w:rPr>
          <w:rFonts w:asciiTheme="minorHAnsi" w:eastAsiaTheme="minorHAnsi" w:hAnsiTheme="minorHAnsi" w:cstheme="minorHAnsi"/>
          <w:lang w:val="en-CA" w:eastAsia="en-US"/>
          <w:rPrChange w:id="130" w:author="Bonaiuti, Enrico (RTB-CIP-GLDC-ICARDA)" w:date="2021-07-09T22:11:00Z">
            <w:rPr>
              <w:rFonts w:asciiTheme="minorHAnsi" w:eastAsiaTheme="minorHAnsi" w:hAnsiTheme="minorHAnsi" w:cstheme="minorHAnsi"/>
              <w:sz w:val="22"/>
              <w:szCs w:val="22"/>
              <w:lang w:val="en-CA" w:eastAsia="en-US"/>
            </w:rPr>
          </w:rPrChange>
        </w:rPr>
        <w:t xml:space="preserve"> It is recommended to develop first-iteration WP </w:t>
      </w:r>
      <w:proofErr w:type="spellStart"/>
      <w:r w:rsidRPr="00764802">
        <w:rPr>
          <w:rFonts w:asciiTheme="minorHAnsi" w:eastAsiaTheme="minorHAnsi" w:hAnsiTheme="minorHAnsi" w:cstheme="minorHAnsi"/>
          <w:lang w:val="en-CA" w:eastAsia="en-US"/>
          <w:rPrChange w:id="131" w:author="Bonaiuti, Enrico (RTB-CIP-GLDC-ICARDA)" w:date="2021-07-09T22:11:00Z">
            <w:rPr>
              <w:rFonts w:asciiTheme="minorHAnsi" w:eastAsiaTheme="minorHAnsi" w:hAnsiTheme="minorHAnsi" w:cstheme="minorHAnsi"/>
              <w:sz w:val="22"/>
              <w:szCs w:val="22"/>
              <w:lang w:val="en-CA" w:eastAsia="en-US"/>
            </w:rPr>
          </w:rPrChange>
        </w:rPr>
        <w:t>ToCs</w:t>
      </w:r>
      <w:proofErr w:type="spellEnd"/>
      <w:r w:rsidRPr="00764802">
        <w:rPr>
          <w:rFonts w:asciiTheme="minorHAnsi" w:eastAsiaTheme="minorHAnsi" w:hAnsiTheme="minorHAnsi" w:cstheme="minorHAnsi"/>
          <w:lang w:val="en-CA" w:eastAsia="en-US"/>
          <w:rPrChange w:id="132" w:author="Bonaiuti, Enrico (RTB-CIP-GLDC-ICARDA)" w:date="2021-07-09T22:11:00Z">
            <w:rPr>
              <w:rFonts w:asciiTheme="minorHAnsi" w:eastAsiaTheme="minorHAnsi" w:hAnsiTheme="minorHAnsi" w:cstheme="minorHAnsi"/>
              <w:sz w:val="22"/>
              <w:szCs w:val="22"/>
              <w:lang w:val="en-CA" w:eastAsia="en-US"/>
            </w:rPr>
          </w:rPrChange>
        </w:rPr>
        <w:t xml:space="preserve"> before revisiting and refining Initiative </w:t>
      </w:r>
      <w:proofErr w:type="spellStart"/>
      <w:r w:rsidRPr="00764802">
        <w:rPr>
          <w:rFonts w:asciiTheme="minorHAnsi" w:eastAsiaTheme="minorHAnsi" w:hAnsiTheme="minorHAnsi" w:cstheme="minorHAnsi"/>
          <w:lang w:val="en-CA" w:eastAsia="en-US"/>
          <w:rPrChange w:id="133" w:author="Bonaiuti, Enrico (RTB-CIP-GLDC-ICARDA)" w:date="2021-07-09T22:11:00Z">
            <w:rPr>
              <w:rFonts w:asciiTheme="minorHAnsi" w:eastAsiaTheme="minorHAnsi" w:hAnsiTheme="minorHAnsi" w:cstheme="minorHAnsi"/>
              <w:sz w:val="22"/>
              <w:szCs w:val="22"/>
              <w:lang w:val="en-CA" w:eastAsia="en-US"/>
            </w:rPr>
          </w:rPrChange>
        </w:rPr>
        <w:t>ToCs</w:t>
      </w:r>
      <w:proofErr w:type="spellEnd"/>
      <w:r w:rsidRPr="00764802">
        <w:rPr>
          <w:rFonts w:asciiTheme="minorHAnsi" w:eastAsiaTheme="minorHAnsi" w:hAnsiTheme="minorHAnsi" w:cstheme="minorHAnsi"/>
          <w:lang w:val="en-CA" w:eastAsia="en-US"/>
          <w:rPrChange w:id="134" w:author="Bonaiuti, Enrico (RTB-CIP-GLDC-ICARDA)" w:date="2021-07-09T22:11:00Z">
            <w:rPr>
              <w:rFonts w:asciiTheme="minorHAnsi" w:eastAsiaTheme="minorHAnsi" w:hAnsiTheme="minorHAnsi" w:cstheme="minorHAnsi"/>
              <w:sz w:val="22"/>
              <w:szCs w:val="22"/>
              <w:lang w:val="en-CA" w:eastAsia="en-US"/>
            </w:rPr>
          </w:rPrChange>
        </w:rPr>
        <w:t xml:space="preserve">. The WP </w:t>
      </w:r>
      <w:proofErr w:type="spellStart"/>
      <w:r w:rsidRPr="00764802">
        <w:rPr>
          <w:rFonts w:asciiTheme="minorHAnsi" w:eastAsiaTheme="minorHAnsi" w:hAnsiTheme="minorHAnsi" w:cstheme="minorHAnsi"/>
          <w:lang w:val="en-CA" w:eastAsia="en-US"/>
          <w:rPrChange w:id="135" w:author="Bonaiuti, Enrico (RTB-CIP-GLDC-ICARDA)" w:date="2021-07-09T22:11:00Z">
            <w:rPr>
              <w:rFonts w:asciiTheme="minorHAnsi" w:eastAsiaTheme="minorHAnsi" w:hAnsiTheme="minorHAnsi" w:cstheme="minorHAnsi"/>
              <w:sz w:val="22"/>
              <w:szCs w:val="22"/>
              <w:lang w:val="en-CA" w:eastAsia="en-US"/>
            </w:rPr>
          </w:rPrChange>
        </w:rPr>
        <w:t>ToC</w:t>
      </w:r>
      <w:proofErr w:type="spellEnd"/>
      <w:r w:rsidRPr="00764802">
        <w:rPr>
          <w:rFonts w:asciiTheme="minorHAnsi" w:eastAsiaTheme="minorHAnsi" w:hAnsiTheme="minorHAnsi" w:cstheme="minorHAnsi"/>
          <w:lang w:val="en-CA" w:eastAsia="en-US"/>
          <w:rPrChange w:id="136" w:author="Bonaiuti, Enrico (RTB-CIP-GLDC-ICARDA)" w:date="2021-07-09T22:11:00Z">
            <w:rPr>
              <w:rFonts w:asciiTheme="minorHAnsi" w:eastAsiaTheme="minorHAnsi" w:hAnsiTheme="minorHAnsi" w:cstheme="minorHAnsi"/>
              <w:sz w:val="22"/>
              <w:szCs w:val="22"/>
              <w:lang w:val="en-CA" w:eastAsia="en-US"/>
            </w:rPr>
          </w:rPrChange>
        </w:rPr>
        <w:t xml:space="preserve"> development process will both challenge and inform the subsequent review and revision of the Initiative </w:t>
      </w:r>
      <w:proofErr w:type="spellStart"/>
      <w:r w:rsidRPr="00764802">
        <w:rPr>
          <w:rFonts w:asciiTheme="minorHAnsi" w:eastAsiaTheme="minorHAnsi" w:hAnsiTheme="minorHAnsi" w:cstheme="minorHAnsi"/>
          <w:lang w:val="en-CA" w:eastAsia="en-US"/>
          <w:rPrChange w:id="137" w:author="Bonaiuti, Enrico (RTB-CIP-GLDC-ICARDA)" w:date="2021-07-09T22:11:00Z">
            <w:rPr>
              <w:rFonts w:asciiTheme="minorHAnsi" w:eastAsiaTheme="minorHAnsi" w:hAnsiTheme="minorHAnsi" w:cstheme="minorHAnsi"/>
              <w:sz w:val="22"/>
              <w:szCs w:val="22"/>
              <w:lang w:val="en-CA" w:eastAsia="en-US"/>
            </w:rPr>
          </w:rPrChange>
        </w:rPr>
        <w:t>ToC</w:t>
      </w:r>
      <w:proofErr w:type="spellEnd"/>
      <w:r w:rsidRPr="00764802">
        <w:rPr>
          <w:rFonts w:asciiTheme="minorHAnsi" w:eastAsiaTheme="minorHAnsi" w:hAnsiTheme="minorHAnsi" w:cstheme="minorHAnsi"/>
          <w:lang w:val="en-CA" w:eastAsia="en-US"/>
          <w:rPrChange w:id="138" w:author="Bonaiuti, Enrico (RTB-CIP-GLDC-ICARDA)" w:date="2021-07-09T22:11:00Z">
            <w:rPr>
              <w:rFonts w:asciiTheme="minorHAnsi" w:eastAsiaTheme="minorHAnsi" w:hAnsiTheme="minorHAnsi" w:cstheme="minorHAnsi"/>
              <w:sz w:val="22"/>
              <w:szCs w:val="22"/>
              <w:lang w:val="en-CA" w:eastAsia="en-US"/>
            </w:rPr>
          </w:rPrChange>
        </w:rPr>
        <w:t>.</w:t>
      </w:r>
    </w:p>
    <w:p w14:paraId="3AD515C3" w14:textId="38320A0A" w:rsidR="00157EEF" w:rsidRPr="00764802" w:rsidRDefault="00157EEF" w:rsidP="00CC5999">
      <w:pPr>
        <w:rPr>
          <w:rFonts w:asciiTheme="minorHAnsi" w:eastAsiaTheme="minorHAnsi" w:hAnsiTheme="minorHAnsi" w:cstheme="minorHAnsi"/>
          <w:lang w:val="en-CA" w:eastAsia="en-US"/>
          <w:rPrChange w:id="139" w:author="Bonaiuti, Enrico (RTB-CIP-GLDC-ICARDA)" w:date="2021-07-09T22:11:00Z">
            <w:rPr>
              <w:rFonts w:asciiTheme="minorHAnsi" w:eastAsiaTheme="minorHAnsi" w:hAnsiTheme="minorHAnsi" w:cstheme="minorHAnsi"/>
              <w:sz w:val="22"/>
              <w:szCs w:val="22"/>
              <w:lang w:val="en-CA" w:eastAsia="en-US"/>
            </w:rPr>
          </w:rPrChange>
        </w:rPr>
      </w:pPr>
      <w:r w:rsidRPr="00764802">
        <w:rPr>
          <w:rFonts w:asciiTheme="minorHAnsi" w:eastAsiaTheme="minorHAnsi" w:hAnsiTheme="minorHAnsi" w:cstheme="minorHAnsi"/>
          <w:lang w:val="en-CA" w:eastAsia="en-US"/>
          <w:rPrChange w:id="140" w:author="Bonaiuti, Enrico (RTB-CIP-GLDC-ICARDA)" w:date="2021-07-09T22:11:00Z">
            <w:rPr>
              <w:rFonts w:asciiTheme="minorHAnsi" w:eastAsiaTheme="minorHAnsi" w:hAnsiTheme="minorHAnsi" w:cstheme="minorHAnsi"/>
              <w:sz w:val="22"/>
              <w:szCs w:val="22"/>
              <w:lang w:val="en-CA" w:eastAsia="en-US"/>
            </w:rPr>
          </w:rPrChange>
        </w:rPr>
        <w:t xml:space="preserve">Ideas generated in discussing these questions can be used to populate the WP </w:t>
      </w:r>
      <w:proofErr w:type="spellStart"/>
      <w:r w:rsidRPr="00764802">
        <w:rPr>
          <w:rFonts w:asciiTheme="minorHAnsi" w:eastAsiaTheme="minorHAnsi" w:hAnsiTheme="minorHAnsi" w:cstheme="minorHAnsi"/>
          <w:lang w:val="en-CA" w:eastAsia="en-US"/>
          <w:rPrChange w:id="141" w:author="Bonaiuti, Enrico (RTB-CIP-GLDC-ICARDA)" w:date="2021-07-09T22:11:00Z">
            <w:rPr>
              <w:rFonts w:asciiTheme="minorHAnsi" w:eastAsiaTheme="minorHAnsi" w:hAnsiTheme="minorHAnsi" w:cstheme="minorHAnsi"/>
              <w:sz w:val="22"/>
              <w:szCs w:val="22"/>
              <w:lang w:val="en-CA" w:eastAsia="en-US"/>
            </w:rPr>
          </w:rPrChange>
        </w:rPr>
        <w:t>ToC</w:t>
      </w:r>
      <w:proofErr w:type="spellEnd"/>
      <w:r w:rsidRPr="00764802">
        <w:rPr>
          <w:rFonts w:asciiTheme="minorHAnsi" w:eastAsiaTheme="minorHAnsi" w:hAnsiTheme="minorHAnsi" w:cstheme="minorHAnsi"/>
          <w:lang w:val="en-CA" w:eastAsia="en-US"/>
          <w:rPrChange w:id="142" w:author="Bonaiuti, Enrico (RTB-CIP-GLDC-ICARDA)" w:date="2021-07-09T22:11:00Z">
            <w:rPr>
              <w:rFonts w:asciiTheme="minorHAnsi" w:eastAsiaTheme="minorHAnsi" w:hAnsiTheme="minorHAnsi" w:cstheme="minorHAnsi"/>
              <w:sz w:val="22"/>
              <w:szCs w:val="22"/>
              <w:lang w:val="en-CA" w:eastAsia="en-US"/>
            </w:rPr>
          </w:rPrChange>
        </w:rPr>
        <w:t xml:space="preserve"> template (</w:t>
      </w:r>
      <w:r w:rsidR="00E86135" w:rsidRPr="00764802">
        <w:rPr>
          <w:rFonts w:asciiTheme="minorHAnsi" w:eastAsiaTheme="minorHAnsi" w:hAnsiTheme="minorHAnsi" w:cstheme="minorHAnsi"/>
          <w:lang w:val="en-CA" w:eastAsia="en-US"/>
          <w:rPrChange w:id="143" w:author="Bonaiuti, Enrico (RTB-CIP-GLDC-ICARDA)" w:date="2021-07-09T22:11:00Z">
            <w:rPr>
              <w:rFonts w:asciiTheme="minorHAnsi" w:eastAsiaTheme="minorHAnsi" w:hAnsiTheme="minorHAnsi" w:cstheme="minorHAnsi"/>
              <w:sz w:val="22"/>
              <w:szCs w:val="22"/>
              <w:lang w:val="en-CA" w:eastAsia="en-US"/>
            </w:rPr>
          </w:rPrChange>
        </w:rPr>
        <w:t>A</w:t>
      </w:r>
      <w:r w:rsidR="002010BB" w:rsidRPr="00764802">
        <w:rPr>
          <w:rFonts w:asciiTheme="minorHAnsi" w:eastAsiaTheme="minorHAnsi" w:hAnsiTheme="minorHAnsi" w:cstheme="minorHAnsi"/>
          <w:lang w:val="en-CA" w:eastAsia="en-US"/>
          <w:rPrChange w:id="144" w:author="Bonaiuti, Enrico (RTB-CIP-GLDC-ICARDA)" w:date="2021-07-09T22:11:00Z">
            <w:rPr>
              <w:rFonts w:asciiTheme="minorHAnsi" w:eastAsiaTheme="minorHAnsi" w:hAnsiTheme="minorHAnsi" w:cstheme="minorHAnsi"/>
              <w:sz w:val="22"/>
              <w:szCs w:val="22"/>
              <w:lang w:val="en-CA" w:eastAsia="en-US"/>
            </w:rPr>
          </w:rPrChange>
        </w:rPr>
        <w:t xml:space="preserve">ppendix </w:t>
      </w:r>
      <w:r w:rsidR="00E86135" w:rsidRPr="00764802">
        <w:rPr>
          <w:rFonts w:asciiTheme="minorHAnsi" w:eastAsiaTheme="minorHAnsi" w:hAnsiTheme="minorHAnsi" w:cstheme="minorHAnsi"/>
          <w:lang w:val="en-CA" w:eastAsia="en-US"/>
          <w:rPrChange w:id="145" w:author="Bonaiuti, Enrico (RTB-CIP-GLDC-ICARDA)" w:date="2021-07-09T22:11:00Z">
            <w:rPr>
              <w:rFonts w:asciiTheme="minorHAnsi" w:eastAsiaTheme="minorHAnsi" w:hAnsiTheme="minorHAnsi" w:cstheme="minorHAnsi"/>
              <w:sz w:val="22"/>
              <w:szCs w:val="22"/>
              <w:lang w:val="en-CA" w:eastAsia="en-US"/>
            </w:rPr>
          </w:rPrChange>
        </w:rPr>
        <w:t>C</w:t>
      </w:r>
      <w:r w:rsidR="002010BB" w:rsidRPr="00764802">
        <w:rPr>
          <w:rFonts w:asciiTheme="minorHAnsi" w:eastAsiaTheme="minorHAnsi" w:hAnsiTheme="minorHAnsi" w:cstheme="minorHAnsi"/>
          <w:lang w:val="en-CA" w:eastAsia="en-US"/>
          <w:rPrChange w:id="146" w:author="Bonaiuti, Enrico (RTB-CIP-GLDC-ICARDA)" w:date="2021-07-09T22:11:00Z">
            <w:rPr>
              <w:rFonts w:asciiTheme="minorHAnsi" w:eastAsiaTheme="minorHAnsi" w:hAnsiTheme="minorHAnsi" w:cstheme="minorHAnsi"/>
              <w:sz w:val="22"/>
              <w:szCs w:val="22"/>
              <w:lang w:val="en-CA" w:eastAsia="en-US"/>
            </w:rPr>
          </w:rPrChange>
        </w:rPr>
        <w:t>)</w:t>
      </w:r>
      <w:r w:rsidRPr="00764802">
        <w:rPr>
          <w:rFonts w:asciiTheme="minorHAnsi" w:eastAsiaTheme="minorHAnsi" w:hAnsiTheme="minorHAnsi" w:cstheme="minorHAnsi"/>
          <w:lang w:val="en-CA" w:eastAsia="en-US"/>
          <w:rPrChange w:id="147" w:author="Bonaiuti, Enrico (RTB-CIP-GLDC-ICARDA)" w:date="2021-07-09T22:11:00Z">
            <w:rPr>
              <w:rFonts w:asciiTheme="minorHAnsi" w:eastAsiaTheme="minorHAnsi" w:hAnsiTheme="minorHAnsi" w:cstheme="minorHAnsi"/>
              <w:sz w:val="22"/>
              <w:szCs w:val="22"/>
              <w:lang w:val="en-CA" w:eastAsia="en-US"/>
            </w:rPr>
          </w:rPrChange>
        </w:rPr>
        <w:t xml:space="preserve"> and inform the</w:t>
      </w:r>
      <w:r w:rsidR="00E86135" w:rsidRPr="00764802">
        <w:rPr>
          <w:rFonts w:asciiTheme="minorHAnsi" w:eastAsiaTheme="minorHAnsi" w:hAnsiTheme="minorHAnsi" w:cstheme="minorHAnsi"/>
          <w:lang w:val="en-CA" w:eastAsia="en-US"/>
          <w:rPrChange w:id="148" w:author="Bonaiuti, Enrico (RTB-CIP-GLDC-ICARDA)" w:date="2021-07-09T22:11:00Z">
            <w:rPr>
              <w:rFonts w:asciiTheme="minorHAnsi" w:eastAsiaTheme="minorHAnsi" w:hAnsiTheme="minorHAnsi" w:cstheme="minorHAnsi"/>
              <w:sz w:val="22"/>
              <w:szCs w:val="22"/>
              <w:lang w:val="en-CA" w:eastAsia="en-US"/>
            </w:rPr>
          </w:rPrChange>
        </w:rPr>
        <w:t xml:space="preserve"> WP</w:t>
      </w:r>
      <w:r w:rsidRPr="00764802">
        <w:rPr>
          <w:rFonts w:asciiTheme="minorHAnsi" w:eastAsiaTheme="minorHAnsi" w:hAnsiTheme="minorHAnsi" w:cstheme="minorHAnsi"/>
          <w:lang w:val="en-CA" w:eastAsia="en-US"/>
          <w:rPrChange w:id="149" w:author="Bonaiuti, Enrico (RTB-CIP-GLDC-ICARDA)" w:date="2021-07-09T22:11:00Z">
            <w:rPr>
              <w:rFonts w:asciiTheme="minorHAnsi" w:eastAsiaTheme="minorHAnsi" w:hAnsiTheme="minorHAnsi" w:cstheme="minorHAnsi"/>
              <w:sz w:val="22"/>
              <w:szCs w:val="22"/>
              <w:lang w:val="en-CA" w:eastAsia="en-US"/>
            </w:rPr>
          </w:rPrChange>
        </w:rPr>
        <w:t xml:space="preserve"> narrative </w:t>
      </w:r>
      <w:proofErr w:type="spellStart"/>
      <w:r w:rsidRPr="00764802">
        <w:rPr>
          <w:rFonts w:asciiTheme="minorHAnsi" w:eastAsiaTheme="minorHAnsi" w:hAnsiTheme="minorHAnsi" w:cstheme="minorHAnsi"/>
          <w:lang w:val="en-CA" w:eastAsia="en-US"/>
          <w:rPrChange w:id="150" w:author="Bonaiuti, Enrico (RTB-CIP-GLDC-ICARDA)" w:date="2021-07-09T22:11:00Z">
            <w:rPr>
              <w:rFonts w:asciiTheme="minorHAnsi" w:eastAsiaTheme="minorHAnsi" w:hAnsiTheme="minorHAnsi" w:cstheme="minorHAnsi"/>
              <w:sz w:val="22"/>
              <w:szCs w:val="22"/>
              <w:lang w:val="en-CA" w:eastAsia="en-US"/>
            </w:rPr>
          </w:rPrChange>
        </w:rPr>
        <w:t>ToC</w:t>
      </w:r>
      <w:proofErr w:type="spellEnd"/>
      <w:r w:rsidR="00E86135" w:rsidRPr="00764802">
        <w:rPr>
          <w:rFonts w:asciiTheme="minorHAnsi" w:eastAsiaTheme="minorHAnsi" w:hAnsiTheme="minorHAnsi" w:cstheme="minorHAnsi"/>
          <w:lang w:val="en-CA" w:eastAsia="en-US"/>
          <w:rPrChange w:id="151" w:author="Bonaiuti, Enrico (RTB-CIP-GLDC-ICARDA)" w:date="2021-07-09T22:11:00Z">
            <w:rPr>
              <w:rFonts w:asciiTheme="minorHAnsi" w:eastAsiaTheme="minorHAnsi" w:hAnsiTheme="minorHAnsi" w:cstheme="minorHAnsi"/>
              <w:sz w:val="22"/>
              <w:szCs w:val="22"/>
              <w:lang w:val="en-CA" w:eastAsia="en-US"/>
            </w:rPr>
          </w:rPrChange>
        </w:rPr>
        <w:t xml:space="preserve"> and the Proposal Template.</w:t>
      </w:r>
    </w:p>
    <w:p w14:paraId="1BB09CAE" w14:textId="77777777" w:rsidR="00157EEF" w:rsidRPr="00764802" w:rsidRDefault="00157EEF" w:rsidP="00CC5999">
      <w:pPr>
        <w:rPr>
          <w:rFonts w:asciiTheme="minorHAnsi" w:eastAsiaTheme="minorHAnsi" w:hAnsiTheme="minorHAnsi" w:cstheme="minorHAnsi"/>
          <w:u w:val="single"/>
          <w:lang w:eastAsia="en-US"/>
          <w:rPrChange w:id="152" w:author="Bonaiuti, Enrico (RTB-CIP-GLDC-ICARDA)" w:date="2021-07-09T22:11:00Z">
            <w:rPr>
              <w:rFonts w:asciiTheme="minorHAnsi" w:eastAsiaTheme="minorHAnsi" w:hAnsiTheme="minorHAnsi" w:cstheme="minorHAnsi"/>
              <w:sz w:val="22"/>
              <w:szCs w:val="22"/>
              <w:u w:val="single"/>
              <w:lang w:eastAsia="en-US"/>
            </w:rPr>
          </w:rPrChange>
        </w:rPr>
      </w:pPr>
      <w:r w:rsidRPr="00764802">
        <w:rPr>
          <w:rFonts w:asciiTheme="minorHAnsi" w:eastAsiaTheme="minorHAnsi" w:hAnsiTheme="minorHAnsi" w:cstheme="minorHAnsi"/>
          <w:u w:val="single"/>
          <w:lang w:eastAsia="en-US"/>
          <w:rPrChange w:id="153" w:author="Bonaiuti, Enrico (RTB-CIP-GLDC-ICARDA)" w:date="2021-07-09T22:11:00Z">
            <w:rPr>
              <w:rFonts w:asciiTheme="minorHAnsi" w:eastAsiaTheme="minorHAnsi" w:hAnsiTheme="minorHAnsi" w:cstheme="minorHAnsi"/>
              <w:sz w:val="22"/>
              <w:szCs w:val="22"/>
              <w:u w:val="single"/>
              <w:lang w:eastAsia="en-US"/>
            </w:rPr>
          </w:rPrChange>
        </w:rPr>
        <w:t>Facilitating Questions:</w:t>
      </w:r>
    </w:p>
    <w:p w14:paraId="3E9A1A0F"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54"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55" w:author="Bonaiuti, Enrico (RTB-CIP-GLDC-ICARDA)" w:date="2021-07-09T22:11:00Z">
            <w:rPr>
              <w:rFonts w:asciiTheme="minorHAnsi" w:eastAsiaTheme="minorHAnsi" w:hAnsiTheme="minorHAnsi" w:cstheme="minorHAnsi"/>
              <w:sz w:val="22"/>
              <w:szCs w:val="22"/>
              <w:lang w:eastAsia="en-US"/>
            </w:rPr>
          </w:rPrChange>
        </w:rPr>
        <w:t>What is the main problem(s) or development challenge the WP aims to address? (Refer to Initiative and Action Area Challenges and refine as needed. Consider differentiated needs and opportunities to address disadvantaged groups by gender and social class.)</w:t>
      </w:r>
    </w:p>
    <w:p w14:paraId="7DBFBB78"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56"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57" w:author="Bonaiuti, Enrico (RTB-CIP-GLDC-ICARDA)" w:date="2021-07-09T22:11:00Z">
            <w:rPr>
              <w:rFonts w:asciiTheme="minorHAnsi" w:eastAsiaTheme="minorHAnsi" w:hAnsiTheme="minorHAnsi" w:cstheme="minorHAnsi"/>
              <w:sz w:val="22"/>
              <w:szCs w:val="22"/>
              <w:lang w:eastAsia="en-US"/>
            </w:rPr>
          </w:rPrChange>
        </w:rPr>
        <w:t>What work has been already done to analyze and help address the problem (Including previous CGIAR projects)?</w:t>
      </w:r>
    </w:p>
    <w:p w14:paraId="599584E5" w14:textId="35F6988A" w:rsidR="00157EEF" w:rsidRPr="00764802" w:rsidRDefault="00157EEF" w:rsidP="00CC5999">
      <w:pPr>
        <w:numPr>
          <w:ilvl w:val="0"/>
          <w:numId w:val="24"/>
        </w:numPr>
        <w:contextualSpacing/>
        <w:rPr>
          <w:rFonts w:asciiTheme="minorHAnsi" w:eastAsiaTheme="minorHAnsi" w:hAnsiTheme="minorHAnsi" w:cstheme="minorHAnsi"/>
          <w:lang w:eastAsia="en-US"/>
          <w:rPrChange w:id="158"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59" w:author="Bonaiuti, Enrico (RTB-CIP-GLDC-ICARDA)" w:date="2021-07-09T22:11:00Z">
            <w:rPr>
              <w:rFonts w:asciiTheme="minorHAnsi" w:eastAsiaTheme="minorHAnsi" w:hAnsiTheme="minorHAnsi" w:cstheme="minorHAnsi"/>
              <w:sz w:val="22"/>
              <w:szCs w:val="22"/>
              <w:lang w:eastAsia="en-US"/>
            </w:rPr>
          </w:rPrChange>
        </w:rPr>
        <w:t xml:space="preserve">What impacts </w:t>
      </w:r>
      <w:r w:rsidR="000A7F2E" w:rsidRPr="00764802">
        <w:rPr>
          <w:rFonts w:asciiTheme="minorHAnsi" w:eastAsiaTheme="minorHAnsi" w:hAnsiTheme="minorHAnsi" w:cstheme="minorHAnsi"/>
          <w:lang w:eastAsia="en-US"/>
          <w:rPrChange w:id="160" w:author="Bonaiuti, Enrico (RTB-CIP-GLDC-ICARDA)" w:date="2021-07-09T22:11:00Z">
            <w:rPr>
              <w:rFonts w:asciiTheme="minorHAnsi" w:eastAsiaTheme="minorHAnsi" w:hAnsiTheme="minorHAnsi" w:cstheme="minorHAnsi"/>
              <w:sz w:val="22"/>
              <w:szCs w:val="22"/>
              <w:lang w:eastAsia="en-US"/>
            </w:rPr>
          </w:rPrChange>
        </w:rPr>
        <w:t xml:space="preserve">and Action Area outcomes </w:t>
      </w:r>
      <w:r w:rsidRPr="00764802">
        <w:rPr>
          <w:rFonts w:asciiTheme="minorHAnsi" w:eastAsiaTheme="minorHAnsi" w:hAnsiTheme="minorHAnsi" w:cstheme="minorHAnsi"/>
          <w:lang w:eastAsia="en-US"/>
          <w:rPrChange w:id="161" w:author="Bonaiuti, Enrico (RTB-CIP-GLDC-ICARDA)" w:date="2021-07-09T22:11:00Z">
            <w:rPr>
              <w:rFonts w:asciiTheme="minorHAnsi" w:eastAsiaTheme="minorHAnsi" w:hAnsiTheme="minorHAnsi" w:cstheme="minorHAnsi"/>
              <w:sz w:val="22"/>
              <w:szCs w:val="22"/>
              <w:lang w:eastAsia="en-US"/>
            </w:rPr>
          </w:rPrChange>
        </w:rPr>
        <w:t>will the WP contribute to? (Refer to Impact</w:t>
      </w:r>
      <w:r w:rsidR="000A7F2E" w:rsidRPr="00764802">
        <w:rPr>
          <w:rFonts w:asciiTheme="minorHAnsi" w:eastAsiaTheme="minorHAnsi" w:hAnsiTheme="minorHAnsi" w:cstheme="minorHAnsi"/>
          <w:lang w:eastAsia="en-US"/>
          <w:rPrChange w:id="162" w:author="Bonaiuti, Enrico (RTB-CIP-GLDC-ICARDA)" w:date="2021-07-09T22:11:00Z">
            <w:rPr>
              <w:rFonts w:asciiTheme="minorHAnsi" w:eastAsiaTheme="minorHAnsi" w:hAnsiTheme="minorHAnsi" w:cstheme="minorHAnsi"/>
              <w:sz w:val="22"/>
              <w:szCs w:val="22"/>
              <w:lang w:eastAsia="en-US"/>
            </w:rPr>
          </w:rPrChange>
        </w:rPr>
        <w:t xml:space="preserve"> Areas</w:t>
      </w:r>
      <w:r w:rsidR="00EC7232" w:rsidRPr="00764802">
        <w:rPr>
          <w:rFonts w:asciiTheme="minorHAnsi" w:eastAsiaTheme="minorHAnsi" w:hAnsiTheme="minorHAnsi" w:cstheme="minorHAnsi"/>
          <w:lang w:eastAsia="en-US"/>
          <w:rPrChange w:id="163" w:author="Bonaiuti, Enrico (RTB-CIP-GLDC-ICARDA)" w:date="2021-07-09T22:11:00Z">
            <w:rPr>
              <w:rFonts w:asciiTheme="minorHAnsi" w:eastAsiaTheme="minorHAnsi" w:hAnsiTheme="minorHAnsi" w:cstheme="minorHAnsi"/>
              <w:sz w:val="22"/>
              <w:szCs w:val="22"/>
              <w:lang w:eastAsia="en-US"/>
            </w:rPr>
          </w:rPrChange>
        </w:rPr>
        <w:t>, and Action Area outcomes</w:t>
      </w:r>
      <w:r w:rsidRPr="00764802">
        <w:rPr>
          <w:rFonts w:asciiTheme="minorHAnsi" w:eastAsiaTheme="minorHAnsi" w:hAnsiTheme="minorHAnsi" w:cstheme="minorHAnsi"/>
          <w:lang w:eastAsia="en-US"/>
          <w:rPrChange w:id="164" w:author="Bonaiuti, Enrico (RTB-CIP-GLDC-ICARDA)" w:date="2021-07-09T22:11:00Z">
            <w:rPr>
              <w:rFonts w:asciiTheme="minorHAnsi" w:eastAsiaTheme="minorHAnsi" w:hAnsiTheme="minorHAnsi" w:cstheme="minorHAnsi"/>
              <w:sz w:val="22"/>
              <w:szCs w:val="22"/>
              <w:lang w:eastAsia="en-US"/>
            </w:rPr>
          </w:rPrChange>
        </w:rPr>
        <w:t>)</w:t>
      </w:r>
    </w:p>
    <w:p w14:paraId="30236AD0"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65"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66" w:author="Bonaiuti, Enrico (RTB-CIP-GLDC-ICARDA)" w:date="2021-07-09T22:11:00Z">
            <w:rPr>
              <w:rFonts w:asciiTheme="minorHAnsi" w:eastAsiaTheme="minorHAnsi" w:hAnsiTheme="minorHAnsi" w:cstheme="minorHAnsi"/>
              <w:sz w:val="22"/>
              <w:szCs w:val="22"/>
              <w:lang w:eastAsia="en-US"/>
            </w:rPr>
          </w:rPrChange>
        </w:rPr>
        <w:t>What are the most important processes (ongoing or new) that will be needed to realize the intended impacts? (</w:t>
      </w:r>
      <w:proofErr w:type="gramStart"/>
      <w:r w:rsidRPr="00764802">
        <w:rPr>
          <w:rFonts w:asciiTheme="minorHAnsi" w:eastAsiaTheme="minorHAnsi" w:hAnsiTheme="minorHAnsi" w:cstheme="minorHAnsi"/>
          <w:lang w:eastAsia="en-US"/>
          <w:rPrChange w:id="167" w:author="Bonaiuti, Enrico (RTB-CIP-GLDC-ICARDA)" w:date="2021-07-09T22:11:00Z">
            <w:rPr>
              <w:rFonts w:asciiTheme="minorHAnsi" w:eastAsiaTheme="minorHAnsi" w:hAnsiTheme="minorHAnsi" w:cstheme="minorHAnsi"/>
              <w:sz w:val="22"/>
              <w:szCs w:val="22"/>
              <w:lang w:eastAsia="en-US"/>
            </w:rPr>
          </w:rPrChange>
        </w:rPr>
        <w:t>e.g.</w:t>
      </w:r>
      <w:proofErr w:type="gramEnd"/>
      <w:r w:rsidRPr="00764802">
        <w:rPr>
          <w:rFonts w:asciiTheme="minorHAnsi" w:eastAsiaTheme="minorHAnsi" w:hAnsiTheme="minorHAnsi" w:cstheme="minorHAnsi"/>
          <w:lang w:eastAsia="en-US"/>
          <w:rPrChange w:id="168" w:author="Bonaiuti, Enrico (RTB-CIP-GLDC-ICARDA)" w:date="2021-07-09T22:11:00Z">
            <w:rPr>
              <w:rFonts w:asciiTheme="minorHAnsi" w:eastAsiaTheme="minorHAnsi" w:hAnsiTheme="minorHAnsi" w:cstheme="minorHAnsi"/>
              <w:sz w:val="22"/>
              <w:szCs w:val="22"/>
              <w:lang w:eastAsia="en-US"/>
            </w:rPr>
          </w:rPrChange>
        </w:rPr>
        <w:t xml:space="preserve"> national policy reform; trade association initiatives; international conventions or commitments)</w:t>
      </w:r>
    </w:p>
    <w:p w14:paraId="080841B1"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69"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70" w:author="Bonaiuti, Enrico (RTB-CIP-GLDC-ICARDA)" w:date="2021-07-09T22:11:00Z">
            <w:rPr>
              <w:rFonts w:asciiTheme="minorHAnsi" w:eastAsiaTheme="minorHAnsi" w:hAnsiTheme="minorHAnsi" w:cstheme="minorHAnsi"/>
              <w:sz w:val="22"/>
              <w:szCs w:val="22"/>
              <w:lang w:eastAsia="en-US"/>
            </w:rPr>
          </w:rPrChange>
        </w:rPr>
        <w:t>Who are the most important system actors in these processes (including other CGIAR WPs/Initiatives) and what do they need to do to realize the intended impacts?</w:t>
      </w:r>
    </w:p>
    <w:p w14:paraId="2FEE06C0"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71"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72" w:author="Bonaiuti, Enrico (RTB-CIP-GLDC-ICARDA)" w:date="2021-07-09T22:11:00Z">
            <w:rPr>
              <w:rFonts w:asciiTheme="minorHAnsi" w:eastAsiaTheme="minorHAnsi" w:hAnsiTheme="minorHAnsi" w:cstheme="minorHAnsi"/>
              <w:sz w:val="22"/>
              <w:szCs w:val="22"/>
              <w:lang w:eastAsia="en-US"/>
            </w:rPr>
          </w:rPrChange>
        </w:rPr>
        <w:lastRenderedPageBreak/>
        <w:t>What will motivate those actors to take the needed action(s) (in other words, what is the causal logic that explains the outcomes)?</w:t>
      </w:r>
    </w:p>
    <w:p w14:paraId="7CF64DFB"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73"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74" w:author="Bonaiuti, Enrico (RTB-CIP-GLDC-ICARDA)" w:date="2021-07-09T22:11:00Z">
            <w:rPr>
              <w:rFonts w:asciiTheme="minorHAnsi" w:eastAsiaTheme="minorHAnsi" w:hAnsiTheme="minorHAnsi" w:cstheme="minorHAnsi"/>
              <w:sz w:val="22"/>
              <w:szCs w:val="22"/>
              <w:lang w:eastAsia="en-US"/>
            </w:rPr>
          </w:rPrChange>
        </w:rPr>
        <w:t>What research is needed to stimulate or support this change process, and why is it important?</w:t>
      </w:r>
    </w:p>
    <w:p w14:paraId="101A9783" w14:textId="64F0769D" w:rsidR="00157EEF" w:rsidRPr="00764802" w:rsidDel="00764802" w:rsidRDefault="00157EEF" w:rsidP="00CC5999">
      <w:pPr>
        <w:ind w:left="720"/>
        <w:contextualSpacing/>
        <w:rPr>
          <w:del w:id="175" w:author="Bonaiuti, Enrico (RTB-CIP-GLDC-ICARDA)" w:date="2021-07-09T22:12:00Z"/>
          <w:rFonts w:asciiTheme="minorHAnsi" w:eastAsiaTheme="minorHAnsi" w:hAnsiTheme="minorHAnsi" w:cstheme="minorHAnsi"/>
          <w:lang w:eastAsia="en-US"/>
          <w:rPrChange w:id="176" w:author="Bonaiuti, Enrico (RTB-CIP-GLDC-ICARDA)" w:date="2021-07-09T22:11:00Z">
            <w:rPr>
              <w:del w:id="177" w:author="Bonaiuti, Enrico (RTB-CIP-GLDC-ICARDA)" w:date="2021-07-09T22:12:00Z"/>
              <w:rFonts w:asciiTheme="minorHAnsi" w:eastAsiaTheme="minorHAnsi" w:hAnsiTheme="minorHAnsi" w:cstheme="minorHAnsi"/>
              <w:sz w:val="22"/>
              <w:szCs w:val="22"/>
              <w:lang w:eastAsia="en-US"/>
            </w:rPr>
          </w:rPrChange>
        </w:rPr>
      </w:pPr>
    </w:p>
    <w:p w14:paraId="673343D8" w14:textId="77777777" w:rsidR="00157EEF" w:rsidRPr="00764802" w:rsidRDefault="00157EEF" w:rsidP="00CC5999">
      <w:pPr>
        <w:numPr>
          <w:ilvl w:val="0"/>
          <w:numId w:val="24"/>
        </w:numPr>
        <w:contextualSpacing/>
        <w:rPr>
          <w:rFonts w:asciiTheme="minorHAnsi" w:eastAsiaTheme="minorHAnsi" w:hAnsiTheme="minorHAnsi" w:cstheme="minorHAnsi"/>
          <w:lang w:eastAsia="en-US"/>
          <w:rPrChange w:id="178"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79" w:author="Bonaiuti, Enrico (RTB-CIP-GLDC-ICARDA)" w:date="2021-07-09T22:11:00Z">
            <w:rPr>
              <w:rFonts w:asciiTheme="minorHAnsi" w:eastAsiaTheme="minorHAnsi" w:hAnsiTheme="minorHAnsi" w:cstheme="minorHAnsi"/>
              <w:sz w:val="22"/>
              <w:szCs w:val="22"/>
              <w:lang w:eastAsia="en-US"/>
            </w:rPr>
          </w:rPrChange>
        </w:rPr>
        <w:t>What will be the main outputs of the WP’s research?</w:t>
      </w:r>
    </w:p>
    <w:p w14:paraId="11CE0A5C" w14:textId="77777777" w:rsidR="00157EEF" w:rsidRPr="00764802" w:rsidRDefault="00157EEF" w:rsidP="00014F2D">
      <w:pPr>
        <w:numPr>
          <w:ilvl w:val="0"/>
          <w:numId w:val="24"/>
        </w:numPr>
        <w:contextualSpacing/>
        <w:rPr>
          <w:rFonts w:asciiTheme="minorHAnsi" w:eastAsiaTheme="minorHAnsi" w:hAnsiTheme="minorHAnsi" w:cstheme="minorHAnsi"/>
          <w:lang w:eastAsia="en-US"/>
          <w:rPrChange w:id="180"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81" w:author="Bonaiuti, Enrico (RTB-CIP-GLDC-ICARDA)" w:date="2021-07-09T22:11:00Z">
            <w:rPr>
              <w:rFonts w:asciiTheme="minorHAnsi" w:eastAsiaTheme="minorHAnsi" w:hAnsiTheme="minorHAnsi" w:cstheme="minorHAnsi"/>
              <w:sz w:val="22"/>
              <w:szCs w:val="22"/>
              <w:lang w:eastAsia="en-US"/>
            </w:rPr>
          </w:rPrChange>
        </w:rPr>
        <w:t>What other supporting activities (</w:t>
      </w:r>
      <w:proofErr w:type="gramStart"/>
      <w:r w:rsidRPr="00764802">
        <w:rPr>
          <w:rFonts w:asciiTheme="minorHAnsi" w:eastAsiaTheme="minorHAnsi" w:hAnsiTheme="minorHAnsi" w:cstheme="minorHAnsi"/>
          <w:lang w:eastAsia="en-US"/>
          <w:rPrChange w:id="182" w:author="Bonaiuti, Enrico (RTB-CIP-GLDC-ICARDA)" w:date="2021-07-09T22:11:00Z">
            <w:rPr>
              <w:rFonts w:asciiTheme="minorHAnsi" w:eastAsiaTheme="minorHAnsi" w:hAnsiTheme="minorHAnsi" w:cstheme="minorHAnsi"/>
              <w:sz w:val="22"/>
              <w:szCs w:val="22"/>
              <w:lang w:eastAsia="en-US"/>
            </w:rPr>
          </w:rPrChange>
        </w:rPr>
        <w:t>e.g.</w:t>
      </w:r>
      <w:proofErr w:type="gramEnd"/>
      <w:r w:rsidRPr="00764802">
        <w:rPr>
          <w:rFonts w:asciiTheme="minorHAnsi" w:eastAsiaTheme="minorHAnsi" w:hAnsiTheme="minorHAnsi" w:cstheme="minorHAnsi"/>
          <w:lang w:eastAsia="en-US"/>
          <w:rPrChange w:id="183" w:author="Bonaiuti, Enrico (RTB-CIP-GLDC-ICARDA)" w:date="2021-07-09T22:11:00Z">
            <w:rPr>
              <w:rFonts w:asciiTheme="minorHAnsi" w:eastAsiaTheme="minorHAnsi" w:hAnsiTheme="minorHAnsi" w:cstheme="minorHAnsi"/>
              <w:sz w:val="22"/>
              <w:szCs w:val="22"/>
              <w:lang w:eastAsia="en-US"/>
            </w:rPr>
          </w:rPrChange>
        </w:rPr>
        <w:t xml:space="preserve"> capacity development; networking; multi-stakeholder process facilitation; technical support) will the WP undertake and why are they important for realizing intended outcomes?</w:t>
      </w:r>
    </w:p>
    <w:p w14:paraId="71F37CFD" w14:textId="77777777" w:rsidR="00157EEF" w:rsidRPr="00764802" w:rsidRDefault="00157EEF" w:rsidP="00014F2D">
      <w:pPr>
        <w:numPr>
          <w:ilvl w:val="0"/>
          <w:numId w:val="24"/>
        </w:numPr>
        <w:contextualSpacing/>
        <w:rPr>
          <w:rFonts w:asciiTheme="minorHAnsi" w:eastAsiaTheme="minorHAnsi" w:hAnsiTheme="minorHAnsi" w:cstheme="minorHAnsi"/>
          <w:lang w:eastAsia="en-US"/>
          <w:rPrChange w:id="184"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85" w:author="Bonaiuti, Enrico (RTB-CIP-GLDC-ICARDA)" w:date="2021-07-09T22:11:00Z">
            <w:rPr>
              <w:rFonts w:asciiTheme="minorHAnsi" w:eastAsiaTheme="minorHAnsi" w:hAnsiTheme="minorHAnsi" w:cstheme="minorHAnsi"/>
              <w:sz w:val="22"/>
              <w:szCs w:val="22"/>
              <w:lang w:eastAsia="en-US"/>
            </w:rPr>
          </w:rPrChange>
        </w:rPr>
        <w:t>Which partners will the WP work with (including other CGIAR WPs/Initiatives)?</w:t>
      </w:r>
    </w:p>
    <w:p w14:paraId="4499250C" w14:textId="77777777" w:rsidR="00CB7F69" w:rsidRPr="00764802" w:rsidRDefault="00157EEF" w:rsidP="00014F2D">
      <w:pPr>
        <w:numPr>
          <w:ilvl w:val="0"/>
          <w:numId w:val="24"/>
        </w:numPr>
        <w:contextualSpacing/>
        <w:rPr>
          <w:rFonts w:asciiTheme="minorHAnsi" w:hAnsiTheme="minorHAnsi" w:cstheme="minorHAnsi"/>
        </w:rPr>
      </w:pPr>
      <w:r w:rsidRPr="00764802">
        <w:rPr>
          <w:rFonts w:asciiTheme="minorHAnsi" w:eastAsiaTheme="minorHAnsi" w:hAnsiTheme="minorHAnsi" w:cstheme="minorHAnsi"/>
          <w:lang w:eastAsia="en-US"/>
          <w:rPrChange w:id="186" w:author="Bonaiuti, Enrico (RTB-CIP-GLDC-ICARDA)" w:date="2021-07-09T22:11:00Z">
            <w:rPr>
              <w:rFonts w:asciiTheme="minorHAnsi" w:eastAsiaTheme="minorHAnsi" w:hAnsiTheme="minorHAnsi" w:cstheme="minorHAnsi"/>
              <w:sz w:val="22"/>
              <w:szCs w:val="22"/>
              <w:lang w:eastAsia="en-US"/>
            </w:rPr>
          </w:rPrChange>
        </w:rPr>
        <w:t xml:space="preserve">What Outcomes of the WP’s work will be realized by the End-of-Initiative (in other words, what system actors will do what differently in whole or in part because of the WP’s work)? Ideally, these should be stated in concrete, measurable terms. </w:t>
      </w:r>
    </w:p>
    <w:p w14:paraId="5246B0BA" w14:textId="77777777" w:rsidR="00BC12F9" w:rsidRPr="00764802" w:rsidRDefault="00157EEF" w:rsidP="00BC12F9">
      <w:pPr>
        <w:pStyle w:val="ListParagraph"/>
        <w:numPr>
          <w:ilvl w:val="0"/>
          <w:numId w:val="24"/>
        </w:numPr>
        <w:rPr>
          <w:rFonts w:asciiTheme="minorHAnsi" w:eastAsiaTheme="minorHAnsi" w:hAnsiTheme="minorHAnsi" w:cstheme="minorHAnsi"/>
          <w:lang w:eastAsia="en-US"/>
          <w:rPrChange w:id="187" w:author="Bonaiuti, Enrico (RTB-CIP-GLDC-ICARDA)" w:date="2021-07-09T22:11:00Z">
            <w:rPr>
              <w:rFonts w:asciiTheme="minorHAnsi" w:eastAsiaTheme="minorHAnsi" w:hAnsiTheme="minorHAnsi" w:cstheme="minorHAnsi"/>
              <w:sz w:val="22"/>
              <w:szCs w:val="22"/>
              <w:lang w:eastAsia="en-US"/>
            </w:rPr>
          </w:rPrChange>
        </w:rPr>
      </w:pPr>
      <w:r w:rsidRPr="00764802">
        <w:rPr>
          <w:rFonts w:asciiTheme="minorHAnsi" w:eastAsiaTheme="minorHAnsi" w:hAnsiTheme="minorHAnsi" w:cstheme="minorHAnsi"/>
          <w:lang w:eastAsia="en-US"/>
          <w:rPrChange w:id="188" w:author="Bonaiuti, Enrico (RTB-CIP-GLDC-ICARDA)" w:date="2021-07-09T22:11:00Z">
            <w:rPr>
              <w:rFonts w:asciiTheme="minorHAnsi" w:eastAsiaTheme="minorHAnsi" w:hAnsiTheme="minorHAnsi" w:cstheme="minorHAnsi"/>
              <w:sz w:val="22"/>
              <w:szCs w:val="22"/>
              <w:lang w:eastAsia="en-US"/>
            </w:rPr>
          </w:rPrChange>
        </w:rPr>
        <w:t>What next-level outcomes (</w:t>
      </w:r>
      <w:proofErr w:type="gramStart"/>
      <w:r w:rsidRPr="00764802">
        <w:rPr>
          <w:rFonts w:asciiTheme="minorHAnsi" w:eastAsiaTheme="minorHAnsi" w:hAnsiTheme="minorHAnsi" w:cstheme="minorHAnsi"/>
          <w:lang w:eastAsia="en-US"/>
          <w:rPrChange w:id="189" w:author="Bonaiuti, Enrico (RTB-CIP-GLDC-ICARDA)" w:date="2021-07-09T22:11:00Z">
            <w:rPr>
              <w:rFonts w:asciiTheme="minorHAnsi" w:eastAsiaTheme="minorHAnsi" w:hAnsiTheme="minorHAnsi" w:cstheme="minorHAnsi"/>
              <w:sz w:val="22"/>
              <w:szCs w:val="22"/>
              <w:lang w:eastAsia="en-US"/>
            </w:rPr>
          </w:rPrChange>
        </w:rPr>
        <w:t>i.e.</w:t>
      </w:r>
      <w:proofErr w:type="gramEnd"/>
      <w:r w:rsidRPr="00764802">
        <w:rPr>
          <w:rFonts w:asciiTheme="minorHAnsi" w:eastAsiaTheme="minorHAnsi" w:hAnsiTheme="minorHAnsi" w:cstheme="minorHAnsi"/>
          <w:lang w:eastAsia="en-US"/>
          <w:rPrChange w:id="190" w:author="Bonaiuti, Enrico (RTB-CIP-GLDC-ICARDA)" w:date="2021-07-09T22:11:00Z">
            <w:rPr>
              <w:rFonts w:asciiTheme="minorHAnsi" w:eastAsiaTheme="minorHAnsi" w:hAnsiTheme="minorHAnsi" w:cstheme="minorHAnsi"/>
              <w:sz w:val="22"/>
              <w:szCs w:val="22"/>
              <w:lang w:eastAsia="en-US"/>
            </w:rPr>
          </w:rPrChange>
        </w:rPr>
        <w:t xml:space="preserve"> beyond and resulting from end-of-Initiative Outcomes and precursors to the highest-level outcomes and impacts) are anticipated, recognizing that those outcome</w:t>
      </w:r>
      <w:r w:rsidR="00BC12F9" w:rsidRPr="00764802">
        <w:rPr>
          <w:rFonts w:asciiTheme="minorHAnsi" w:eastAsiaTheme="minorHAnsi" w:hAnsiTheme="minorHAnsi" w:cstheme="minorHAnsi"/>
          <w:lang w:eastAsia="en-US"/>
          <w:rPrChange w:id="191" w:author="Bonaiuti, Enrico (RTB-CIP-GLDC-ICARDA)" w:date="2021-07-09T22:11:00Z">
            <w:rPr>
              <w:rFonts w:asciiTheme="minorHAnsi" w:eastAsiaTheme="minorHAnsi" w:hAnsiTheme="minorHAnsi" w:cstheme="minorHAnsi"/>
              <w:sz w:val="22"/>
              <w:szCs w:val="22"/>
              <w:lang w:eastAsia="en-US"/>
            </w:rPr>
          </w:rPrChange>
        </w:rPr>
        <w:t>s will not be realized within the Initiative time frame.</w:t>
      </w:r>
    </w:p>
    <w:p w14:paraId="4390E59F" w14:textId="7CF6A369" w:rsidR="00BC12F9" w:rsidRPr="007724C8" w:rsidRDefault="00BC12F9" w:rsidP="00BC12F9">
      <w:pPr>
        <w:spacing w:before="0" w:after="0" w:line="240" w:lineRule="auto"/>
        <w:ind w:left="720"/>
        <w:contextualSpacing/>
        <w:rPr>
          <w:rFonts w:asciiTheme="minorHAnsi" w:eastAsiaTheme="minorHAnsi" w:hAnsiTheme="minorHAnsi" w:cstheme="minorHAnsi"/>
          <w:sz w:val="22"/>
          <w:szCs w:val="22"/>
          <w:lang w:eastAsia="en-US"/>
        </w:rPr>
      </w:pPr>
    </w:p>
    <w:p w14:paraId="7A9730D3" w14:textId="77777777" w:rsidR="00BC12F9" w:rsidRPr="007724C8" w:rsidRDefault="00BC12F9">
      <w:pPr>
        <w:spacing w:before="0" w:after="160" w:line="259" w:lineRule="auto"/>
        <w:rPr>
          <w:rFonts w:asciiTheme="minorHAnsi" w:eastAsiaTheme="minorHAnsi" w:hAnsiTheme="minorHAnsi" w:cstheme="minorHAnsi"/>
          <w:sz w:val="22"/>
          <w:szCs w:val="22"/>
          <w:lang w:eastAsia="en-US"/>
        </w:rPr>
      </w:pPr>
      <w:r w:rsidRPr="007724C8">
        <w:rPr>
          <w:rFonts w:asciiTheme="minorHAnsi" w:eastAsiaTheme="minorHAnsi" w:hAnsiTheme="minorHAnsi" w:cstheme="minorHAnsi"/>
          <w:sz w:val="22"/>
          <w:szCs w:val="22"/>
          <w:lang w:eastAsia="en-US"/>
        </w:rPr>
        <w:br w:type="page"/>
      </w:r>
    </w:p>
    <w:p w14:paraId="4AFDDD6F" w14:textId="4C2C1812" w:rsidR="000B48E1" w:rsidRPr="007724C8" w:rsidRDefault="000B48E1" w:rsidP="002010BB">
      <w:pPr>
        <w:pStyle w:val="Heading1"/>
        <w:rPr>
          <w:rFonts w:asciiTheme="minorHAnsi" w:hAnsiTheme="minorHAnsi" w:cstheme="minorHAnsi"/>
        </w:rPr>
      </w:pPr>
      <w:bookmarkStart w:id="192" w:name="_Toc76741316"/>
      <w:bookmarkStart w:id="193" w:name="_Toc76762907"/>
      <w:r w:rsidRPr="007724C8">
        <w:rPr>
          <w:rFonts w:asciiTheme="minorHAnsi" w:hAnsiTheme="minorHAnsi" w:cstheme="minorHAnsi"/>
        </w:rPr>
        <w:lastRenderedPageBreak/>
        <w:t xml:space="preserve">Appendix </w:t>
      </w:r>
      <w:r w:rsidR="00E86135" w:rsidRPr="007724C8">
        <w:rPr>
          <w:rFonts w:asciiTheme="minorHAnsi" w:hAnsiTheme="minorHAnsi" w:cstheme="minorHAnsi"/>
        </w:rPr>
        <w:t>C</w:t>
      </w:r>
      <w:r w:rsidR="00510645" w:rsidRPr="007724C8">
        <w:rPr>
          <w:rFonts w:asciiTheme="minorHAnsi" w:hAnsiTheme="minorHAnsi" w:cstheme="minorHAnsi"/>
        </w:rPr>
        <w:t>.</w:t>
      </w:r>
      <w:r w:rsidRPr="007724C8">
        <w:rPr>
          <w:rFonts w:asciiTheme="minorHAnsi" w:hAnsiTheme="minorHAnsi" w:cstheme="minorHAnsi"/>
        </w:rPr>
        <w:t xml:space="preserve"> </w:t>
      </w:r>
      <w:proofErr w:type="spellStart"/>
      <w:r w:rsidR="00510645" w:rsidRPr="007724C8">
        <w:rPr>
          <w:rFonts w:asciiTheme="minorHAnsi" w:hAnsiTheme="minorHAnsi" w:cstheme="minorHAnsi"/>
        </w:rPr>
        <w:t>ToC</w:t>
      </w:r>
      <w:proofErr w:type="spellEnd"/>
      <w:r w:rsidR="00510645" w:rsidRPr="007724C8">
        <w:rPr>
          <w:rFonts w:asciiTheme="minorHAnsi" w:hAnsiTheme="minorHAnsi" w:cstheme="minorHAnsi"/>
        </w:rPr>
        <w:t xml:space="preserve"> Template</w:t>
      </w:r>
      <w:bookmarkEnd w:id="192"/>
      <w:bookmarkEnd w:id="193"/>
    </w:p>
    <w:p w14:paraId="002DF29F" w14:textId="05303446" w:rsidR="00B54F35" w:rsidRPr="007724C8" w:rsidRDefault="00B54F35" w:rsidP="00B54F35">
      <w:pPr>
        <w:jc w:val="center"/>
        <w:rPr>
          <w:rFonts w:asciiTheme="minorHAnsi" w:hAnsiTheme="minorHAnsi" w:cstheme="minorHAnsi"/>
          <w:b/>
          <w:bCs/>
          <w:sz w:val="32"/>
          <w:szCs w:val="32"/>
        </w:rPr>
      </w:pPr>
      <w:r w:rsidRPr="007724C8">
        <w:rPr>
          <w:rFonts w:asciiTheme="minorHAnsi" w:hAnsiTheme="minorHAnsi" w:cstheme="minorHAnsi"/>
          <w:b/>
          <w:bCs/>
          <w:sz w:val="32"/>
          <w:szCs w:val="32"/>
        </w:rPr>
        <w:t xml:space="preserve"> </w:t>
      </w:r>
      <w:proofErr w:type="spellStart"/>
      <w:r w:rsidRPr="007724C8">
        <w:rPr>
          <w:rFonts w:asciiTheme="minorHAnsi" w:hAnsiTheme="minorHAnsi" w:cstheme="minorHAnsi"/>
          <w:b/>
          <w:bCs/>
          <w:sz w:val="32"/>
          <w:szCs w:val="32"/>
        </w:rPr>
        <w:t>T</w:t>
      </w:r>
      <w:r w:rsidR="00510645" w:rsidRPr="007724C8">
        <w:rPr>
          <w:rFonts w:asciiTheme="minorHAnsi" w:hAnsiTheme="minorHAnsi" w:cstheme="minorHAnsi"/>
          <w:b/>
          <w:bCs/>
          <w:sz w:val="32"/>
          <w:szCs w:val="32"/>
        </w:rPr>
        <w:t>o</w:t>
      </w:r>
      <w:r w:rsidRPr="007724C8">
        <w:rPr>
          <w:rFonts w:asciiTheme="minorHAnsi" w:hAnsiTheme="minorHAnsi" w:cstheme="minorHAnsi"/>
          <w:b/>
          <w:bCs/>
          <w:sz w:val="32"/>
          <w:szCs w:val="32"/>
        </w:rPr>
        <w:t>C</w:t>
      </w:r>
      <w:proofErr w:type="spellEnd"/>
      <w:r w:rsidRPr="007724C8">
        <w:rPr>
          <w:rFonts w:asciiTheme="minorHAnsi" w:hAnsiTheme="minorHAnsi" w:cstheme="minorHAnsi"/>
          <w:b/>
          <w:bCs/>
          <w:sz w:val="32"/>
          <w:szCs w:val="32"/>
        </w:rPr>
        <w:t xml:space="preserve"> Template</w:t>
      </w:r>
    </w:p>
    <w:p w14:paraId="7DC16FF6" w14:textId="77777777" w:rsidR="00B54F35" w:rsidRPr="007724C8" w:rsidRDefault="00B54F35" w:rsidP="00B54F35">
      <w:pPr>
        <w:jc w:val="center"/>
        <w:rPr>
          <w:rFonts w:asciiTheme="minorHAnsi" w:hAnsiTheme="minorHAnsi" w:cstheme="minorHAnsi"/>
        </w:rPr>
      </w:pPr>
    </w:p>
    <w:p w14:paraId="3E268517" w14:textId="45DE8180" w:rsidR="00B54F35" w:rsidRDefault="00B54F35" w:rsidP="002B3022">
      <w:pPr>
        <w:jc w:val="both"/>
        <w:rPr>
          <w:ins w:id="194" w:author="Bonaiuti, Enrico (RTB-CIP-GLDC-ICARDA)" w:date="2021-07-09T22:14:00Z"/>
          <w:rFonts w:asciiTheme="minorHAnsi" w:hAnsiTheme="minorHAnsi" w:cstheme="minorHAnsi"/>
          <w:i/>
          <w:iCs/>
          <w:sz w:val="18"/>
          <w:szCs w:val="18"/>
        </w:rPr>
      </w:pPr>
      <w:r w:rsidRPr="007724C8">
        <w:rPr>
          <w:rFonts w:asciiTheme="minorHAnsi" w:hAnsiTheme="minorHAnsi" w:cstheme="minorHAnsi"/>
          <w:i/>
          <w:iCs/>
          <w:sz w:val="18"/>
          <w:szCs w:val="18"/>
        </w:rPr>
        <w:t xml:space="preserve">This template should be consulted in conjunction with the TOC guidance document. Present here the Initiative TOC (diagram and narrative) and a TOC for each WP. The initiative </w:t>
      </w:r>
      <w:proofErr w:type="spellStart"/>
      <w:r w:rsidRPr="007724C8">
        <w:rPr>
          <w:rFonts w:asciiTheme="minorHAnsi" w:hAnsiTheme="minorHAnsi" w:cstheme="minorHAnsi"/>
          <w:i/>
          <w:iCs/>
          <w:sz w:val="18"/>
          <w:szCs w:val="18"/>
        </w:rPr>
        <w:t>ToC</w:t>
      </w:r>
      <w:proofErr w:type="spellEnd"/>
      <w:r w:rsidRPr="007724C8">
        <w:rPr>
          <w:rFonts w:asciiTheme="minorHAnsi" w:hAnsiTheme="minorHAnsi" w:cstheme="minorHAnsi"/>
          <w:i/>
          <w:iCs/>
          <w:sz w:val="18"/>
          <w:szCs w:val="18"/>
        </w:rPr>
        <w:t xml:space="preserve"> connects its End of Initiative Outcomes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with the AA Outcomes and clarifies its contribution to Impact Area and SDG using specific targets. The WP </w:t>
      </w:r>
      <w:proofErr w:type="spellStart"/>
      <w:r w:rsidRPr="007724C8">
        <w:rPr>
          <w:rFonts w:asciiTheme="minorHAnsi" w:hAnsiTheme="minorHAnsi" w:cstheme="minorHAnsi"/>
          <w:i/>
          <w:iCs/>
          <w:sz w:val="18"/>
          <w:szCs w:val="18"/>
        </w:rPr>
        <w:t>ToC</w:t>
      </w:r>
      <w:proofErr w:type="spellEnd"/>
      <w:r w:rsidRPr="007724C8">
        <w:rPr>
          <w:rFonts w:asciiTheme="minorHAnsi" w:hAnsiTheme="minorHAnsi" w:cstheme="minorHAnsi"/>
          <w:i/>
          <w:iCs/>
          <w:sz w:val="18"/>
          <w:szCs w:val="18"/>
        </w:rPr>
        <w:t xml:space="preserve"> shows the connection with the Initiative </w:t>
      </w:r>
      <w:proofErr w:type="spellStart"/>
      <w:r w:rsidRPr="007724C8">
        <w:rPr>
          <w:rFonts w:asciiTheme="minorHAnsi" w:hAnsiTheme="minorHAnsi" w:cstheme="minorHAnsi"/>
          <w:i/>
          <w:iCs/>
          <w:sz w:val="18"/>
          <w:szCs w:val="18"/>
        </w:rPr>
        <w:t>ToC</w:t>
      </w:r>
      <w:proofErr w:type="spellEnd"/>
      <w:r w:rsidRPr="007724C8">
        <w:rPr>
          <w:rFonts w:asciiTheme="minorHAnsi" w:hAnsiTheme="minorHAnsi" w:cstheme="minorHAnsi"/>
          <w:i/>
          <w:iCs/>
          <w:sz w:val="18"/>
          <w:szCs w:val="18"/>
        </w:rPr>
        <w:t xml:space="preserve"> using the same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Outcomes. More than one WP can contribute to the same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 A WP can also have </w:t>
      </w:r>
      <w:del w:id="195" w:author="Bonaiuti, Enrico (RTB-CIP-GLDC-ICARDA)" w:date="2021-07-09T22:15:00Z">
        <w:r w:rsidRPr="007724C8" w:rsidDel="00DE690F">
          <w:rPr>
            <w:rFonts w:asciiTheme="minorHAnsi" w:hAnsiTheme="minorHAnsi" w:cstheme="minorHAnsi"/>
            <w:i/>
            <w:iCs/>
            <w:sz w:val="18"/>
            <w:szCs w:val="18"/>
          </w:rPr>
          <w:delText xml:space="preserve"> </w:delText>
        </w:r>
      </w:del>
      <w:r w:rsidRPr="007724C8">
        <w:rPr>
          <w:rFonts w:asciiTheme="minorHAnsi" w:hAnsiTheme="minorHAnsi" w:cstheme="minorHAnsi"/>
          <w:i/>
          <w:iCs/>
          <w:sz w:val="18"/>
          <w:szCs w:val="18"/>
        </w:rPr>
        <w:t>unique outcomes.</w:t>
      </w:r>
    </w:p>
    <w:p w14:paraId="041AE558" w14:textId="77777777" w:rsidR="00DE690F" w:rsidRPr="007724C8" w:rsidRDefault="00DE690F" w:rsidP="002B3022">
      <w:pPr>
        <w:jc w:val="both"/>
        <w:rPr>
          <w:rFonts w:asciiTheme="minorHAnsi" w:hAnsiTheme="minorHAnsi" w:cstheme="minorHAnsi"/>
          <w:color w:val="0563C1" w:themeColor="hyperlink"/>
          <w:sz w:val="18"/>
          <w:szCs w:val="18"/>
          <w:u w:val="single"/>
        </w:rPr>
      </w:pPr>
    </w:p>
    <w:p w14:paraId="0B59115D" w14:textId="7FCA94A1" w:rsidR="009049CB" w:rsidRDefault="00B54F35" w:rsidP="009049CB">
      <w:pPr>
        <w:pStyle w:val="TOC1"/>
        <w:tabs>
          <w:tab w:val="right" w:leader="dot" w:pos="9350"/>
        </w:tabs>
        <w:rPr>
          <w:rFonts w:asciiTheme="minorHAnsi" w:eastAsiaTheme="minorEastAsia" w:hAnsiTheme="minorHAnsi" w:cstheme="minorBidi"/>
          <w:noProof/>
          <w:lang w:eastAsia="en-US"/>
        </w:rPr>
      </w:pPr>
      <w:r w:rsidRPr="007724C8">
        <w:rPr>
          <w:rFonts w:asciiTheme="minorHAnsi" w:hAnsiTheme="minorHAnsi" w:cstheme="minorHAnsi"/>
          <w:b/>
          <w:bCs/>
          <w:sz w:val="32"/>
          <w:szCs w:val="32"/>
        </w:rPr>
        <w:fldChar w:fldCharType="begin"/>
      </w:r>
      <w:r w:rsidRPr="007724C8">
        <w:rPr>
          <w:rFonts w:asciiTheme="minorHAnsi" w:hAnsiTheme="minorHAnsi" w:cstheme="minorHAnsi"/>
          <w:b/>
          <w:bCs/>
          <w:sz w:val="32"/>
          <w:szCs w:val="32"/>
        </w:rPr>
        <w:instrText xml:space="preserve"> TOC \o "1-3" \h \z \u </w:instrText>
      </w:r>
      <w:r w:rsidRPr="007724C8">
        <w:rPr>
          <w:rFonts w:asciiTheme="minorHAnsi" w:hAnsiTheme="minorHAnsi" w:cstheme="minorHAnsi"/>
          <w:b/>
          <w:bCs/>
          <w:sz w:val="32"/>
          <w:szCs w:val="32"/>
        </w:rPr>
        <w:fldChar w:fldCharType="separate"/>
      </w:r>
    </w:p>
    <w:p w14:paraId="72FBD08F" w14:textId="5E7AC72E" w:rsidR="009049CB" w:rsidRDefault="00ED0F72">
      <w:pPr>
        <w:pStyle w:val="TOC1"/>
        <w:tabs>
          <w:tab w:val="right" w:leader="dot" w:pos="9350"/>
        </w:tabs>
        <w:rPr>
          <w:rFonts w:asciiTheme="minorHAnsi" w:eastAsiaTheme="minorEastAsia" w:hAnsiTheme="minorHAnsi" w:cstheme="minorBidi"/>
          <w:noProof/>
          <w:lang w:eastAsia="en-US"/>
        </w:rPr>
      </w:pPr>
      <w:hyperlink w:anchor="_Toc76762908" w:history="1">
        <w:r w:rsidR="009049CB" w:rsidRPr="00820606">
          <w:rPr>
            <w:rStyle w:val="Hyperlink"/>
            <w:rFonts w:cstheme="minorHAnsi"/>
            <w:noProof/>
          </w:rPr>
          <w:t>Initiative Name</w:t>
        </w:r>
        <w:r w:rsidR="009049CB">
          <w:rPr>
            <w:noProof/>
            <w:webHidden/>
          </w:rPr>
          <w:tab/>
        </w:r>
        <w:r w:rsidR="009049CB">
          <w:rPr>
            <w:noProof/>
            <w:webHidden/>
          </w:rPr>
          <w:fldChar w:fldCharType="begin"/>
        </w:r>
        <w:r w:rsidR="009049CB">
          <w:rPr>
            <w:noProof/>
            <w:webHidden/>
          </w:rPr>
          <w:instrText xml:space="preserve"> PAGEREF _Toc76762908 \h </w:instrText>
        </w:r>
        <w:r w:rsidR="009049CB">
          <w:rPr>
            <w:noProof/>
            <w:webHidden/>
          </w:rPr>
        </w:r>
        <w:r w:rsidR="009049CB">
          <w:rPr>
            <w:noProof/>
            <w:webHidden/>
          </w:rPr>
          <w:fldChar w:fldCharType="separate"/>
        </w:r>
        <w:r w:rsidR="009049CB">
          <w:rPr>
            <w:noProof/>
            <w:webHidden/>
          </w:rPr>
          <w:t>25</w:t>
        </w:r>
        <w:r w:rsidR="009049CB">
          <w:rPr>
            <w:noProof/>
            <w:webHidden/>
          </w:rPr>
          <w:fldChar w:fldCharType="end"/>
        </w:r>
      </w:hyperlink>
    </w:p>
    <w:p w14:paraId="417CEB7F" w14:textId="751250EF" w:rsidR="009049CB" w:rsidRDefault="00ED0F72">
      <w:pPr>
        <w:pStyle w:val="TOC2"/>
        <w:tabs>
          <w:tab w:val="right" w:leader="dot" w:pos="9350"/>
        </w:tabs>
        <w:rPr>
          <w:rFonts w:asciiTheme="minorHAnsi" w:eastAsiaTheme="minorEastAsia" w:hAnsiTheme="minorHAnsi" w:cstheme="minorBidi"/>
          <w:noProof/>
          <w:lang w:eastAsia="en-US"/>
        </w:rPr>
      </w:pPr>
      <w:hyperlink w:anchor="_Toc76762909" w:history="1">
        <w:r w:rsidR="009049CB" w:rsidRPr="00820606">
          <w:rPr>
            <w:rStyle w:val="Hyperlink"/>
            <w:rFonts w:cstheme="minorHAnsi"/>
            <w:noProof/>
          </w:rPr>
          <w:t>Initiative Level</w:t>
        </w:r>
        <w:r w:rsidR="009049CB">
          <w:rPr>
            <w:noProof/>
            <w:webHidden/>
          </w:rPr>
          <w:tab/>
        </w:r>
        <w:r w:rsidR="009049CB">
          <w:rPr>
            <w:noProof/>
            <w:webHidden/>
          </w:rPr>
          <w:fldChar w:fldCharType="begin"/>
        </w:r>
        <w:r w:rsidR="009049CB">
          <w:rPr>
            <w:noProof/>
            <w:webHidden/>
          </w:rPr>
          <w:instrText xml:space="preserve"> PAGEREF _Toc76762909 \h </w:instrText>
        </w:r>
        <w:r w:rsidR="009049CB">
          <w:rPr>
            <w:noProof/>
            <w:webHidden/>
          </w:rPr>
        </w:r>
        <w:r w:rsidR="009049CB">
          <w:rPr>
            <w:noProof/>
            <w:webHidden/>
          </w:rPr>
          <w:fldChar w:fldCharType="separate"/>
        </w:r>
        <w:r w:rsidR="009049CB">
          <w:rPr>
            <w:noProof/>
            <w:webHidden/>
          </w:rPr>
          <w:t>25</w:t>
        </w:r>
        <w:r w:rsidR="009049CB">
          <w:rPr>
            <w:noProof/>
            <w:webHidden/>
          </w:rPr>
          <w:fldChar w:fldCharType="end"/>
        </w:r>
      </w:hyperlink>
    </w:p>
    <w:p w14:paraId="70633030" w14:textId="4C6F8B42" w:rsidR="009049CB" w:rsidRDefault="00ED0F72">
      <w:pPr>
        <w:pStyle w:val="TOC3"/>
        <w:tabs>
          <w:tab w:val="right" w:leader="dot" w:pos="9350"/>
        </w:tabs>
        <w:rPr>
          <w:rFonts w:eastAsiaTheme="minorEastAsia"/>
          <w:noProof/>
          <w:sz w:val="24"/>
          <w:szCs w:val="24"/>
        </w:rPr>
      </w:pPr>
      <w:hyperlink w:anchor="_Toc76762910" w:history="1">
        <w:r w:rsidR="009049CB" w:rsidRPr="00820606">
          <w:rPr>
            <w:rStyle w:val="Hyperlink"/>
            <w:rFonts w:eastAsia="Calibri" w:cstheme="minorHAnsi"/>
            <w:noProof/>
          </w:rPr>
          <w:t>Part A (Design)</w:t>
        </w:r>
        <w:r w:rsidR="009049CB">
          <w:rPr>
            <w:noProof/>
            <w:webHidden/>
          </w:rPr>
          <w:tab/>
        </w:r>
        <w:r w:rsidR="009049CB">
          <w:rPr>
            <w:noProof/>
            <w:webHidden/>
          </w:rPr>
          <w:fldChar w:fldCharType="begin"/>
        </w:r>
        <w:r w:rsidR="009049CB">
          <w:rPr>
            <w:noProof/>
            <w:webHidden/>
          </w:rPr>
          <w:instrText xml:space="preserve"> PAGEREF _Toc76762910 \h </w:instrText>
        </w:r>
        <w:r w:rsidR="009049CB">
          <w:rPr>
            <w:noProof/>
            <w:webHidden/>
          </w:rPr>
        </w:r>
        <w:r w:rsidR="009049CB">
          <w:rPr>
            <w:noProof/>
            <w:webHidden/>
          </w:rPr>
          <w:fldChar w:fldCharType="separate"/>
        </w:r>
        <w:r w:rsidR="009049CB">
          <w:rPr>
            <w:noProof/>
            <w:webHidden/>
          </w:rPr>
          <w:t>25</w:t>
        </w:r>
        <w:r w:rsidR="009049CB">
          <w:rPr>
            <w:noProof/>
            <w:webHidden/>
          </w:rPr>
          <w:fldChar w:fldCharType="end"/>
        </w:r>
      </w:hyperlink>
    </w:p>
    <w:p w14:paraId="283CA577" w14:textId="0BF4BF36" w:rsidR="009049CB" w:rsidRDefault="00ED0F72">
      <w:pPr>
        <w:pStyle w:val="TOC3"/>
        <w:tabs>
          <w:tab w:val="right" w:leader="dot" w:pos="9350"/>
        </w:tabs>
        <w:rPr>
          <w:rFonts w:eastAsiaTheme="minorEastAsia"/>
          <w:noProof/>
          <w:sz w:val="24"/>
          <w:szCs w:val="24"/>
        </w:rPr>
      </w:pPr>
      <w:hyperlink w:anchor="_Toc76762911" w:history="1">
        <w:r w:rsidR="009049CB" w:rsidRPr="00820606">
          <w:rPr>
            <w:rStyle w:val="Hyperlink"/>
            <w:rFonts w:eastAsia="Calibri" w:cstheme="minorHAnsi"/>
            <w:noProof/>
          </w:rPr>
          <w:t>Part B (Narrative)</w:t>
        </w:r>
        <w:r w:rsidR="009049CB">
          <w:rPr>
            <w:noProof/>
            <w:webHidden/>
          </w:rPr>
          <w:tab/>
        </w:r>
        <w:r w:rsidR="009049CB">
          <w:rPr>
            <w:noProof/>
            <w:webHidden/>
          </w:rPr>
          <w:fldChar w:fldCharType="begin"/>
        </w:r>
        <w:r w:rsidR="009049CB">
          <w:rPr>
            <w:noProof/>
            <w:webHidden/>
          </w:rPr>
          <w:instrText xml:space="preserve"> PAGEREF _Toc76762911 \h </w:instrText>
        </w:r>
        <w:r w:rsidR="009049CB">
          <w:rPr>
            <w:noProof/>
            <w:webHidden/>
          </w:rPr>
        </w:r>
        <w:r w:rsidR="009049CB">
          <w:rPr>
            <w:noProof/>
            <w:webHidden/>
          </w:rPr>
          <w:fldChar w:fldCharType="separate"/>
        </w:r>
        <w:r w:rsidR="009049CB">
          <w:rPr>
            <w:noProof/>
            <w:webHidden/>
          </w:rPr>
          <w:t>28</w:t>
        </w:r>
        <w:r w:rsidR="009049CB">
          <w:rPr>
            <w:noProof/>
            <w:webHidden/>
          </w:rPr>
          <w:fldChar w:fldCharType="end"/>
        </w:r>
      </w:hyperlink>
    </w:p>
    <w:p w14:paraId="39A47BCE" w14:textId="4D9C9908" w:rsidR="009049CB" w:rsidRDefault="00ED0F72">
      <w:pPr>
        <w:pStyle w:val="TOC3"/>
        <w:tabs>
          <w:tab w:val="right" w:leader="dot" w:pos="9350"/>
        </w:tabs>
        <w:rPr>
          <w:rFonts w:eastAsiaTheme="minorEastAsia"/>
          <w:noProof/>
          <w:sz w:val="24"/>
          <w:szCs w:val="24"/>
        </w:rPr>
      </w:pPr>
      <w:hyperlink w:anchor="_Toc76762912" w:history="1">
        <w:r w:rsidR="009049CB" w:rsidRPr="00820606">
          <w:rPr>
            <w:rStyle w:val="Hyperlink"/>
            <w:rFonts w:eastAsia="Times New Roman" w:cstheme="minorHAnsi"/>
            <w:noProof/>
          </w:rPr>
          <w:t>Part C (CGIAR Impact Area contribution)</w:t>
        </w:r>
        <w:r w:rsidR="009049CB">
          <w:rPr>
            <w:noProof/>
            <w:webHidden/>
          </w:rPr>
          <w:tab/>
        </w:r>
        <w:r w:rsidR="009049CB">
          <w:rPr>
            <w:noProof/>
            <w:webHidden/>
          </w:rPr>
          <w:fldChar w:fldCharType="begin"/>
        </w:r>
        <w:r w:rsidR="009049CB">
          <w:rPr>
            <w:noProof/>
            <w:webHidden/>
          </w:rPr>
          <w:instrText xml:space="preserve"> PAGEREF _Toc76762912 \h </w:instrText>
        </w:r>
        <w:r w:rsidR="009049CB">
          <w:rPr>
            <w:noProof/>
            <w:webHidden/>
          </w:rPr>
        </w:r>
        <w:r w:rsidR="009049CB">
          <w:rPr>
            <w:noProof/>
            <w:webHidden/>
          </w:rPr>
          <w:fldChar w:fldCharType="separate"/>
        </w:r>
        <w:r w:rsidR="009049CB">
          <w:rPr>
            <w:noProof/>
            <w:webHidden/>
          </w:rPr>
          <w:t>28</w:t>
        </w:r>
        <w:r w:rsidR="009049CB">
          <w:rPr>
            <w:noProof/>
            <w:webHidden/>
          </w:rPr>
          <w:fldChar w:fldCharType="end"/>
        </w:r>
      </w:hyperlink>
    </w:p>
    <w:p w14:paraId="762E62CD" w14:textId="3DD90C3F" w:rsidR="009049CB" w:rsidRDefault="00ED0F72">
      <w:pPr>
        <w:pStyle w:val="TOC1"/>
        <w:tabs>
          <w:tab w:val="right" w:leader="dot" w:pos="9350"/>
        </w:tabs>
        <w:rPr>
          <w:rFonts w:asciiTheme="minorHAnsi" w:eastAsiaTheme="minorEastAsia" w:hAnsiTheme="minorHAnsi" w:cstheme="minorBidi"/>
          <w:noProof/>
          <w:lang w:eastAsia="en-US"/>
        </w:rPr>
      </w:pPr>
      <w:hyperlink w:anchor="_Toc76762913" w:history="1">
        <w:r w:rsidR="009049CB" w:rsidRPr="00820606">
          <w:rPr>
            <w:rStyle w:val="Hyperlink"/>
            <w:rFonts w:cstheme="minorHAnsi"/>
            <w:noProof/>
          </w:rPr>
          <w:t>Work Package Level</w:t>
        </w:r>
        <w:r w:rsidR="009049CB">
          <w:rPr>
            <w:noProof/>
            <w:webHidden/>
          </w:rPr>
          <w:tab/>
        </w:r>
        <w:r w:rsidR="009049CB">
          <w:rPr>
            <w:noProof/>
            <w:webHidden/>
          </w:rPr>
          <w:fldChar w:fldCharType="begin"/>
        </w:r>
        <w:r w:rsidR="009049CB">
          <w:rPr>
            <w:noProof/>
            <w:webHidden/>
          </w:rPr>
          <w:instrText xml:space="preserve"> PAGEREF _Toc76762913 \h </w:instrText>
        </w:r>
        <w:r w:rsidR="009049CB">
          <w:rPr>
            <w:noProof/>
            <w:webHidden/>
          </w:rPr>
        </w:r>
        <w:r w:rsidR="009049CB">
          <w:rPr>
            <w:noProof/>
            <w:webHidden/>
          </w:rPr>
          <w:fldChar w:fldCharType="separate"/>
        </w:r>
        <w:r w:rsidR="009049CB">
          <w:rPr>
            <w:noProof/>
            <w:webHidden/>
          </w:rPr>
          <w:t>29</w:t>
        </w:r>
        <w:r w:rsidR="009049CB">
          <w:rPr>
            <w:noProof/>
            <w:webHidden/>
          </w:rPr>
          <w:fldChar w:fldCharType="end"/>
        </w:r>
      </w:hyperlink>
    </w:p>
    <w:p w14:paraId="6C9151EC" w14:textId="2769D55E" w:rsidR="009049CB" w:rsidRDefault="00ED0F72">
      <w:pPr>
        <w:pStyle w:val="TOC3"/>
        <w:tabs>
          <w:tab w:val="right" w:leader="dot" w:pos="9350"/>
        </w:tabs>
        <w:rPr>
          <w:rFonts w:eastAsiaTheme="minorEastAsia"/>
          <w:noProof/>
          <w:sz w:val="24"/>
          <w:szCs w:val="24"/>
        </w:rPr>
      </w:pPr>
      <w:hyperlink w:anchor="_Toc76762914" w:history="1">
        <w:r w:rsidR="009049CB" w:rsidRPr="00820606">
          <w:rPr>
            <w:rStyle w:val="Hyperlink"/>
            <w:rFonts w:eastAsia="Calibri" w:cstheme="minorHAnsi"/>
            <w:noProof/>
          </w:rPr>
          <w:t>Part A (Design)</w:t>
        </w:r>
        <w:r w:rsidR="009049CB">
          <w:rPr>
            <w:noProof/>
            <w:webHidden/>
          </w:rPr>
          <w:tab/>
        </w:r>
        <w:r w:rsidR="009049CB">
          <w:rPr>
            <w:noProof/>
            <w:webHidden/>
          </w:rPr>
          <w:fldChar w:fldCharType="begin"/>
        </w:r>
        <w:r w:rsidR="009049CB">
          <w:rPr>
            <w:noProof/>
            <w:webHidden/>
          </w:rPr>
          <w:instrText xml:space="preserve"> PAGEREF _Toc76762914 \h </w:instrText>
        </w:r>
        <w:r w:rsidR="009049CB">
          <w:rPr>
            <w:noProof/>
            <w:webHidden/>
          </w:rPr>
        </w:r>
        <w:r w:rsidR="009049CB">
          <w:rPr>
            <w:noProof/>
            <w:webHidden/>
          </w:rPr>
          <w:fldChar w:fldCharType="separate"/>
        </w:r>
        <w:r w:rsidR="009049CB">
          <w:rPr>
            <w:noProof/>
            <w:webHidden/>
          </w:rPr>
          <w:t>29</w:t>
        </w:r>
        <w:r w:rsidR="009049CB">
          <w:rPr>
            <w:noProof/>
            <w:webHidden/>
          </w:rPr>
          <w:fldChar w:fldCharType="end"/>
        </w:r>
      </w:hyperlink>
    </w:p>
    <w:p w14:paraId="1E00C9E4" w14:textId="3D32E18C" w:rsidR="009049CB" w:rsidRDefault="00ED0F72">
      <w:pPr>
        <w:pStyle w:val="TOC3"/>
        <w:tabs>
          <w:tab w:val="right" w:leader="dot" w:pos="9350"/>
        </w:tabs>
        <w:rPr>
          <w:rFonts w:eastAsiaTheme="minorEastAsia"/>
          <w:noProof/>
          <w:sz w:val="24"/>
          <w:szCs w:val="24"/>
        </w:rPr>
      </w:pPr>
      <w:hyperlink w:anchor="_Toc76762915" w:history="1">
        <w:r w:rsidR="009049CB" w:rsidRPr="00820606">
          <w:rPr>
            <w:rStyle w:val="Hyperlink"/>
            <w:rFonts w:eastAsia="Calibri" w:cstheme="minorHAnsi"/>
            <w:noProof/>
          </w:rPr>
          <w:t>Part B (Narrative)</w:t>
        </w:r>
        <w:r w:rsidR="009049CB">
          <w:rPr>
            <w:noProof/>
            <w:webHidden/>
          </w:rPr>
          <w:tab/>
        </w:r>
        <w:r w:rsidR="009049CB">
          <w:rPr>
            <w:noProof/>
            <w:webHidden/>
          </w:rPr>
          <w:fldChar w:fldCharType="begin"/>
        </w:r>
        <w:r w:rsidR="009049CB">
          <w:rPr>
            <w:noProof/>
            <w:webHidden/>
          </w:rPr>
          <w:instrText xml:space="preserve"> PAGEREF _Toc76762915 \h </w:instrText>
        </w:r>
        <w:r w:rsidR="009049CB">
          <w:rPr>
            <w:noProof/>
            <w:webHidden/>
          </w:rPr>
        </w:r>
        <w:r w:rsidR="009049CB">
          <w:rPr>
            <w:noProof/>
            <w:webHidden/>
          </w:rPr>
          <w:fldChar w:fldCharType="separate"/>
        </w:r>
        <w:r w:rsidR="009049CB">
          <w:rPr>
            <w:noProof/>
            <w:webHidden/>
          </w:rPr>
          <w:t>32</w:t>
        </w:r>
        <w:r w:rsidR="009049CB">
          <w:rPr>
            <w:noProof/>
            <w:webHidden/>
          </w:rPr>
          <w:fldChar w:fldCharType="end"/>
        </w:r>
      </w:hyperlink>
    </w:p>
    <w:p w14:paraId="1F4DECBF" w14:textId="25237C34" w:rsidR="009049CB" w:rsidRDefault="00ED0F72">
      <w:pPr>
        <w:pStyle w:val="TOC1"/>
        <w:tabs>
          <w:tab w:val="right" w:leader="dot" w:pos="9350"/>
        </w:tabs>
        <w:rPr>
          <w:rFonts w:asciiTheme="minorHAnsi" w:eastAsiaTheme="minorEastAsia" w:hAnsiTheme="minorHAnsi" w:cstheme="minorBidi"/>
          <w:noProof/>
          <w:lang w:eastAsia="en-US"/>
        </w:rPr>
      </w:pPr>
      <w:hyperlink w:anchor="_Toc76762916" w:history="1">
        <w:r w:rsidR="009049CB" w:rsidRPr="00820606">
          <w:rPr>
            <w:rStyle w:val="Hyperlink"/>
            <w:rFonts w:cstheme="minorHAnsi"/>
            <w:noProof/>
          </w:rPr>
          <w:t>Annex 1: Symbols for TOC</w:t>
        </w:r>
        <w:r w:rsidR="009049CB">
          <w:rPr>
            <w:noProof/>
            <w:webHidden/>
          </w:rPr>
          <w:tab/>
        </w:r>
        <w:r w:rsidR="009049CB">
          <w:rPr>
            <w:noProof/>
            <w:webHidden/>
          </w:rPr>
          <w:fldChar w:fldCharType="begin"/>
        </w:r>
        <w:r w:rsidR="009049CB">
          <w:rPr>
            <w:noProof/>
            <w:webHidden/>
          </w:rPr>
          <w:instrText xml:space="preserve"> PAGEREF _Toc76762916 \h </w:instrText>
        </w:r>
        <w:r w:rsidR="009049CB">
          <w:rPr>
            <w:noProof/>
            <w:webHidden/>
          </w:rPr>
        </w:r>
        <w:r w:rsidR="009049CB">
          <w:rPr>
            <w:noProof/>
            <w:webHidden/>
          </w:rPr>
          <w:fldChar w:fldCharType="separate"/>
        </w:r>
        <w:r w:rsidR="009049CB">
          <w:rPr>
            <w:noProof/>
            <w:webHidden/>
          </w:rPr>
          <w:t>33</w:t>
        </w:r>
        <w:r w:rsidR="009049CB">
          <w:rPr>
            <w:noProof/>
            <w:webHidden/>
          </w:rPr>
          <w:fldChar w:fldCharType="end"/>
        </w:r>
      </w:hyperlink>
    </w:p>
    <w:p w14:paraId="0B8028B7" w14:textId="63740D33" w:rsidR="009049CB" w:rsidRDefault="00ED0F72">
      <w:pPr>
        <w:pStyle w:val="TOC1"/>
        <w:tabs>
          <w:tab w:val="right" w:leader="dot" w:pos="9350"/>
        </w:tabs>
        <w:rPr>
          <w:rFonts w:asciiTheme="minorHAnsi" w:eastAsiaTheme="minorEastAsia" w:hAnsiTheme="minorHAnsi" w:cstheme="minorBidi"/>
          <w:noProof/>
          <w:lang w:eastAsia="en-US"/>
        </w:rPr>
      </w:pPr>
      <w:hyperlink w:anchor="_Toc76762917" w:history="1">
        <w:r w:rsidR="009049CB" w:rsidRPr="00820606">
          <w:rPr>
            <w:rStyle w:val="Hyperlink"/>
            <w:rFonts w:cstheme="minorHAnsi"/>
            <w:noProof/>
          </w:rPr>
          <w:t>Annex 2: SDG and Targets</w:t>
        </w:r>
        <w:r w:rsidR="009049CB">
          <w:rPr>
            <w:noProof/>
            <w:webHidden/>
          </w:rPr>
          <w:tab/>
        </w:r>
        <w:r w:rsidR="009049CB">
          <w:rPr>
            <w:noProof/>
            <w:webHidden/>
          </w:rPr>
          <w:fldChar w:fldCharType="begin"/>
        </w:r>
        <w:r w:rsidR="009049CB">
          <w:rPr>
            <w:noProof/>
            <w:webHidden/>
          </w:rPr>
          <w:instrText xml:space="preserve"> PAGEREF _Toc76762917 \h </w:instrText>
        </w:r>
        <w:r w:rsidR="009049CB">
          <w:rPr>
            <w:noProof/>
            <w:webHidden/>
          </w:rPr>
        </w:r>
        <w:r w:rsidR="009049CB">
          <w:rPr>
            <w:noProof/>
            <w:webHidden/>
          </w:rPr>
          <w:fldChar w:fldCharType="separate"/>
        </w:r>
        <w:r w:rsidR="009049CB">
          <w:rPr>
            <w:noProof/>
            <w:webHidden/>
          </w:rPr>
          <w:t>35</w:t>
        </w:r>
        <w:r w:rsidR="009049CB">
          <w:rPr>
            <w:noProof/>
            <w:webHidden/>
          </w:rPr>
          <w:fldChar w:fldCharType="end"/>
        </w:r>
      </w:hyperlink>
    </w:p>
    <w:p w14:paraId="4EA6B957" w14:textId="072B30A6" w:rsidR="009049CB" w:rsidRDefault="00ED0F72">
      <w:pPr>
        <w:pStyle w:val="TOC1"/>
        <w:tabs>
          <w:tab w:val="right" w:leader="dot" w:pos="9350"/>
        </w:tabs>
        <w:rPr>
          <w:rFonts w:asciiTheme="minorHAnsi" w:eastAsiaTheme="minorEastAsia" w:hAnsiTheme="minorHAnsi" w:cstheme="minorBidi"/>
          <w:noProof/>
          <w:lang w:eastAsia="en-US"/>
        </w:rPr>
      </w:pPr>
      <w:hyperlink w:anchor="_Toc76762918" w:history="1">
        <w:r w:rsidR="009049CB" w:rsidRPr="00820606">
          <w:rPr>
            <w:rStyle w:val="Hyperlink"/>
            <w:rFonts w:cstheme="minorHAnsi"/>
            <w:noProof/>
          </w:rPr>
          <w:t>Annex 3: Impact area targets</w:t>
        </w:r>
        <w:r w:rsidR="009049CB">
          <w:rPr>
            <w:noProof/>
            <w:webHidden/>
          </w:rPr>
          <w:tab/>
        </w:r>
        <w:r w:rsidR="009049CB">
          <w:rPr>
            <w:noProof/>
            <w:webHidden/>
          </w:rPr>
          <w:fldChar w:fldCharType="begin"/>
        </w:r>
        <w:r w:rsidR="009049CB">
          <w:rPr>
            <w:noProof/>
            <w:webHidden/>
          </w:rPr>
          <w:instrText xml:space="preserve"> PAGEREF _Toc76762918 \h </w:instrText>
        </w:r>
        <w:r w:rsidR="009049CB">
          <w:rPr>
            <w:noProof/>
            <w:webHidden/>
          </w:rPr>
        </w:r>
        <w:r w:rsidR="009049CB">
          <w:rPr>
            <w:noProof/>
            <w:webHidden/>
          </w:rPr>
          <w:fldChar w:fldCharType="separate"/>
        </w:r>
        <w:r w:rsidR="009049CB">
          <w:rPr>
            <w:noProof/>
            <w:webHidden/>
          </w:rPr>
          <w:t>47</w:t>
        </w:r>
        <w:r w:rsidR="009049CB">
          <w:rPr>
            <w:noProof/>
            <w:webHidden/>
          </w:rPr>
          <w:fldChar w:fldCharType="end"/>
        </w:r>
      </w:hyperlink>
    </w:p>
    <w:p w14:paraId="6D2115AB" w14:textId="59C556CF" w:rsidR="009049CB" w:rsidRDefault="00ED0F72">
      <w:pPr>
        <w:pStyle w:val="TOC1"/>
        <w:tabs>
          <w:tab w:val="right" w:leader="dot" w:pos="9350"/>
        </w:tabs>
        <w:rPr>
          <w:rFonts w:asciiTheme="minorHAnsi" w:eastAsiaTheme="minorEastAsia" w:hAnsiTheme="minorHAnsi" w:cstheme="minorBidi"/>
          <w:noProof/>
          <w:lang w:eastAsia="en-US"/>
        </w:rPr>
      </w:pPr>
      <w:hyperlink w:anchor="_Toc76762919" w:history="1">
        <w:r w:rsidR="009049CB" w:rsidRPr="00820606">
          <w:rPr>
            <w:rStyle w:val="Hyperlink"/>
            <w:rFonts w:cstheme="minorHAnsi"/>
            <w:noProof/>
          </w:rPr>
          <w:t>Annex 4: Action Area outcomes</w:t>
        </w:r>
        <w:r w:rsidR="009049CB">
          <w:rPr>
            <w:noProof/>
            <w:webHidden/>
          </w:rPr>
          <w:tab/>
        </w:r>
        <w:r w:rsidR="009049CB">
          <w:rPr>
            <w:noProof/>
            <w:webHidden/>
          </w:rPr>
          <w:fldChar w:fldCharType="begin"/>
        </w:r>
        <w:r w:rsidR="009049CB">
          <w:rPr>
            <w:noProof/>
            <w:webHidden/>
          </w:rPr>
          <w:instrText xml:space="preserve"> PAGEREF _Toc76762919 \h </w:instrText>
        </w:r>
        <w:r w:rsidR="009049CB">
          <w:rPr>
            <w:noProof/>
            <w:webHidden/>
          </w:rPr>
        </w:r>
        <w:r w:rsidR="009049CB">
          <w:rPr>
            <w:noProof/>
            <w:webHidden/>
          </w:rPr>
          <w:fldChar w:fldCharType="separate"/>
        </w:r>
        <w:r w:rsidR="009049CB">
          <w:rPr>
            <w:noProof/>
            <w:webHidden/>
          </w:rPr>
          <w:t>49</w:t>
        </w:r>
        <w:r w:rsidR="009049CB">
          <w:rPr>
            <w:noProof/>
            <w:webHidden/>
          </w:rPr>
          <w:fldChar w:fldCharType="end"/>
        </w:r>
      </w:hyperlink>
    </w:p>
    <w:p w14:paraId="2C8FDCB3" w14:textId="77777777" w:rsidR="00B54F35" w:rsidRPr="007724C8" w:rsidRDefault="00B54F35" w:rsidP="00B54F35">
      <w:pPr>
        <w:rPr>
          <w:rFonts w:asciiTheme="minorHAnsi" w:hAnsiTheme="minorHAnsi" w:cstheme="minorHAnsi"/>
          <w:b/>
          <w:bCs/>
          <w:sz w:val="32"/>
          <w:szCs w:val="32"/>
        </w:rPr>
      </w:pPr>
      <w:r w:rsidRPr="007724C8">
        <w:rPr>
          <w:rFonts w:asciiTheme="minorHAnsi" w:hAnsiTheme="minorHAnsi" w:cstheme="minorHAnsi"/>
          <w:b/>
          <w:bCs/>
          <w:sz w:val="32"/>
          <w:szCs w:val="32"/>
        </w:rPr>
        <w:fldChar w:fldCharType="end"/>
      </w:r>
    </w:p>
    <w:p w14:paraId="2499829A" w14:textId="566FEE51" w:rsidR="00B54F35" w:rsidRPr="007724C8" w:rsidRDefault="00B54F35" w:rsidP="00510645">
      <w:pPr>
        <w:jc w:val="center"/>
        <w:rPr>
          <w:rFonts w:asciiTheme="minorHAnsi" w:hAnsiTheme="minorHAnsi" w:cstheme="minorHAnsi"/>
        </w:rPr>
      </w:pPr>
    </w:p>
    <w:p w14:paraId="1F168DA4" w14:textId="3F449BDA" w:rsidR="00962991" w:rsidRPr="007724C8" w:rsidRDefault="00962991" w:rsidP="00510645">
      <w:pPr>
        <w:jc w:val="center"/>
        <w:rPr>
          <w:rFonts w:asciiTheme="minorHAnsi" w:hAnsiTheme="minorHAnsi" w:cstheme="minorHAnsi"/>
        </w:rPr>
      </w:pPr>
    </w:p>
    <w:p w14:paraId="461BDAC7" w14:textId="77777777" w:rsidR="00962991" w:rsidRPr="007724C8" w:rsidRDefault="00962991" w:rsidP="00510645">
      <w:pPr>
        <w:jc w:val="center"/>
        <w:rPr>
          <w:rFonts w:asciiTheme="minorHAnsi" w:hAnsiTheme="minorHAnsi" w:cstheme="minorHAnsi"/>
        </w:rPr>
      </w:pPr>
    </w:p>
    <w:p w14:paraId="30340C49" w14:textId="77777777" w:rsidR="00B54F35" w:rsidRPr="007724C8" w:rsidRDefault="00B54F35" w:rsidP="00B54F35">
      <w:pPr>
        <w:pStyle w:val="Heading1"/>
        <w:jc w:val="center"/>
        <w:rPr>
          <w:rFonts w:asciiTheme="minorHAnsi" w:hAnsiTheme="minorHAnsi" w:cstheme="minorHAnsi"/>
        </w:rPr>
      </w:pPr>
      <w:bookmarkStart w:id="196" w:name="_Toc76741317"/>
      <w:bookmarkStart w:id="197" w:name="_Toc76762908"/>
      <w:r w:rsidRPr="007724C8">
        <w:rPr>
          <w:rFonts w:asciiTheme="minorHAnsi" w:eastAsia="Calibri" w:hAnsiTheme="minorHAnsi" w:cstheme="minorHAnsi"/>
        </w:rPr>
        <w:t>Initiative Name</w:t>
      </w:r>
      <w:bookmarkEnd w:id="196"/>
      <w:bookmarkEnd w:id="197"/>
    </w:p>
    <w:p w14:paraId="57C82B27" w14:textId="77777777" w:rsidR="00B54F35" w:rsidRPr="007724C8" w:rsidRDefault="00B54F35" w:rsidP="00B54F35">
      <w:pPr>
        <w:pStyle w:val="Heading2"/>
        <w:rPr>
          <w:rFonts w:asciiTheme="minorHAnsi" w:hAnsiTheme="minorHAnsi" w:cstheme="minorHAnsi"/>
        </w:rPr>
      </w:pPr>
      <w:bookmarkStart w:id="198" w:name="_Toc76741318"/>
      <w:bookmarkStart w:id="199" w:name="_Toc76762909"/>
      <w:r w:rsidRPr="007724C8">
        <w:rPr>
          <w:rFonts w:asciiTheme="minorHAnsi" w:eastAsia="Calibri" w:hAnsiTheme="minorHAnsi" w:cstheme="minorHAnsi"/>
        </w:rPr>
        <w:t>Initiative Level</w:t>
      </w:r>
      <w:bookmarkEnd w:id="198"/>
      <w:bookmarkEnd w:id="199"/>
    </w:p>
    <w:p w14:paraId="352C60D1" w14:textId="77777777" w:rsidR="00B54F35" w:rsidRPr="007724C8" w:rsidRDefault="00B54F35" w:rsidP="00B54F35">
      <w:pPr>
        <w:pStyle w:val="Heading3"/>
        <w:rPr>
          <w:rFonts w:asciiTheme="minorHAnsi" w:hAnsiTheme="minorHAnsi" w:cstheme="minorHAnsi"/>
        </w:rPr>
      </w:pPr>
      <w:bookmarkStart w:id="200" w:name="_Toc76741319"/>
      <w:bookmarkStart w:id="201" w:name="_Toc76762910"/>
      <w:r w:rsidRPr="007724C8">
        <w:rPr>
          <w:rFonts w:asciiTheme="minorHAnsi" w:eastAsia="Calibri" w:hAnsiTheme="minorHAnsi" w:cstheme="minorHAnsi"/>
        </w:rPr>
        <w:t>Part A (Design)</w:t>
      </w:r>
      <w:bookmarkEnd w:id="200"/>
      <w:bookmarkEnd w:id="201"/>
    </w:p>
    <w:p w14:paraId="2BF5E860" w14:textId="59092A42" w:rsidR="00B54F35" w:rsidRPr="007724C8" w:rsidRDefault="00B54F35" w:rsidP="00B54F35">
      <w:pPr>
        <w:jc w:val="both"/>
        <w:rPr>
          <w:rFonts w:asciiTheme="minorHAnsi" w:hAnsiTheme="minorHAnsi" w:cstheme="minorHAnsi"/>
        </w:rPr>
      </w:pPr>
      <w:r w:rsidRPr="007724C8">
        <w:rPr>
          <w:rFonts w:asciiTheme="minorHAnsi" w:hAnsiTheme="minorHAnsi" w:cstheme="minorHAnsi"/>
          <w:i/>
          <w:iCs/>
          <w:sz w:val="18"/>
          <w:szCs w:val="18"/>
        </w:rPr>
        <w:t>Provide a graphical representation including causal linkages using the sample below. This is a simple, static, linear representation of a complex, dynamic and non-linear reality, feedback loops omitted for clarity. Please use symbols presented in annex 1. Use SDG Targets from annex 2 and impact Area targets from annex 3. Add AA outcomes</w:t>
      </w:r>
      <w:r w:rsidR="003F318B">
        <w:rPr>
          <w:rFonts w:asciiTheme="minorHAnsi" w:hAnsiTheme="minorHAnsi" w:cstheme="minorHAnsi"/>
          <w:i/>
          <w:iCs/>
          <w:sz w:val="18"/>
          <w:szCs w:val="18"/>
        </w:rPr>
        <w:t xml:space="preserve"> </w:t>
      </w:r>
      <w:r w:rsidRPr="007724C8">
        <w:rPr>
          <w:rFonts w:asciiTheme="minorHAnsi" w:hAnsiTheme="minorHAnsi" w:cstheme="minorHAnsi"/>
          <w:i/>
          <w:iCs/>
          <w:sz w:val="18"/>
          <w:szCs w:val="18"/>
        </w:rPr>
        <w:t xml:space="preserve">from annex 4 and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outcomes. WPs can contribute to more than one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 and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Outcomes can contribute to more than AA Outcome.  Represent any specific pathway that are included in the TOC.</w:t>
      </w:r>
    </w:p>
    <w:p w14:paraId="13E07B6E" w14:textId="77777777" w:rsidR="00B54F35" w:rsidRPr="007724C8" w:rsidRDefault="00B54F35" w:rsidP="00B54F35">
      <w:pPr>
        <w:rPr>
          <w:rFonts w:asciiTheme="minorHAnsi" w:hAnsiTheme="minorHAnsi" w:cstheme="minorHAnsi"/>
        </w:rPr>
      </w:pPr>
      <w:r w:rsidRPr="007724C8">
        <w:rPr>
          <w:rFonts w:asciiTheme="minorHAnsi" w:hAnsiTheme="minorHAnsi" w:cstheme="minorHAnsi"/>
          <w:i/>
          <w:iCs/>
          <w:sz w:val="18"/>
          <w:szCs w:val="18"/>
        </w:rPr>
        <w:t xml:space="preserve"> </w:t>
      </w:r>
    </w:p>
    <w:p w14:paraId="25EBD932" w14:textId="77777777" w:rsidR="00B54F35" w:rsidRPr="007724C8" w:rsidRDefault="00B54F35" w:rsidP="00B54F35">
      <w:pPr>
        <w:rPr>
          <w:rFonts w:asciiTheme="minorHAnsi" w:hAnsiTheme="minorHAnsi" w:cstheme="minorHAnsi"/>
        </w:rPr>
      </w:pPr>
      <w:r w:rsidRPr="007724C8">
        <w:rPr>
          <w:rFonts w:asciiTheme="minorHAnsi" w:hAnsiTheme="minorHAnsi" w:cstheme="minorHAnsi"/>
        </w:rPr>
        <w:br w:type="page"/>
      </w:r>
    </w:p>
    <w:p w14:paraId="63F80969" w14:textId="77777777" w:rsidR="00B54F35" w:rsidRPr="007724C8" w:rsidRDefault="00B54F35" w:rsidP="00B54F35">
      <w:pPr>
        <w:rPr>
          <w:rFonts w:asciiTheme="minorHAnsi" w:hAnsiTheme="minorHAnsi" w:cstheme="minorHAnsi"/>
        </w:rPr>
        <w:sectPr w:rsidR="00B54F35" w:rsidRPr="007724C8">
          <w:footerReference w:type="even" r:id="rId16"/>
          <w:footerReference w:type="default" r:id="rId17"/>
          <w:footerReference w:type="first" r:id="rId18"/>
          <w:pgSz w:w="12240" w:h="15840"/>
          <w:pgMar w:top="1440" w:right="1440" w:bottom="1440" w:left="1440" w:header="720" w:footer="720" w:gutter="0"/>
          <w:cols w:space="720"/>
          <w:docGrid w:linePitch="360"/>
        </w:sectPr>
      </w:pPr>
    </w:p>
    <w:p w14:paraId="3D8DEE77" w14:textId="5444F363" w:rsidR="00B54F35" w:rsidRPr="007724C8" w:rsidRDefault="00DE690F" w:rsidP="00B54F35">
      <w:pPr>
        <w:rPr>
          <w:rFonts w:asciiTheme="minorHAnsi" w:hAnsiTheme="minorHAnsi" w:cstheme="minorHAnsi"/>
        </w:rPr>
      </w:pPr>
      <w:r w:rsidRPr="007724C8">
        <w:rPr>
          <w:rFonts w:asciiTheme="minorHAnsi" w:hAnsiTheme="minorHAnsi" w:cstheme="minorHAnsi"/>
          <w:noProof/>
        </w:rPr>
        <w:lastRenderedPageBreak/>
        <mc:AlternateContent>
          <mc:Choice Requires="wps">
            <w:drawing>
              <wp:anchor distT="0" distB="0" distL="114300" distR="114300" simplePos="0" relativeHeight="251658247" behindDoc="0" locked="0" layoutInCell="1" allowOverlap="1" wp14:anchorId="47A0960D" wp14:editId="75F330BA">
                <wp:simplePos x="0" y="0"/>
                <wp:positionH relativeFrom="column">
                  <wp:posOffset>6553835</wp:posOffset>
                </wp:positionH>
                <wp:positionV relativeFrom="paragraph">
                  <wp:posOffset>-1965461</wp:posOffset>
                </wp:positionV>
                <wp:extent cx="352396" cy="4399483"/>
                <wp:effectExtent l="0" t="29845" r="12065" b="12065"/>
                <wp:wrapNone/>
                <wp:docPr id="22" name="Left Brace 11"/>
                <wp:cNvGraphicFramePr/>
                <a:graphic xmlns:a="http://schemas.openxmlformats.org/drawingml/2006/main">
                  <a:graphicData uri="http://schemas.microsoft.com/office/word/2010/wordprocessingShape">
                    <wps:wsp>
                      <wps:cNvSpPr/>
                      <wps:spPr>
                        <a:xfrm rot="5400000">
                          <a:off x="0" y="0"/>
                          <a:ext cx="352396" cy="439948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98E6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516.05pt;margin-top:-154.75pt;width:27.75pt;height:346.4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" adj="144" strokecolor="#4472c4 [3204]" strokeweight=".5pt">
                <v:stroke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2" behindDoc="0" locked="0" layoutInCell="1" allowOverlap="1" wp14:anchorId="3A36CEE2" wp14:editId="3D2283E3">
                <wp:simplePos x="0" y="0"/>
                <wp:positionH relativeFrom="column">
                  <wp:posOffset>2045970</wp:posOffset>
                </wp:positionH>
                <wp:positionV relativeFrom="paragraph">
                  <wp:posOffset>-2014855</wp:posOffset>
                </wp:positionV>
                <wp:extent cx="351790" cy="4482465"/>
                <wp:effectExtent l="4762" t="20638" r="8573" b="8572"/>
                <wp:wrapNone/>
                <wp:docPr id="40" name="Left Brace 23"/>
                <wp:cNvGraphicFramePr/>
                <a:graphic xmlns:a="http://schemas.openxmlformats.org/drawingml/2006/main">
                  <a:graphicData uri="http://schemas.microsoft.com/office/word/2010/wordprocessingShape">
                    <wps:wsp>
                      <wps:cNvSpPr/>
                      <wps:spPr>
                        <a:xfrm rot="5400000">
                          <a:off x="0" y="0"/>
                          <a:ext cx="351790" cy="44824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6AE7F" id="Left Brace 23" o:spid="_x0000_s1026" type="#_x0000_t87" style="position:absolute;margin-left:161.1pt;margin-top:-158.65pt;width:27.7pt;height:352.9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" adj="141" strokecolor="#4472c4 [3204]" strokeweight=".5pt">
                <v:stroke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7185FD21" wp14:editId="199E6D24">
                <wp:simplePos x="0" y="0"/>
                <wp:positionH relativeFrom="column">
                  <wp:posOffset>1108573</wp:posOffset>
                </wp:positionH>
                <wp:positionV relativeFrom="paragraph">
                  <wp:posOffset>-652327</wp:posOffset>
                </wp:positionV>
                <wp:extent cx="2146300" cy="579755"/>
                <wp:effectExtent l="0" t="0" r="12700" b="17145"/>
                <wp:wrapNone/>
                <wp:docPr id="7" name="Can 4"/>
                <wp:cNvGraphicFramePr/>
                <a:graphic xmlns:a="http://schemas.openxmlformats.org/drawingml/2006/main">
                  <a:graphicData uri="http://schemas.microsoft.com/office/word/2010/wordprocessingShape">
                    <wps:wsp>
                      <wps:cNvSpPr/>
                      <wps:spPr>
                        <a:xfrm>
                          <a:off x="0" y="0"/>
                          <a:ext cx="2146300" cy="57975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7EA42C" w14:textId="77777777" w:rsidR="002B3022" w:rsidRDefault="002B3022" w:rsidP="00B54F35">
                            <w:pPr>
                              <w:jc w:val="center"/>
                              <w:rPr>
                                <w:color w:val="FFFFFF" w:themeColor="light1"/>
                                <w:kern w:val="24"/>
                              </w:rPr>
                            </w:pPr>
                            <w:r>
                              <w:rPr>
                                <w:color w:val="FFFFFF" w:themeColor="light1"/>
                                <w:kern w:val="24"/>
                              </w:rPr>
                              <w:t>Outcome: Sphere of Influence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85FD2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87.3pt;margin-top:-51.35pt;width:169pt;height:45.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" fillcolor="#70ad47 [3209]" strokecolor="#375623 [1609]" strokeweight="1pt">
                <v:stroke joinstyle="miter"/>
                <v:textbox>
                  <w:txbxContent>
                    <w:p w14:paraId="2E7EA42C" w14:textId="77777777" w:rsidR="002B3022" w:rsidRDefault="002B3022" w:rsidP="00B54F35">
                      <w:pPr>
                        <w:jc w:val="center"/>
                        <w:rPr>
                          <w:color w:val="FFFFFF" w:themeColor="light1"/>
                          <w:kern w:val="24"/>
                        </w:rPr>
                      </w:pPr>
                      <w:r>
                        <w:rPr>
                          <w:color w:val="FFFFFF" w:themeColor="light1"/>
                          <w:kern w:val="24"/>
                        </w:rPr>
                        <w:t>Outcome: Sphere of Influence</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58563FB5" wp14:editId="6DCDCF39">
                <wp:simplePos x="0" y="0"/>
                <wp:positionH relativeFrom="column">
                  <wp:posOffset>5835831</wp:posOffset>
                </wp:positionH>
                <wp:positionV relativeFrom="paragraph">
                  <wp:posOffset>-651237</wp:posOffset>
                </wp:positionV>
                <wp:extent cx="2146300" cy="579755"/>
                <wp:effectExtent l="0" t="0" r="12700" b="17145"/>
                <wp:wrapNone/>
                <wp:docPr id="4" name="Can 3">
                  <a:extLst xmlns:a="http://schemas.openxmlformats.org/drawingml/2006/main">
                    <a:ext uri="{FF2B5EF4-FFF2-40B4-BE49-F238E27FC236}">
                      <a16:creationId xmlns:a16="http://schemas.microsoft.com/office/drawing/2014/main" id="{913E1897-4EB2-9543-A5C1-23C856908D16}"/>
                    </a:ext>
                  </a:extLst>
                </wp:docPr>
                <wp:cNvGraphicFramePr/>
                <a:graphic xmlns:a="http://schemas.openxmlformats.org/drawingml/2006/main">
                  <a:graphicData uri="http://schemas.microsoft.com/office/word/2010/wordprocessingShape">
                    <wps:wsp>
                      <wps:cNvSpPr/>
                      <wps:spPr>
                        <a:xfrm>
                          <a:off x="0" y="0"/>
                          <a:ext cx="2146300" cy="57975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54F9D" w14:textId="77777777" w:rsidR="002B3022" w:rsidRDefault="002B3022" w:rsidP="00B54F35">
                            <w:pPr>
                              <w:jc w:val="center"/>
                              <w:rPr>
                                <w:color w:val="FFFFFF" w:themeColor="light1"/>
                                <w:kern w:val="24"/>
                              </w:rPr>
                            </w:pPr>
                            <w:r>
                              <w:rPr>
                                <w:color w:val="FFFFFF" w:themeColor="light1"/>
                                <w:kern w:val="24"/>
                              </w:rPr>
                              <w:t>Impact: Sphere of Interest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63FB5" id="Can 3" o:spid="_x0000_s1027" type="#_x0000_t22" style="position:absolute;margin-left:459.5pt;margin-top:-51.3pt;width:169pt;height:45.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" fillcolor="#70ad47 [3209]" strokecolor="#375623 [1609]" strokeweight="1pt">
                <v:stroke joinstyle="miter"/>
                <v:textbox>
                  <w:txbxContent>
                    <w:p w14:paraId="2DA54F9D" w14:textId="77777777" w:rsidR="002B3022" w:rsidRDefault="002B3022" w:rsidP="00B54F35">
                      <w:pPr>
                        <w:jc w:val="center"/>
                        <w:rPr>
                          <w:color w:val="FFFFFF" w:themeColor="light1"/>
                          <w:kern w:val="24"/>
                        </w:rPr>
                      </w:pPr>
                      <w:r>
                        <w:rPr>
                          <w:color w:val="FFFFFF" w:themeColor="light1"/>
                          <w:kern w:val="24"/>
                        </w:rPr>
                        <w:t>Impact: Sphere of Interest</w:t>
                      </w:r>
                    </w:p>
                  </w:txbxContent>
                </v:textbox>
              </v:shape>
            </w:pict>
          </mc:Fallback>
        </mc:AlternateContent>
      </w:r>
    </w:p>
    <w:p w14:paraId="09022599" w14:textId="6F1D7D88" w:rsidR="00B54F35" w:rsidRPr="007724C8" w:rsidRDefault="00DE690F" w:rsidP="00B54F35">
      <w:pPr>
        <w:rPr>
          <w:rFonts w:asciiTheme="minorHAnsi" w:hAnsiTheme="minorHAnsi" w:cstheme="minorHAnsi"/>
        </w:rPr>
      </w:pPr>
      <w:r w:rsidRPr="007724C8">
        <w:rPr>
          <w:rFonts w:asciiTheme="minorHAnsi" w:hAnsiTheme="minorHAnsi" w:cstheme="minorHAnsi"/>
          <w:noProof/>
        </w:rPr>
        <mc:AlternateContent>
          <mc:Choice Requires="wps">
            <w:drawing>
              <wp:anchor distT="0" distB="0" distL="114300" distR="114300" simplePos="0" relativeHeight="251658249" behindDoc="0" locked="0" layoutInCell="1" allowOverlap="1" wp14:anchorId="77BFF263" wp14:editId="609C1322">
                <wp:simplePos x="0" y="0"/>
                <wp:positionH relativeFrom="column">
                  <wp:posOffset>7813040</wp:posOffset>
                </wp:positionH>
                <wp:positionV relativeFrom="paragraph">
                  <wp:posOffset>52842</wp:posOffset>
                </wp:positionV>
                <wp:extent cx="702945" cy="640715"/>
                <wp:effectExtent l="0" t="0" r="8255" b="6985"/>
                <wp:wrapNone/>
                <wp:docPr id="27" name="Oval 14"/>
                <wp:cNvGraphicFramePr/>
                <a:graphic xmlns:a="http://schemas.openxmlformats.org/drawingml/2006/main">
                  <a:graphicData uri="http://schemas.microsoft.com/office/word/2010/wordprocessingShape">
                    <wps:wsp>
                      <wps:cNvSpPr/>
                      <wps:spPr>
                        <a:xfrm>
                          <a:off x="0" y="0"/>
                          <a:ext cx="702945" cy="640715"/>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5BDAF123" w14:textId="77777777" w:rsidR="002B3022" w:rsidRDefault="002B3022" w:rsidP="00B54F35">
                            <w:pPr>
                              <w:jc w:val="center"/>
                              <w:rPr>
                                <w:color w:val="000000"/>
                                <w:kern w:val="24"/>
                              </w:rPr>
                            </w:pPr>
                            <w:r>
                              <w:rPr>
                                <w:color w:val="000000"/>
                                <w:kern w:val="24"/>
                              </w:rPr>
                              <w:t>1.x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FF263" id="Oval 14" o:spid="_x0000_s1028" style="position:absolute;margin-left:615.2pt;margin-top:4.15pt;width:55.35pt;height:50.4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" strokecolor="#1f3763 [1604]" strokeweight="1pt">
                <v:fill r:id="rId20" o:title="" recolor="t" rotate="t" type="frame"/>
                <v:stroke joinstyle="miter"/>
                <v:textbox>
                  <w:txbxContent>
                    <w:p w14:paraId="5BDAF123" w14:textId="77777777" w:rsidR="002B3022" w:rsidRDefault="002B3022" w:rsidP="00B54F35">
                      <w:pPr>
                        <w:jc w:val="center"/>
                        <w:rPr>
                          <w:color w:val="000000"/>
                          <w:kern w:val="24"/>
                        </w:rPr>
                      </w:pPr>
                      <w:r>
                        <w:rPr>
                          <w:color w:val="000000"/>
                          <w:kern w:val="24"/>
                        </w:rPr>
                        <w:t>1.x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51" behindDoc="0" locked="0" layoutInCell="1" allowOverlap="1" wp14:anchorId="5BD50B83" wp14:editId="1170BD7B">
                <wp:simplePos x="0" y="0"/>
                <wp:positionH relativeFrom="column">
                  <wp:posOffset>5212171</wp:posOffset>
                </wp:positionH>
                <wp:positionV relativeFrom="paragraph">
                  <wp:posOffset>42545</wp:posOffset>
                </wp:positionV>
                <wp:extent cx="2448051" cy="854110"/>
                <wp:effectExtent l="0" t="0" r="15875" b="9525"/>
                <wp:wrapNone/>
                <wp:docPr id="32" name="Rectangle 19"/>
                <wp:cNvGraphicFramePr/>
                <a:graphic xmlns:a="http://schemas.openxmlformats.org/drawingml/2006/main">
                  <a:graphicData uri="http://schemas.microsoft.com/office/word/2010/wordprocessingShape">
                    <wps:wsp>
                      <wps:cNvSpPr/>
                      <wps:spPr>
                        <a:xfrm>
                          <a:off x="0" y="0"/>
                          <a:ext cx="2448051" cy="854110"/>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33D0D679"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Nutrition, health &amp; food security</w:t>
                            </w:r>
                            <w:r w:rsidRPr="00716E39">
                              <w:rPr>
                                <w:b/>
                                <w:bCs/>
                                <w:color w:val="7030A0"/>
                                <w:kern w:val="24"/>
                                <w:sz w:val="18"/>
                                <w:szCs w:val="18"/>
                              </w:rPr>
                              <w:t xml:space="preserve"> target</w:t>
                            </w:r>
                            <w:r w:rsidRPr="00716E39">
                              <w:rPr>
                                <w:color w:val="000000" w:themeColor="text1"/>
                                <w:kern w:val="24"/>
                                <w:sz w:val="18"/>
                                <w:szCs w:val="18"/>
                              </w:rPr>
                              <w:t xml:space="preserve">:  </w:t>
                            </w:r>
                            <w:r>
                              <w:rPr>
                                <w:color w:val="000000" w:themeColor="text1"/>
                                <w:kern w:val="24"/>
                                <w:sz w:val="18"/>
                                <w:szCs w:val="18"/>
                              </w:rPr>
                              <w:t>Target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0B83" id="Rectangle 19" o:spid="_x0000_s1029" style="position:absolute;margin-left:410.4pt;margin-top:3.35pt;width:192.75pt;height:67.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" fillcolor="#9cc2e5 [1944]" strokecolor="#1f4d78 [1608]" strokeweight="1pt">
                <v:textbox>
                  <w:txbxContent>
                    <w:p w14:paraId="33D0D679"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Nutrition, health &amp; food security</w:t>
                      </w:r>
                      <w:r w:rsidRPr="00716E39">
                        <w:rPr>
                          <w:b/>
                          <w:bCs/>
                          <w:color w:val="7030A0"/>
                          <w:kern w:val="24"/>
                          <w:sz w:val="18"/>
                          <w:szCs w:val="18"/>
                        </w:rPr>
                        <w:t xml:space="preserve"> target</w:t>
                      </w:r>
                      <w:r w:rsidRPr="00716E39">
                        <w:rPr>
                          <w:color w:val="000000" w:themeColor="text1"/>
                          <w:kern w:val="24"/>
                          <w:sz w:val="18"/>
                          <w:szCs w:val="18"/>
                        </w:rPr>
                        <w:t xml:space="preserve">:  </w:t>
                      </w:r>
                      <w:r>
                        <w:rPr>
                          <w:color w:val="000000" w:themeColor="text1"/>
                          <w:kern w:val="24"/>
                          <w:sz w:val="18"/>
                          <w:szCs w:val="18"/>
                        </w:rPr>
                        <w:t>Target name…</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50" behindDoc="0" locked="0" layoutInCell="1" allowOverlap="1" wp14:anchorId="756C8667" wp14:editId="06339742">
                <wp:simplePos x="0" y="0"/>
                <wp:positionH relativeFrom="column">
                  <wp:posOffset>906236</wp:posOffset>
                </wp:positionH>
                <wp:positionV relativeFrom="paragraph">
                  <wp:posOffset>173083</wp:posOffset>
                </wp:positionV>
                <wp:extent cx="2651125" cy="1477010"/>
                <wp:effectExtent l="12700" t="0" r="28575" b="8890"/>
                <wp:wrapNone/>
                <wp:docPr id="31" name="Preparation 18"/>
                <wp:cNvGraphicFramePr/>
                <a:graphic xmlns:a="http://schemas.openxmlformats.org/drawingml/2006/main">
                  <a:graphicData uri="http://schemas.microsoft.com/office/word/2010/wordprocessingShape">
                    <wps:wsp>
                      <wps:cNvSpPr/>
                      <wps:spPr>
                        <a:xfrm>
                          <a:off x="0" y="0"/>
                          <a:ext cx="2651125" cy="1477010"/>
                        </a:xfrm>
                        <a:prstGeom prst="flowChartPreparation">
                          <a:avLst/>
                        </a:prstGeom>
                        <a:solidFill>
                          <a:schemeClr val="accent1"/>
                        </a:solidFill>
                      </wps:spPr>
                      <wps:style>
                        <a:lnRef idx="2">
                          <a:schemeClr val="accent4">
                            <a:shade val="50000"/>
                          </a:schemeClr>
                        </a:lnRef>
                        <a:fillRef idx="1">
                          <a:schemeClr val="accent4"/>
                        </a:fillRef>
                        <a:effectRef idx="0">
                          <a:schemeClr val="accent4"/>
                        </a:effectRef>
                        <a:fontRef idx="minor">
                          <a:schemeClr val="lt1"/>
                        </a:fontRef>
                      </wps:style>
                      <wps:txbx>
                        <w:txbxContent>
                          <w:p w14:paraId="590759EB"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C8667" id="_x0000_t117" coordsize="21600,21600" o:spt="117" path="m4353,l17214,r4386,10800l17214,21600r-12861,l,10800xe">
                <v:stroke joinstyle="miter"/>
                <v:path gradientshapeok="t" o:connecttype="rect" textboxrect="4353,0,17214,21600"/>
              </v:shapetype>
              <v:shape id="Preparation 18" o:spid="_x0000_s1030" type="#_x0000_t117" style="position:absolute;margin-left:71.35pt;margin-top:13.65pt;width:208.75pt;height:116.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" fillcolor="#4472c4 [3204]" strokecolor="#7f5f00 [1607]" strokeweight="1pt">
                <v:textbox>
                  <w:txbxContent>
                    <w:p w14:paraId="590759EB"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7" behindDoc="0" locked="0" layoutInCell="1" allowOverlap="1" wp14:anchorId="68E6D68D" wp14:editId="4FF2F891">
                <wp:simplePos x="0" y="0"/>
                <wp:positionH relativeFrom="column">
                  <wp:posOffset>-873125</wp:posOffset>
                </wp:positionH>
                <wp:positionV relativeFrom="paragraph">
                  <wp:posOffset>169999</wp:posOffset>
                </wp:positionV>
                <wp:extent cx="1717675" cy="1024931"/>
                <wp:effectExtent l="0" t="0" r="9525" b="16510"/>
                <wp:wrapNone/>
                <wp:docPr id="91" name="Snip Same Side Corner Rectangle 91"/>
                <wp:cNvGraphicFramePr/>
                <a:graphic xmlns:a="http://schemas.openxmlformats.org/drawingml/2006/main">
                  <a:graphicData uri="http://schemas.microsoft.com/office/word/2010/wordprocessingShape">
                    <wps:wsp>
                      <wps:cNvSpPr/>
                      <wps:spPr>
                        <a:xfrm>
                          <a:off x="0" y="0"/>
                          <a:ext cx="1717675" cy="1024931"/>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95605" w14:textId="77777777" w:rsidR="002B3022" w:rsidRPr="00FF2A3C" w:rsidRDefault="002B3022" w:rsidP="00B54F35">
                            <w:pPr>
                              <w:spacing w:after="0" w:line="240" w:lineRule="auto"/>
                              <w:jc w:val="center"/>
                              <w:rPr>
                                <w:color w:val="000000"/>
                                <w:kern w:val="24"/>
                                <w:sz w:val="18"/>
                                <w:szCs w:val="18"/>
                              </w:rPr>
                            </w:pPr>
                            <w:r w:rsidRPr="00FF2A3C">
                              <w:rPr>
                                <w:color w:val="000000"/>
                                <w:kern w:val="24"/>
                                <w:sz w:val="18"/>
                                <w:szCs w:val="18"/>
                              </w:rPr>
                              <w:t xml:space="preserve">WP 1: </w:t>
                            </w:r>
                          </w:p>
                          <w:p w14:paraId="1725B80A"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6D68D" id="Snip Same Side Corner Rectangle 91" o:spid="_x0000_s1031" style="position:absolute;margin-left:-68.75pt;margin-top:13.4pt;width:135.25pt;height:80.7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7675,10249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" adj="-11796480,,5400" path="m170825,l1546850,r170825,170825l1717675,1024931r,l,1024931r,l,170825,170825,xe" fillcolor="#d983ff" strokecolor="#1f3763 [1604]" strokeweight="1pt">
                <v:stroke joinstyle="miter"/>
                <v:formulas/>
                <v:path arrowok="t" o:connecttype="custom" o:connectlocs="170825,0;1546850,0;1717675,170825;1717675,1024931;1717675,1024931;0,1024931;0,1024931;0,170825;170825,0" o:connectangles="0,0,0,0,0,0,0,0,0" textboxrect="0,0,1717675,1024931"/>
                <v:textbox>
                  <w:txbxContent>
                    <w:p w14:paraId="2EB95605" w14:textId="77777777" w:rsidR="002B3022" w:rsidRPr="00FF2A3C" w:rsidRDefault="002B3022" w:rsidP="00B54F35">
                      <w:pPr>
                        <w:spacing w:after="0" w:line="240" w:lineRule="auto"/>
                        <w:jc w:val="center"/>
                        <w:rPr>
                          <w:color w:val="000000"/>
                          <w:kern w:val="24"/>
                          <w:sz w:val="18"/>
                          <w:szCs w:val="18"/>
                        </w:rPr>
                      </w:pPr>
                      <w:r w:rsidRPr="00FF2A3C">
                        <w:rPr>
                          <w:color w:val="000000"/>
                          <w:kern w:val="24"/>
                          <w:sz w:val="18"/>
                          <w:szCs w:val="18"/>
                        </w:rPr>
                        <w:t xml:space="preserve">WP 1: </w:t>
                      </w:r>
                    </w:p>
                    <w:p w14:paraId="1725B80A" w14:textId="77777777" w:rsidR="002B3022" w:rsidRDefault="002B3022" w:rsidP="00B54F35">
                      <w:pPr>
                        <w:jc w:val="center"/>
                      </w:pPr>
                    </w:p>
                  </w:txbxContent>
                </v:textbox>
              </v:shape>
            </w:pict>
          </mc:Fallback>
        </mc:AlternateContent>
      </w:r>
    </w:p>
    <w:p w14:paraId="3269144F" w14:textId="52C7E26E" w:rsidR="00B54F35" w:rsidRPr="007724C8" w:rsidRDefault="00B54F35" w:rsidP="00B54F35">
      <w:pPr>
        <w:rPr>
          <w:rFonts w:asciiTheme="minorHAnsi" w:hAnsiTheme="minorHAnsi" w:cstheme="minorHAnsi"/>
        </w:rPr>
      </w:pPr>
    </w:p>
    <w:p w14:paraId="043CD73F" w14:textId="5D66F323" w:rsidR="00B54F35" w:rsidRPr="007724C8" w:rsidRDefault="00DE690F" w:rsidP="00B54F35">
      <w:pPr>
        <w:rPr>
          <w:rFonts w:asciiTheme="minorHAnsi" w:hAnsiTheme="minorHAnsi" w:cstheme="minorHAnsi"/>
        </w:rPr>
      </w:pPr>
      <w:r w:rsidRPr="007724C8">
        <w:rPr>
          <w:rFonts w:asciiTheme="minorHAnsi" w:hAnsiTheme="minorHAnsi" w:cstheme="minorHAnsi"/>
          <w:noProof/>
        </w:rPr>
        <mc:AlternateContent>
          <mc:Choice Requires="wps">
            <w:drawing>
              <wp:anchor distT="0" distB="0" distL="114300" distR="114300" simplePos="0" relativeHeight="251658264" behindDoc="0" locked="0" layoutInCell="1" allowOverlap="1" wp14:anchorId="246AFBE8" wp14:editId="527284C0">
                <wp:simplePos x="0" y="0"/>
                <wp:positionH relativeFrom="column">
                  <wp:posOffset>8298089</wp:posOffset>
                </wp:positionH>
                <wp:positionV relativeFrom="paragraph">
                  <wp:posOffset>2793818</wp:posOffset>
                </wp:positionV>
                <wp:extent cx="702945" cy="640800"/>
                <wp:effectExtent l="0" t="0" r="8255" b="6985"/>
                <wp:wrapNone/>
                <wp:docPr id="20" name="Oval 14"/>
                <wp:cNvGraphicFramePr/>
                <a:graphic xmlns:a="http://schemas.openxmlformats.org/drawingml/2006/main">
                  <a:graphicData uri="http://schemas.microsoft.com/office/word/2010/wordprocessingShape">
                    <wps:wsp>
                      <wps:cNvSpPr/>
                      <wps:spPr>
                        <a:xfrm>
                          <a:off x="0" y="0"/>
                          <a:ext cx="702945" cy="640800"/>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1AAB7920" w14:textId="77777777" w:rsidR="002B3022" w:rsidRDefault="002B3022" w:rsidP="00B54F35">
                            <w:pPr>
                              <w:jc w:val="center"/>
                              <w:rPr>
                                <w:color w:val="000000"/>
                                <w:kern w:val="24"/>
                              </w:rPr>
                            </w:pPr>
                            <w:r>
                              <w:rPr>
                                <w:color w:val="000000"/>
                                <w:kern w:val="24"/>
                              </w:rPr>
                              <w:t>13.x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6AFBE8" id="_x0000_s1032" style="position:absolute;margin-left:653.4pt;margin-top:220pt;width:55.35pt;height:50.45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" strokecolor="#1f3763 [1604]" strokeweight="1pt">
                <v:fill r:id="rId20" o:title="" recolor="t" rotate="t" type="frame"/>
                <v:stroke joinstyle="miter"/>
                <v:textbox>
                  <w:txbxContent>
                    <w:p w14:paraId="1AAB7920" w14:textId="77777777" w:rsidR="002B3022" w:rsidRDefault="002B3022" w:rsidP="00B54F35">
                      <w:pPr>
                        <w:jc w:val="center"/>
                        <w:rPr>
                          <w:color w:val="000000"/>
                          <w:kern w:val="24"/>
                        </w:rPr>
                      </w:pPr>
                      <w:r>
                        <w:rPr>
                          <w:color w:val="000000"/>
                          <w:kern w:val="24"/>
                        </w:rPr>
                        <w:t>13.x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63" behindDoc="0" locked="0" layoutInCell="1" allowOverlap="1" wp14:anchorId="49635835" wp14:editId="2944E5F8">
                <wp:simplePos x="0" y="0"/>
                <wp:positionH relativeFrom="column">
                  <wp:posOffset>7813040</wp:posOffset>
                </wp:positionH>
                <wp:positionV relativeFrom="paragraph">
                  <wp:posOffset>2090919</wp:posOffset>
                </wp:positionV>
                <wp:extent cx="702945" cy="640800"/>
                <wp:effectExtent l="0" t="0" r="8255" b="6985"/>
                <wp:wrapNone/>
                <wp:docPr id="16" name="Oval 14"/>
                <wp:cNvGraphicFramePr/>
                <a:graphic xmlns:a="http://schemas.openxmlformats.org/drawingml/2006/main">
                  <a:graphicData uri="http://schemas.microsoft.com/office/word/2010/wordprocessingShape">
                    <wps:wsp>
                      <wps:cNvSpPr/>
                      <wps:spPr>
                        <a:xfrm>
                          <a:off x="0" y="0"/>
                          <a:ext cx="702945" cy="640800"/>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1CEBE27D" w14:textId="77777777" w:rsidR="002B3022" w:rsidRDefault="002B3022" w:rsidP="00B54F35">
                            <w:pPr>
                              <w:jc w:val="center"/>
                              <w:rPr>
                                <w:color w:val="000000"/>
                                <w:kern w:val="24"/>
                              </w:rPr>
                            </w:pPr>
                            <w:r>
                              <w:rPr>
                                <w:color w:val="000000"/>
                                <w:kern w:val="24"/>
                              </w:rPr>
                              <w:t>12.x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35835" id="_x0000_s1033" style="position:absolute;margin-left:615.2pt;margin-top:164.65pt;width:55.35pt;height:50.45pt;z-index:251658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" strokecolor="#1f3763 [1604]" strokeweight="1pt">
                <v:fill r:id="rId20" o:title="" recolor="t" rotate="t" type="frame"/>
                <v:stroke joinstyle="miter"/>
                <v:textbox>
                  <w:txbxContent>
                    <w:p w14:paraId="1CEBE27D" w14:textId="77777777" w:rsidR="002B3022" w:rsidRDefault="002B3022" w:rsidP="00B54F35">
                      <w:pPr>
                        <w:jc w:val="center"/>
                        <w:rPr>
                          <w:color w:val="000000"/>
                          <w:kern w:val="24"/>
                        </w:rPr>
                      </w:pPr>
                      <w:r>
                        <w:rPr>
                          <w:color w:val="000000"/>
                          <w:kern w:val="24"/>
                        </w:rPr>
                        <w:t>12.x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65" behindDoc="0" locked="0" layoutInCell="1" allowOverlap="1" wp14:anchorId="58AC22D9" wp14:editId="5CA1F7E5">
                <wp:simplePos x="0" y="0"/>
                <wp:positionH relativeFrom="column">
                  <wp:posOffset>8350794</wp:posOffset>
                </wp:positionH>
                <wp:positionV relativeFrom="paragraph">
                  <wp:posOffset>1360079</wp:posOffset>
                </wp:positionV>
                <wp:extent cx="702945" cy="640800"/>
                <wp:effectExtent l="0" t="0" r="8255" b="6985"/>
                <wp:wrapNone/>
                <wp:docPr id="24" name="Oval 14"/>
                <wp:cNvGraphicFramePr/>
                <a:graphic xmlns:a="http://schemas.openxmlformats.org/drawingml/2006/main">
                  <a:graphicData uri="http://schemas.microsoft.com/office/word/2010/wordprocessingShape">
                    <wps:wsp>
                      <wps:cNvSpPr/>
                      <wps:spPr>
                        <a:xfrm>
                          <a:off x="0" y="0"/>
                          <a:ext cx="702945" cy="640800"/>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166D09A" w14:textId="77777777" w:rsidR="002B3022" w:rsidRDefault="002B3022" w:rsidP="00B54F35">
                            <w:pPr>
                              <w:jc w:val="center"/>
                              <w:rPr>
                                <w:color w:val="000000"/>
                                <w:kern w:val="24"/>
                              </w:rPr>
                            </w:pPr>
                            <w:r>
                              <w:rPr>
                                <w:color w:val="000000"/>
                                <w:kern w:val="24"/>
                              </w:rPr>
                              <w:t>6.x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C22D9" id="_x0000_s1034" style="position:absolute;margin-left:657.55pt;margin-top:107.1pt;width:55.35pt;height:50.45pt;z-index:251658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" strokecolor="#1f3763 [1604]" strokeweight="1pt">
                <v:fill r:id="rId20" o:title="" recolor="t" rotate="t" type="frame"/>
                <v:stroke joinstyle="miter"/>
                <v:textbox>
                  <w:txbxContent>
                    <w:p w14:paraId="2166D09A" w14:textId="77777777" w:rsidR="002B3022" w:rsidRDefault="002B3022" w:rsidP="00B54F35">
                      <w:pPr>
                        <w:jc w:val="center"/>
                        <w:rPr>
                          <w:color w:val="000000"/>
                          <w:kern w:val="24"/>
                        </w:rPr>
                      </w:pPr>
                      <w:r>
                        <w:rPr>
                          <w:color w:val="000000"/>
                          <w:kern w:val="24"/>
                        </w:rPr>
                        <w:t>6.x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62" behindDoc="0" locked="0" layoutInCell="1" allowOverlap="1" wp14:anchorId="4FC628E9" wp14:editId="23C3527B">
                <wp:simplePos x="0" y="0"/>
                <wp:positionH relativeFrom="column">
                  <wp:posOffset>7803606</wp:posOffset>
                </wp:positionH>
                <wp:positionV relativeFrom="paragraph">
                  <wp:posOffset>726078</wp:posOffset>
                </wp:positionV>
                <wp:extent cx="702945" cy="640800"/>
                <wp:effectExtent l="0" t="0" r="8255" b="6985"/>
                <wp:wrapNone/>
                <wp:docPr id="11" name="Oval 14"/>
                <wp:cNvGraphicFramePr/>
                <a:graphic xmlns:a="http://schemas.openxmlformats.org/drawingml/2006/main">
                  <a:graphicData uri="http://schemas.microsoft.com/office/word/2010/wordprocessingShape">
                    <wps:wsp>
                      <wps:cNvSpPr/>
                      <wps:spPr>
                        <a:xfrm>
                          <a:off x="0" y="0"/>
                          <a:ext cx="702945" cy="640800"/>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4F4A8E18" w14:textId="77777777" w:rsidR="002B3022" w:rsidRDefault="002B3022" w:rsidP="00B54F35">
                            <w:pPr>
                              <w:jc w:val="center"/>
                              <w:rPr>
                                <w:color w:val="000000"/>
                                <w:kern w:val="24"/>
                              </w:rPr>
                            </w:pPr>
                            <w:r>
                              <w:rPr>
                                <w:color w:val="000000"/>
                                <w:kern w:val="24"/>
                              </w:rPr>
                              <w:t>5.x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628E9" id="_x0000_s1035" style="position:absolute;margin-left:614.45pt;margin-top:57.15pt;width:55.35pt;height:50.45pt;z-index:2516582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" strokecolor="#1f3763 [1604]" strokeweight="1pt">
                <v:fill r:id="rId20" o:title="" recolor="t" rotate="t" type="frame"/>
                <v:stroke joinstyle="miter"/>
                <v:textbox>
                  <w:txbxContent>
                    <w:p w14:paraId="4F4A8E18" w14:textId="77777777" w:rsidR="002B3022" w:rsidRDefault="002B3022" w:rsidP="00B54F35">
                      <w:pPr>
                        <w:jc w:val="center"/>
                        <w:rPr>
                          <w:color w:val="000000"/>
                          <w:kern w:val="24"/>
                        </w:rPr>
                      </w:pPr>
                      <w:r>
                        <w:rPr>
                          <w:color w:val="000000"/>
                          <w:kern w:val="24"/>
                        </w:rPr>
                        <w:t>5.x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66" behindDoc="0" locked="0" layoutInCell="1" allowOverlap="1" wp14:anchorId="62D82561" wp14:editId="6EC5876E">
                <wp:simplePos x="0" y="0"/>
                <wp:positionH relativeFrom="column">
                  <wp:posOffset>8341360</wp:posOffset>
                </wp:positionH>
                <wp:positionV relativeFrom="paragraph">
                  <wp:posOffset>76744</wp:posOffset>
                </wp:positionV>
                <wp:extent cx="702945" cy="640800"/>
                <wp:effectExtent l="0" t="0" r="8255" b="6985"/>
                <wp:wrapNone/>
                <wp:docPr id="25" name="Oval 14"/>
                <wp:cNvGraphicFramePr/>
                <a:graphic xmlns:a="http://schemas.openxmlformats.org/drawingml/2006/main">
                  <a:graphicData uri="http://schemas.microsoft.com/office/word/2010/wordprocessingShape">
                    <wps:wsp>
                      <wps:cNvSpPr/>
                      <wps:spPr>
                        <a:xfrm>
                          <a:off x="0" y="0"/>
                          <a:ext cx="702945" cy="640800"/>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13153645" w14:textId="77777777" w:rsidR="002B3022" w:rsidRDefault="002B3022" w:rsidP="00B54F35">
                            <w:pPr>
                              <w:jc w:val="center"/>
                              <w:rPr>
                                <w:color w:val="000000"/>
                                <w:kern w:val="24"/>
                              </w:rPr>
                            </w:pPr>
                            <w:r>
                              <w:rPr>
                                <w:color w:val="000000"/>
                                <w:kern w:val="24"/>
                              </w:rPr>
                              <w:t>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82561" id="_x0000_s1036" style="position:absolute;margin-left:656.8pt;margin-top:6.05pt;width:55.35pt;height:50.45pt;z-index:251658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" strokecolor="#1f3763 [1604]" strokeweight="1pt">
                <v:fill r:id="rId20" o:title="" recolor="t" rotate="t" type="frame"/>
                <v:stroke joinstyle="miter"/>
                <v:textbox>
                  <w:txbxContent>
                    <w:p w14:paraId="13153645" w14:textId="77777777" w:rsidR="002B3022" w:rsidRDefault="002B3022" w:rsidP="00B54F35">
                      <w:pPr>
                        <w:jc w:val="center"/>
                        <w:rPr>
                          <w:color w:val="000000"/>
                          <w:kern w:val="24"/>
                        </w:rPr>
                      </w:pPr>
                      <w:r>
                        <w:rPr>
                          <w:color w:val="000000"/>
                          <w:kern w:val="24"/>
                        </w:rPr>
                        <w:t>2.x</w:t>
                      </w:r>
                    </w:p>
                  </w:txbxContent>
                </v:textbox>
              </v:oval>
            </w:pict>
          </mc:Fallback>
        </mc:AlternateContent>
      </w:r>
      <w:r w:rsidRPr="007724C8">
        <w:rPr>
          <w:rFonts w:asciiTheme="minorHAnsi" w:hAnsiTheme="minorHAnsi" w:cstheme="minorHAnsi"/>
          <w:noProof/>
        </w:rPr>
        <mc:AlternateContent>
          <mc:Choice Requires="wps">
            <w:drawing>
              <wp:anchor distT="0" distB="0" distL="114300" distR="114300" simplePos="0" relativeHeight="251658242" behindDoc="0" locked="0" layoutInCell="1" allowOverlap="1" wp14:anchorId="3E4CB787" wp14:editId="6ED57DCC">
                <wp:simplePos x="0" y="0"/>
                <wp:positionH relativeFrom="column">
                  <wp:posOffset>5204460</wp:posOffset>
                </wp:positionH>
                <wp:positionV relativeFrom="paragraph">
                  <wp:posOffset>2930071</wp:posOffset>
                </wp:positionV>
                <wp:extent cx="2447925" cy="984738"/>
                <wp:effectExtent l="0" t="0" r="15875" b="19050"/>
                <wp:wrapNone/>
                <wp:docPr id="9" name="Rectangle 5"/>
                <wp:cNvGraphicFramePr/>
                <a:graphic xmlns:a="http://schemas.openxmlformats.org/drawingml/2006/main">
                  <a:graphicData uri="http://schemas.microsoft.com/office/word/2010/wordprocessingShape">
                    <wps:wsp>
                      <wps:cNvSpPr/>
                      <wps:spPr>
                        <a:xfrm>
                          <a:off x="0" y="0"/>
                          <a:ext cx="2447925" cy="984738"/>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40B37D26"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Environmental health &amp; biodiversity target</w:t>
                            </w:r>
                            <w:r w:rsidRPr="00716E39">
                              <w:rPr>
                                <w:rFonts w:eastAsia="Times New Roman"/>
                                <w:color w:val="000000" w:themeColor="text1"/>
                                <w:kern w:val="24"/>
                                <w:sz w:val="18"/>
                                <w:szCs w:val="18"/>
                              </w:rPr>
                              <w:t xml:space="preserve">: </w:t>
                            </w:r>
                            <w:r>
                              <w:rPr>
                                <w:color w:val="000000" w:themeColor="text1"/>
                                <w:kern w:val="24"/>
                                <w:sz w:val="18"/>
                                <w:szCs w:val="18"/>
                              </w:rPr>
                              <w:t>Target name</w:t>
                            </w:r>
                            <w:r>
                              <w:rPr>
                                <w:rFonts w:eastAsia="Times New Roman"/>
                                <w:color w:val="000000" w:themeColor="text1"/>
                                <w:kern w:val="24"/>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B787" id="Rectangle 5" o:spid="_x0000_s1037" style="position:absolute;margin-left:409.8pt;margin-top:230.7pt;width:192.75pt;height:77.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" fillcolor="#9cc2e5 [1944]" strokecolor="#1f4d78 [1608]" strokeweight="1pt">
                <v:textbox>
                  <w:txbxContent>
                    <w:p w14:paraId="40B37D26"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Environmental health &amp; biodiversity target</w:t>
                      </w:r>
                      <w:r w:rsidRPr="00716E39">
                        <w:rPr>
                          <w:rFonts w:eastAsia="Times New Roman"/>
                          <w:color w:val="000000" w:themeColor="text1"/>
                          <w:kern w:val="24"/>
                          <w:sz w:val="18"/>
                          <w:szCs w:val="18"/>
                        </w:rPr>
                        <w:t xml:space="preserve">: </w:t>
                      </w:r>
                      <w:r>
                        <w:rPr>
                          <w:color w:val="000000" w:themeColor="text1"/>
                          <w:kern w:val="24"/>
                          <w:sz w:val="18"/>
                          <w:szCs w:val="18"/>
                        </w:rPr>
                        <w:t>Target name</w:t>
                      </w:r>
                      <w:r>
                        <w:rPr>
                          <w:rFonts w:eastAsia="Times New Roman"/>
                          <w:color w:val="000000" w:themeColor="text1"/>
                          <w:kern w:val="24"/>
                          <w:sz w:val="18"/>
                          <w:szCs w:val="18"/>
                        </w:rPr>
                        <w:t>….</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48" behindDoc="0" locked="0" layoutInCell="1" allowOverlap="1" wp14:anchorId="740913B6" wp14:editId="74A8F6ED">
                <wp:simplePos x="0" y="0"/>
                <wp:positionH relativeFrom="column">
                  <wp:posOffset>5204460</wp:posOffset>
                </wp:positionH>
                <wp:positionV relativeFrom="paragraph">
                  <wp:posOffset>2068921</wp:posOffset>
                </wp:positionV>
                <wp:extent cx="2447925" cy="834013"/>
                <wp:effectExtent l="0" t="0" r="15875" b="17145"/>
                <wp:wrapNone/>
                <wp:docPr id="23" name="Rectangle 12"/>
                <wp:cNvGraphicFramePr/>
                <a:graphic xmlns:a="http://schemas.openxmlformats.org/drawingml/2006/main">
                  <a:graphicData uri="http://schemas.microsoft.com/office/word/2010/wordprocessingShape">
                    <wps:wsp>
                      <wps:cNvSpPr/>
                      <wps:spPr>
                        <a:xfrm>
                          <a:off x="0" y="0"/>
                          <a:ext cx="2447925" cy="834013"/>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4413771D" w14:textId="7BC196D1"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Climate adaptation &amp;</w:t>
                            </w:r>
                            <w:del w:id="202" w:author="Bonaiuti, Enrico (RTB-CIP-GLDC-ICARDA)" w:date="2021-07-09T22:20:00Z">
                              <w:r w:rsidRPr="00716E39" w:rsidDel="00DE690F">
                                <w:rPr>
                                  <w:rFonts w:eastAsia="Times New Roman"/>
                                  <w:b/>
                                  <w:bCs/>
                                  <w:color w:val="7030A0"/>
                                  <w:kern w:val="24"/>
                                  <w:sz w:val="18"/>
                                  <w:szCs w:val="18"/>
                                </w:rPr>
                                <w:delText xml:space="preserve"> </w:delText>
                              </w:r>
                            </w:del>
                            <w:ins w:id="203" w:author="Bonaiuti, Enrico (RTB-CIP-GLDC-ICARDA)" w:date="2021-07-09T22:20:00Z">
                              <w:r w:rsidR="00DE690F">
                                <w:rPr>
                                  <w:rFonts w:eastAsia="Times New Roman"/>
                                  <w:b/>
                                  <w:bCs/>
                                  <w:color w:val="7030A0"/>
                                  <w:kern w:val="24"/>
                                  <w:sz w:val="18"/>
                                  <w:szCs w:val="18"/>
                                </w:rPr>
                                <w:t>greenhouse gas reduction</w:t>
                              </w:r>
                            </w:ins>
                            <w:del w:id="204" w:author="Bonaiuti, Enrico (RTB-CIP-GLDC-ICARDA)" w:date="2021-07-09T22:20:00Z">
                              <w:r w:rsidDel="00DE690F">
                                <w:rPr>
                                  <w:rFonts w:eastAsia="Times New Roman"/>
                                  <w:b/>
                                  <w:bCs/>
                                  <w:color w:val="7030A0"/>
                                  <w:kern w:val="24"/>
                                  <w:sz w:val="18"/>
                                  <w:szCs w:val="18"/>
                                </w:rPr>
                                <w:delText>mitigation</w:delText>
                              </w:r>
                            </w:del>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39CD75C4" w14:textId="77777777" w:rsidR="002B3022" w:rsidRPr="00716E39" w:rsidRDefault="002B3022" w:rsidP="00B54F35">
                            <w:pPr>
                              <w:rPr>
                                <w:rFonts w:eastAsia="Times New Roman"/>
                                <w:color w:val="000000" w:themeColor="text1"/>
                                <w:kern w:val="24"/>
                                <w:sz w:val="18"/>
                                <w:szCs w:val="18"/>
                              </w:rPr>
                            </w:pPr>
                          </w:p>
                          <w:p w14:paraId="1A2BBF11" w14:textId="77777777" w:rsidR="002B3022" w:rsidRPr="00716E39" w:rsidRDefault="002B3022" w:rsidP="00B54F35">
                            <w:pPr>
                              <w:rPr>
                                <w:rFonts w:eastAsia="Times New Roman"/>
                                <w:color w:val="000000" w:themeColor="text1"/>
                                <w:kern w:val="24"/>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13B6" id="Rectangle 12" o:spid="_x0000_s1038" style="position:absolute;margin-left:409.8pt;margin-top:162.9pt;width:192.75pt;height:65.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" fillcolor="#9cc2e5 [1944]" strokecolor="#1f4d78 [1608]" strokeweight="1pt">
                <v:textbox>
                  <w:txbxContent>
                    <w:p w14:paraId="4413771D" w14:textId="7BC196D1"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Climate adaptation &amp;</w:t>
                      </w:r>
                      <w:del w:id="208" w:author="Bonaiuti, Enrico (RTB-CIP-GLDC-ICARDA)" w:date="2021-07-09T22:20:00Z">
                        <w:r w:rsidRPr="00716E39" w:rsidDel="00DE690F">
                          <w:rPr>
                            <w:rFonts w:eastAsia="Times New Roman"/>
                            <w:b/>
                            <w:bCs/>
                            <w:color w:val="7030A0"/>
                            <w:kern w:val="24"/>
                            <w:sz w:val="18"/>
                            <w:szCs w:val="18"/>
                          </w:rPr>
                          <w:delText xml:space="preserve"> </w:delText>
                        </w:r>
                      </w:del>
                      <w:ins w:id="209" w:author="Bonaiuti, Enrico (RTB-CIP-GLDC-ICARDA)" w:date="2021-07-09T22:20:00Z">
                        <w:r w:rsidR="00DE690F">
                          <w:rPr>
                            <w:rFonts w:eastAsia="Times New Roman"/>
                            <w:b/>
                            <w:bCs/>
                            <w:color w:val="7030A0"/>
                            <w:kern w:val="24"/>
                            <w:sz w:val="18"/>
                            <w:szCs w:val="18"/>
                          </w:rPr>
                          <w:t>greenhouse gas reduction</w:t>
                        </w:r>
                      </w:ins>
                      <w:del w:id="210" w:author="Bonaiuti, Enrico (RTB-CIP-GLDC-ICARDA)" w:date="2021-07-09T22:20:00Z">
                        <w:r w:rsidDel="00DE690F">
                          <w:rPr>
                            <w:rFonts w:eastAsia="Times New Roman"/>
                            <w:b/>
                            <w:bCs/>
                            <w:color w:val="7030A0"/>
                            <w:kern w:val="24"/>
                            <w:sz w:val="18"/>
                            <w:szCs w:val="18"/>
                          </w:rPr>
                          <w:delText>mitigation</w:delText>
                        </w:r>
                      </w:del>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39CD75C4" w14:textId="77777777" w:rsidR="002B3022" w:rsidRPr="00716E39" w:rsidRDefault="002B3022" w:rsidP="00B54F35">
                      <w:pPr>
                        <w:rPr>
                          <w:rFonts w:eastAsia="Times New Roman"/>
                          <w:color w:val="000000" w:themeColor="text1"/>
                          <w:kern w:val="24"/>
                          <w:sz w:val="18"/>
                          <w:szCs w:val="18"/>
                        </w:rPr>
                      </w:pPr>
                    </w:p>
                    <w:p w14:paraId="1A2BBF11" w14:textId="77777777" w:rsidR="002B3022" w:rsidRPr="00716E39" w:rsidRDefault="002B3022" w:rsidP="00B54F35">
                      <w:pPr>
                        <w:rPr>
                          <w:rFonts w:eastAsia="Times New Roman"/>
                          <w:color w:val="000000" w:themeColor="text1"/>
                          <w:kern w:val="24"/>
                          <w:sz w:val="18"/>
                          <w:szCs w:val="18"/>
                        </w:rPr>
                      </w:pP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6E9E9099" wp14:editId="62F0AD3A">
                <wp:simplePos x="0" y="0"/>
                <wp:positionH relativeFrom="column">
                  <wp:posOffset>5203916</wp:posOffset>
                </wp:positionH>
                <wp:positionV relativeFrom="paragraph">
                  <wp:posOffset>1047388</wp:posOffset>
                </wp:positionV>
                <wp:extent cx="2447925" cy="994410"/>
                <wp:effectExtent l="0" t="0" r="15875" b="8890"/>
                <wp:wrapNone/>
                <wp:docPr id="15" name="Rectangle 7"/>
                <wp:cNvGraphicFramePr/>
                <a:graphic xmlns:a="http://schemas.openxmlformats.org/drawingml/2006/main">
                  <a:graphicData uri="http://schemas.microsoft.com/office/word/2010/wordprocessingShape">
                    <wps:wsp>
                      <wps:cNvSpPr/>
                      <wps:spPr>
                        <a:xfrm>
                          <a:off x="0" y="0"/>
                          <a:ext cx="2447925" cy="994410"/>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0C267530"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Gender equality, youth &amp; social inclusion target</w:t>
                            </w:r>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3A6A7367" w14:textId="77777777" w:rsidR="002B3022" w:rsidRPr="00716E39" w:rsidRDefault="002B3022" w:rsidP="00B54F35">
                            <w:pPr>
                              <w:rPr>
                                <w:rFonts w:eastAsia="Times New Roman"/>
                                <w:color w:val="000000" w:themeColor="text1"/>
                                <w:kern w:val="24"/>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9099" id="Rectangle 7" o:spid="_x0000_s1039" style="position:absolute;margin-left:409.75pt;margin-top:82.45pt;width:192.75pt;height:78.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" fillcolor="#9cc2e5 [1944]" strokecolor="#1f4d78 [1608]" strokeweight="1pt">
                <v:textbox>
                  <w:txbxContent>
                    <w:p w14:paraId="0C267530"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Gender equality, youth &amp; social inclusion target</w:t>
                      </w:r>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3A6A7367" w14:textId="77777777" w:rsidR="002B3022" w:rsidRPr="00716E39" w:rsidRDefault="002B3022" w:rsidP="00B54F35">
                      <w:pPr>
                        <w:rPr>
                          <w:rFonts w:eastAsia="Times New Roman"/>
                          <w:color w:val="000000" w:themeColor="text1"/>
                          <w:kern w:val="24"/>
                          <w:sz w:val="18"/>
                          <w:szCs w:val="18"/>
                        </w:rPr>
                      </w:pP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754B86C" wp14:editId="09762EBF">
                <wp:simplePos x="0" y="0"/>
                <wp:positionH relativeFrom="column">
                  <wp:posOffset>5203825</wp:posOffset>
                </wp:positionH>
                <wp:positionV relativeFrom="paragraph">
                  <wp:posOffset>216444</wp:posOffset>
                </wp:positionV>
                <wp:extent cx="2447925" cy="819150"/>
                <wp:effectExtent l="0" t="0" r="15875" b="19050"/>
                <wp:wrapNone/>
                <wp:docPr id="14" name="Rectangle 6"/>
                <wp:cNvGraphicFramePr/>
                <a:graphic xmlns:a="http://schemas.openxmlformats.org/drawingml/2006/main">
                  <a:graphicData uri="http://schemas.microsoft.com/office/word/2010/wordprocessingShape">
                    <wps:wsp>
                      <wps:cNvSpPr/>
                      <wps:spPr>
                        <a:xfrm>
                          <a:off x="0" y="0"/>
                          <a:ext cx="2447925" cy="819150"/>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65B4C7EB"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Poverty reduction, livelihoods &amp; jobs target</w:t>
                            </w:r>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63666DAB" w14:textId="77777777" w:rsidR="002B3022" w:rsidRPr="00716E39" w:rsidRDefault="002B3022" w:rsidP="00B54F35">
                            <w:pPr>
                              <w:rPr>
                                <w:rFonts w:eastAsia="Times New Roman"/>
                                <w:color w:val="000000" w:themeColor="text1"/>
                                <w:kern w:val="24"/>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4B86C" id="Rectangle 6" o:spid="_x0000_s1040" style="position:absolute;margin-left:409.75pt;margin-top:17.05pt;width:192.75pt;height:6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" fillcolor="#9cc2e5 [1944]" strokecolor="#1f4d78 [1608]" strokeweight="1pt">
                <v:textbox>
                  <w:txbxContent>
                    <w:p w14:paraId="65B4C7EB" w14:textId="77777777" w:rsidR="002B3022" w:rsidRPr="00716E39" w:rsidRDefault="002B3022" w:rsidP="00B54F35">
                      <w:pPr>
                        <w:rPr>
                          <w:rFonts w:eastAsia="Times New Roman"/>
                          <w:color w:val="000000" w:themeColor="text1"/>
                          <w:kern w:val="24"/>
                          <w:sz w:val="18"/>
                          <w:szCs w:val="18"/>
                        </w:rPr>
                      </w:pPr>
                      <w:r w:rsidRPr="00716E39">
                        <w:rPr>
                          <w:rFonts w:eastAsia="Times New Roman"/>
                          <w:b/>
                          <w:bCs/>
                          <w:color w:val="7030A0"/>
                          <w:kern w:val="24"/>
                          <w:sz w:val="18"/>
                          <w:szCs w:val="18"/>
                        </w:rPr>
                        <w:t>Poverty reduction, livelihoods &amp; jobs target</w:t>
                      </w:r>
                      <w:r w:rsidRPr="00716E39">
                        <w:rPr>
                          <w:rFonts w:eastAsia="Times New Roman"/>
                          <w:color w:val="000000" w:themeColor="text1"/>
                          <w:kern w:val="24"/>
                          <w:sz w:val="18"/>
                          <w:szCs w:val="18"/>
                        </w:rPr>
                        <w:t xml:space="preserve">: </w:t>
                      </w:r>
                      <w:r>
                        <w:rPr>
                          <w:color w:val="000000" w:themeColor="text1"/>
                          <w:kern w:val="24"/>
                          <w:sz w:val="18"/>
                          <w:szCs w:val="18"/>
                        </w:rPr>
                        <w:t>Target name…</w:t>
                      </w:r>
                    </w:p>
                    <w:p w14:paraId="63666DAB" w14:textId="77777777" w:rsidR="002B3022" w:rsidRPr="00716E39" w:rsidRDefault="002B3022" w:rsidP="00B54F35">
                      <w:pPr>
                        <w:rPr>
                          <w:rFonts w:eastAsia="Times New Roman"/>
                          <w:color w:val="000000" w:themeColor="text1"/>
                          <w:kern w:val="24"/>
                          <w:sz w:val="18"/>
                          <w:szCs w:val="18"/>
                        </w:rPr>
                      </w:pP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55" behindDoc="0" locked="0" layoutInCell="1" allowOverlap="1" wp14:anchorId="41AFE3DC" wp14:editId="605038F0">
                <wp:simplePos x="0" y="0"/>
                <wp:positionH relativeFrom="column">
                  <wp:posOffset>3690665</wp:posOffset>
                </wp:positionH>
                <wp:positionV relativeFrom="paragraph">
                  <wp:posOffset>2040890</wp:posOffset>
                </wp:positionV>
                <wp:extent cx="1431925" cy="957943"/>
                <wp:effectExtent l="12700" t="0" r="15875" b="7620"/>
                <wp:wrapNone/>
                <wp:docPr id="48" name="Preparation 31"/>
                <wp:cNvGraphicFramePr/>
                <a:graphic xmlns:a="http://schemas.openxmlformats.org/drawingml/2006/main">
                  <a:graphicData uri="http://schemas.microsoft.com/office/word/2010/wordprocessingShape">
                    <wps:wsp>
                      <wps:cNvSpPr/>
                      <wps:spPr>
                        <a:xfrm>
                          <a:off x="0" y="0"/>
                          <a:ext cx="1431925" cy="957943"/>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39E357" w14:textId="0F221FDD" w:rsidR="002B3022" w:rsidRDefault="002B3022" w:rsidP="00B54F35">
                            <w:pPr>
                              <w:jc w:val="center"/>
                              <w:rPr>
                                <w:color w:val="FFFFFF" w:themeColor="light1"/>
                                <w:kern w:val="24"/>
                              </w:rPr>
                            </w:pPr>
                            <w:r>
                              <w:rPr>
                                <w:color w:val="FFFFFF" w:themeColor="light1"/>
                                <w:kern w:val="24"/>
                              </w:rPr>
                              <w:t>Action Area Outcome:</w:t>
                            </w:r>
                            <w:del w:id="205" w:author="Bonaiuti, Enrico (RTB-CIP-GLDC-ICARDA)" w:date="2021-07-09T22:19:00Z">
                              <w:r w:rsidDel="00DE690F">
                                <w:rPr>
                                  <w:color w:val="FFFFFF" w:themeColor="light1"/>
                                  <w:kern w:val="24"/>
                                </w:rPr>
                                <w:delText xml:space="preserve"> ….</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FE3DC" id="Preparation 31" o:spid="_x0000_s1041" type="#_x0000_t117" style="position:absolute;margin-left:290.6pt;margin-top:160.7pt;width:112.75pt;height:75.4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" fillcolor="#ffc000 [3207]" strokecolor="#7f5f00 [1607]" strokeweight="1pt">
                <v:textbox>
                  <w:txbxContent>
                    <w:p w14:paraId="3939E357" w14:textId="0F221FDD" w:rsidR="002B3022" w:rsidRDefault="002B3022" w:rsidP="00B54F35">
                      <w:pPr>
                        <w:jc w:val="center"/>
                        <w:rPr>
                          <w:color w:val="FFFFFF" w:themeColor="light1"/>
                          <w:kern w:val="24"/>
                        </w:rPr>
                      </w:pPr>
                      <w:r>
                        <w:rPr>
                          <w:color w:val="FFFFFF" w:themeColor="light1"/>
                          <w:kern w:val="24"/>
                        </w:rPr>
                        <w:t>Action Area Outcome:</w:t>
                      </w:r>
                      <w:del w:id="212" w:author="Bonaiuti, Enrico (RTB-CIP-GLDC-ICARDA)" w:date="2021-07-09T22:19:00Z">
                        <w:r w:rsidDel="00DE690F">
                          <w:rPr>
                            <w:color w:val="FFFFFF" w:themeColor="light1"/>
                            <w:kern w:val="24"/>
                          </w:rPr>
                          <w:delText xml:space="preserve"> ….</w:delText>
                        </w:r>
                      </w:del>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45" behindDoc="0" locked="0" layoutInCell="1" allowOverlap="1" wp14:anchorId="011E27EE" wp14:editId="1558C56D">
                <wp:simplePos x="0" y="0"/>
                <wp:positionH relativeFrom="column">
                  <wp:posOffset>3699329</wp:posOffset>
                </wp:positionH>
                <wp:positionV relativeFrom="paragraph">
                  <wp:posOffset>487499</wp:posOffset>
                </wp:positionV>
                <wp:extent cx="1431925" cy="1117600"/>
                <wp:effectExtent l="12700" t="0" r="28575" b="12700"/>
                <wp:wrapNone/>
                <wp:docPr id="17" name="Preparation 9"/>
                <wp:cNvGraphicFramePr/>
                <a:graphic xmlns:a="http://schemas.openxmlformats.org/drawingml/2006/main">
                  <a:graphicData uri="http://schemas.microsoft.com/office/word/2010/wordprocessingShape">
                    <wps:wsp>
                      <wps:cNvSpPr/>
                      <wps:spPr>
                        <a:xfrm>
                          <a:off x="0" y="0"/>
                          <a:ext cx="1431925" cy="1117600"/>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F6D652F" w14:textId="77777777" w:rsidR="002B3022" w:rsidRDefault="002B3022" w:rsidP="00B54F35">
                            <w:pPr>
                              <w:jc w:val="center"/>
                              <w:rPr>
                                <w:color w:val="FFFFFF" w:themeColor="light1"/>
                                <w:kern w:val="24"/>
                              </w:rPr>
                            </w:pPr>
                            <w:r>
                              <w:rPr>
                                <w:color w:val="FFFFFF" w:themeColor="light1"/>
                                <w:kern w:val="24"/>
                              </w:rPr>
                              <w:t>Action Area Outcome: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1E27EE" id="Preparation 9" o:spid="_x0000_s1042" type="#_x0000_t117" style="position:absolute;margin-left:291.3pt;margin-top:38.4pt;width:112.75pt;height:88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" fillcolor="#ffc000 [3207]" strokecolor="#7f5f00 [1607]" strokeweight="1pt">
                <v:textbox>
                  <w:txbxContent>
                    <w:p w14:paraId="4F6D652F" w14:textId="77777777" w:rsidR="002B3022" w:rsidRDefault="002B3022" w:rsidP="00B54F35">
                      <w:pPr>
                        <w:jc w:val="center"/>
                        <w:rPr>
                          <w:color w:val="FFFFFF" w:themeColor="light1"/>
                          <w:kern w:val="24"/>
                        </w:rPr>
                      </w:pPr>
                      <w:r>
                        <w:rPr>
                          <w:color w:val="FFFFFF" w:themeColor="light1"/>
                          <w:kern w:val="24"/>
                        </w:rPr>
                        <w:t>Action Area Outcome: ….</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4" behindDoc="0" locked="0" layoutInCell="1" allowOverlap="1" wp14:anchorId="12FDED15" wp14:editId="0393C66F">
                <wp:simplePos x="0" y="0"/>
                <wp:positionH relativeFrom="column">
                  <wp:posOffset>3220537</wp:posOffset>
                </wp:positionH>
                <wp:positionV relativeFrom="paragraph">
                  <wp:posOffset>2369277</wp:posOffset>
                </wp:positionV>
                <wp:extent cx="393065" cy="325120"/>
                <wp:effectExtent l="0" t="16827" r="21907" b="21908"/>
                <wp:wrapNone/>
                <wp:docPr id="47" name="Up Arrow 30"/>
                <wp:cNvGraphicFramePr/>
                <a:graphic xmlns:a="http://schemas.openxmlformats.org/drawingml/2006/main">
                  <a:graphicData uri="http://schemas.microsoft.com/office/word/2010/wordprocessingShape">
                    <wps:wsp>
                      <wps:cNvSpPr/>
                      <wps:spPr>
                        <a:xfrm rot="5400000">
                          <a:off x="0" y="0"/>
                          <a:ext cx="393065" cy="3251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F57D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0" o:spid="_x0000_s1026" type="#_x0000_t68" style="position:absolute;margin-left:253.6pt;margin-top:186.55pt;width:30.95pt;height:25.6pt;rotation:90;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" adj="10800" fillcolor="#4472c4 [3204]" strokecolor="#1f3763 [1604]" strokeweight="1pt"/>
            </w:pict>
          </mc:Fallback>
        </mc:AlternateContent>
      </w:r>
      <w:r w:rsidRPr="007724C8">
        <w:rPr>
          <w:rFonts w:asciiTheme="minorHAnsi" w:hAnsiTheme="minorHAnsi" w:cstheme="minorHAnsi"/>
          <w:noProof/>
        </w:rPr>
        <mc:AlternateContent>
          <mc:Choice Requires="wps">
            <w:drawing>
              <wp:anchor distT="0" distB="0" distL="114300" distR="114300" simplePos="0" relativeHeight="251658246" behindDoc="0" locked="0" layoutInCell="1" allowOverlap="1" wp14:anchorId="64C07F9A" wp14:editId="487AC3E2">
                <wp:simplePos x="0" y="0"/>
                <wp:positionH relativeFrom="column">
                  <wp:posOffset>3339102</wp:posOffset>
                </wp:positionH>
                <wp:positionV relativeFrom="paragraph">
                  <wp:posOffset>788308</wp:posOffset>
                </wp:positionV>
                <wp:extent cx="393065" cy="325120"/>
                <wp:effectExtent l="0" t="16827" r="21907" b="21908"/>
                <wp:wrapNone/>
                <wp:docPr id="18" name="Up Arrow 10"/>
                <wp:cNvGraphicFramePr/>
                <a:graphic xmlns:a="http://schemas.openxmlformats.org/drawingml/2006/main">
                  <a:graphicData uri="http://schemas.microsoft.com/office/word/2010/wordprocessingShape">
                    <wps:wsp>
                      <wps:cNvSpPr/>
                      <wps:spPr>
                        <a:xfrm rot="5400000">
                          <a:off x="0" y="0"/>
                          <a:ext cx="393065" cy="3251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749AB" id="Up Arrow 10" o:spid="_x0000_s1026" type="#_x0000_t68" style="position:absolute;margin-left:262.9pt;margin-top:62.05pt;width:30.95pt;height:25.6pt;rotation:90;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" adj="10800" fillcolor="#4472c4 [3204]" strokecolor="#1f3763 [1604]" strokeweight="1pt"/>
            </w:pict>
          </mc:Fallback>
        </mc:AlternateContent>
      </w:r>
      <w:r w:rsidRPr="007724C8">
        <w:rPr>
          <w:rFonts w:asciiTheme="minorHAnsi" w:hAnsiTheme="minorHAnsi" w:cstheme="minorHAnsi"/>
          <w:noProof/>
        </w:rPr>
        <mc:AlternateContent>
          <mc:Choice Requires="wps">
            <w:drawing>
              <wp:anchor distT="0" distB="0" distL="114300" distR="114300" simplePos="0" relativeHeight="251658253" behindDoc="0" locked="0" layoutInCell="1" allowOverlap="1" wp14:anchorId="49605D41" wp14:editId="1BDC6E5B">
                <wp:simplePos x="0" y="0"/>
                <wp:positionH relativeFrom="column">
                  <wp:posOffset>865051</wp:posOffset>
                </wp:positionH>
                <wp:positionV relativeFrom="paragraph">
                  <wp:posOffset>2544173</wp:posOffset>
                </wp:positionV>
                <wp:extent cx="2651125" cy="1456690"/>
                <wp:effectExtent l="12700" t="0" r="15875" b="16510"/>
                <wp:wrapNone/>
                <wp:docPr id="45" name="Preparation 28"/>
                <wp:cNvGraphicFramePr/>
                <a:graphic xmlns:a="http://schemas.openxmlformats.org/drawingml/2006/main">
                  <a:graphicData uri="http://schemas.microsoft.com/office/word/2010/wordprocessingShape">
                    <wps:wsp>
                      <wps:cNvSpPr/>
                      <wps:spPr>
                        <a:xfrm>
                          <a:off x="0" y="0"/>
                          <a:ext cx="2651125" cy="1456690"/>
                        </a:xfrm>
                        <a:prstGeom prst="flowChartPreparation">
                          <a:avLst/>
                        </a:prstGeom>
                        <a:solidFill>
                          <a:schemeClr val="accent1"/>
                        </a:solidFill>
                      </wps:spPr>
                      <wps:style>
                        <a:lnRef idx="2">
                          <a:schemeClr val="accent4">
                            <a:shade val="50000"/>
                          </a:schemeClr>
                        </a:lnRef>
                        <a:fillRef idx="1">
                          <a:schemeClr val="accent4"/>
                        </a:fillRef>
                        <a:effectRef idx="0">
                          <a:schemeClr val="accent4"/>
                        </a:effectRef>
                        <a:fontRef idx="minor">
                          <a:schemeClr val="lt1"/>
                        </a:fontRef>
                      </wps:style>
                      <wps:txbx>
                        <w:txbxContent>
                          <w:p w14:paraId="64491A8D"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p w14:paraId="638C8CD4" w14:textId="77777777" w:rsidR="002B3022" w:rsidRDefault="002B3022" w:rsidP="00B54F35">
                            <w:pPr>
                              <w:jc w:val="center"/>
                              <w:rPr>
                                <w:color w:val="FFFFFF" w:themeColor="light1"/>
                                <w:kern w:val="24"/>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5D41" id="Preparation 28" o:spid="_x0000_s1043" type="#_x0000_t117" style="position:absolute;margin-left:68.1pt;margin-top:200.35pt;width:208.75pt;height:114.7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" fillcolor="#4472c4 [3204]" strokecolor="#7f5f00 [1607]" strokeweight="1pt">
                <v:textbox>
                  <w:txbxContent>
                    <w:p w14:paraId="64491A8D"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p w14:paraId="638C8CD4" w14:textId="77777777" w:rsidR="002B3022" w:rsidRDefault="002B3022" w:rsidP="00B54F35">
                      <w:pPr>
                        <w:jc w:val="center"/>
                        <w:rPr>
                          <w:color w:val="FFFFFF" w:themeColor="light1"/>
                          <w:kern w:val="24"/>
                          <w:sz w:val="20"/>
                          <w:szCs w:val="20"/>
                        </w:rPr>
                      </w:pP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6" behindDoc="0" locked="0" layoutInCell="1" allowOverlap="1" wp14:anchorId="743F6F15" wp14:editId="1E5B1D34">
                <wp:simplePos x="0" y="0"/>
                <wp:positionH relativeFrom="column">
                  <wp:posOffset>902607</wp:posOffset>
                </wp:positionH>
                <wp:positionV relativeFrom="paragraph">
                  <wp:posOffset>1008289</wp:posOffset>
                </wp:positionV>
                <wp:extent cx="2652146" cy="1457011"/>
                <wp:effectExtent l="12700" t="0" r="15240" b="16510"/>
                <wp:wrapNone/>
                <wp:docPr id="52" name="Preparation 34"/>
                <wp:cNvGraphicFramePr/>
                <a:graphic xmlns:a="http://schemas.openxmlformats.org/drawingml/2006/main">
                  <a:graphicData uri="http://schemas.microsoft.com/office/word/2010/wordprocessingShape">
                    <wps:wsp>
                      <wps:cNvSpPr/>
                      <wps:spPr>
                        <a:xfrm>
                          <a:off x="0" y="0"/>
                          <a:ext cx="2652146" cy="1457011"/>
                        </a:xfrm>
                        <a:prstGeom prst="flowChartPreparation">
                          <a:avLst/>
                        </a:prstGeom>
                        <a:solidFill>
                          <a:schemeClr val="accent1"/>
                        </a:solidFill>
                      </wps:spPr>
                      <wps:style>
                        <a:lnRef idx="2">
                          <a:schemeClr val="accent4">
                            <a:shade val="50000"/>
                          </a:schemeClr>
                        </a:lnRef>
                        <a:fillRef idx="1">
                          <a:schemeClr val="accent4"/>
                        </a:fillRef>
                        <a:effectRef idx="0">
                          <a:schemeClr val="accent4"/>
                        </a:effectRef>
                        <a:fontRef idx="minor">
                          <a:schemeClr val="lt1"/>
                        </a:fontRef>
                      </wps:style>
                      <wps:txbx>
                        <w:txbxContent>
                          <w:p w14:paraId="7F2A6013"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p w14:paraId="17B4B2E3" w14:textId="77777777" w:rsidR="002B3022" w:rsidRDefault="002B3022" w:rsidP="00B54F35">
                            <w:pPr>
                              <w:jc w:val="center"/>
                              <w:rPr>
                                <w:color w:val="FFFFFF" w:themeColor="light1"/>
                                <w:kern w:val="24"/>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F6F15" id="Preparation 34" o:spid="_x0000_s1044" type="#_x0000_t117" style="position:absolute;margin-left:71.05pt;margin-top:79.4pt;width:208.85pt;height:114.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" fillcolor="#4472c4 [3204]" strokecolor="#7f5f00 [1607]" strokeweight="1pt">
                <v:textbox>
                  <w:txbxContent>
                    <w:p w14:paraId="7F2A6013" w14:textId="77777777" w:rsidR="002B3022" w:rsidRDefault="002B3022" w:rsidP="00B54F35">
                      <w:pPr>
                        <w:jc w:val="center"/>
                        <w:rPr>
                          <w:color w:val="FFFFFF" w:themeColor="light1"/>
                          <w:kern w:val="24"/>
                          <w:sz w:val="20"/>
                          <w:szCs w:val="20"/>
                        </w:rPr>
                      </w:pPr>
                      <w:r>
                        <w:rPr>
                          <w:color w:val="FFFFFF" w:themeColor="light1"/>
                          <w:kern w:val="24"/>
                          <w:sz w:val="20"/>
                          <w:szCs w:val="20"/>
                        </w:rPr>
                        <w:t>End of Initiative Outcome:  ….</w:t>
                      </w:r>
                    </w:p>
                    <w:p w14:paraId="17B4B2E3" w14:textId="77777777" w:rsidR="002B3022" w:rsidRDefault="002B3022" w:rsidP="00B54F35">
                      <w:pPr>
                        <w:jc w:val="center"/>
                        <w:rPr>
                          <w:color w:val="FFFFFF" w:themeColor="light1"/>
                          <w:kern w:val="24"/>
                          <w:sz w:val="20"/>
                          <w:szCs w:val="20"/>
                        </w:rPr>
                      </w:pPr>
                    </w:p>
                  </w:txbxContent>
                </v:textbox>
              </v:shape>
            </w:pict>
          </mc:Fallback>
        </mc:AlternateContent>
      </w:r>
      <w:del w:id="206" w:author="Bonaiuti, Enrico (RTB-CIP-GLDC-ICARDA)" w:date="2021-07-09T22:18:00Z">
        <w:r w:rsidRPr="007724C8" w:rsidDel="00DE690F">
          <w:rPr>
            <w:rFonts w:asciiTheme="minorHAnsi" w:hAnsiTheme="minorHAnsi" w:cstheme="minorHAnsi"/>
            <w:noProof/>
          </w:rPr>
          <mc:AlternateContent>
            <mc:Choice Requires="wps">
              <w:drawing>
                <wp:anchor distT="0" distB="0" distL="114300" distR="114300" simplePos="0" relativeHeight="251658261" behindDoc="0" locked="0" layoutInCell="1" allowOverlap="1" wp14:anchorId="5F6EA881" wp14:editId="4287AF2D">
                  <wp:simplePos x="0" y="0"/>
                  <wp:positionH relativeFrom="column">
                    <wp:posOffset>-914400</wp:posOffset>
                  </wp:positionH>
                  <wp:positionV relativeFrom="paragraph">
                    <wp:posOffset>3608070</wp:posOffset>
                  </wp:positionV>
                  <wp:extent cx="1767840" cy="667657"/>
                  <wp:effectExtent l="0" t="0" r="10160" b="18415"/>
                  <wp:wrapNone/>
                  <wp:docPr id="116" name="Snip Same Side Corner Rectangle 116"/>
                  <wp:cNvGraphicFramePr/>
                  <a:graphic xmlns:a="http://schemas.openxmlformats.org/drawingml/2006/main">
                    <a:graphicData uri="http://schemas.microsoft.com/office/word/2010/wordprocessingShape">
                      <wps:wsp>
                        <wps:cNvSpPr/>
                        <wps:spPr>
                          <a:xfrm>
                            <a:off x="0" y="0"/>
                            <a:ext cx="1767840" cy="667657"/>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8CA974" w14:textId="77777777" w:rsidR="002B3022" w:rsidRPr="0099755B" w:rsidRDefault="002B3022" w:rsidP="00B54F35">
                              <w:pPr>
                                <w:jc w:val="center"/>
                                <w:rPr>
                                  <w:color w:val="000000"/>
                                  <w:kern w:val="24"/>
                                  <w:sz w:val="18"/>
                                  <w:szCs w:val="18"/>
                                </w:rPr>
                              </w:pPr>
                              <w:r w:rsidRPr="0099755B">
                                <w:rPr>
                                  <w:color w:val="000000"/>
                                  <w:kern w:val="24"/>
                                  <w:sz w:val="18"/>
                                  <w:szCs w:val="18"/>
                                </w:rPr>
                                <w:t>WP 5:</w:t>
                              </w:r>
                              <w:r>
                                <w:rPr>
                                  <w:color w:val="000000"/>
                                  <w:kern w:val="24"/>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EA881" id="Snip Same Side Corner Rectangle 116" o:spid="_x0000_s1045" style="position:absolute;margin-left:-1in;margin-top:284.1pt;width:139.2pt;height:52.5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7840,6676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" adj="-11796480,,5400" path="m111278,l1656562,r111278,111278l1767840,667657r,l,667657r,l,111278,111278,xe" fillcolor="#d983ff" strokecolor="#1f3763 [1604]" strokeweight="1pt">
                  <v:stroke joinstyle="miter"/>
                  <v:formulas/>
                  <v:path arrowok="t" o:connecttype="custom" o:connectlocs="111278,0;1656562,0;1767840,111278;1767840,667657;1767840,667657;0,667657;0,667657;0,111278;111278,0" o:connectangles="0,0,0,0,0,0,0,0,0" textboxrect="0,0,1767840,667657"/>
                  <v:textbox>
                    <w:txbxContent>
                      <w:p w14:paraId="5D8CA974" w14:textId="77777777" w:rsidR="002B3022" w:rsidRPr="0099755B" w:rsidRDefault="002B3022" w:rsidP="00B54F35">
                        <w:pPr>
                          <w:jc w:val="center"/>
                          <w:rPr>
                            <w:color w:val="000000"/>
                            <w:kern w:val="24"/>
                            <w:sz w:val="18"/>
                            <w:szCs w:val="18"/>
                          </w:rPr>
                        </w:pPr>
                        <w:r w:rsidRPr="0099755B">
                          <w:rPr>
                            <w:color w:val="000000"/>
                            <w:kern w:val="24"/>
                            <w:sz w:val="18"/>
                            <w:szCs w:val="18"/>
                          </w:rPr>
                          <w:t>WP 5:</w:t>
                        </w:r>
                        <w:r>
                          <w:rPr>
                            <w:color w:val="000000"/>
                            <w:kern w:val="24"/>
                            <w:sz w:val="18"/>
                            <w:szCs w:val="18"/>
                          </w:rPr>
                          <w:t xml:space="preserve"> </w:t>
                        </w:r>
                      </w:p>
                    </w:txbxContent>
                  </v:textbox>
                </v:shape>
              </w:pict>
            </mc:Fallback>
          </mc:AlternateContent>
        </w:r>
      </w:del>
      <w:r w:rsidRPr="007724C8">
        <w:rPr>
          <w:rFonts w:asciiTheme="minorHAnsi" w:hAnsiTheme="minorHAnsi" w:cstheme="minorHAnsi"/>
          <w:noProof/>
        </w:rPr>
        <mc:AlternateContent>
          <mc:Choice Requires="wps">
            <w:drawing>
              <wp:anchor distT="0" distB="0" distL="114300" distR="114300" simplePos="0" relativeHeight="251658260" behindDoc="0" locked="0" layoutInCell="1" allowOverlap="1" wp14:anchorId="35D29AD6" wp14:editId="156ED0F2">
                <wp:simplePos x="0" y="0"/>
                <wp:positionH relativeFrom="column">
                  <wp:posOffset>-873851</wp:posOffset>
                </wp:positionH>
                <wp:positionV relativeFrom="paragraph">
                  <wp:posOffset>2635250</wp:posOffset>
                </wp:positionV>
                <wp:extent cx="1767840" cy="874207"/>
                <wp:effectExtent l="0" t="0" r="10160" b="15240"/>
                <wp:wrapNone/>
                <wp:docPr id="99" name="Snip Same Side Corner Rectangle 99"/>
                <wp:cNvGraphicFramePr/>
                <a:graphic xmlns:a="http://schemas.openxmlformats.org/drawingml/2006/main">
                  <a:graphicData uri="http://schemas.microsoft.com/office/word/2010/wordprocessingShape">
                    <wps:wsp>
                      <wps:cNvSpPr/>
                      <wps:spPr>
                        <a:xfrm>
                          <a:off x="0" y="0"/>
                          <a:ext cx="1767840" cy="874207"/>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41DF8"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w:t>
                            </w:r>
                            <w:r>
                              <w:rPr>
                                <w:color w:val="000000"/>
                                <w:kern w:val="24"/>
                                <w:sz w:val="18"/>
                                <w:szCs w:val="18"/>
                              </w:rP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9AD6" id="Snip Same Side Corner Rectangle 99" o:spid="_x0000_s1046" style="position:absolute;margin-left:-68.8pt;margin-top:207.5pt;width:139.2pt;height:68.8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7840,8742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" adj="-11796480,,5400" path="m145704,l1622136,r145704,145704l1767840,874207r,l,874207r,l,145704,145704,xe" fillcolor="#d983ff" strokecolor="#1f3763 [1604]" strokeweight="1pt">
                <v:stroke joinstyle="miter"/>
                <v:formulas/>
                <v:path arrowok="t" o:connecttype="custom" o:connectlocs="145704,0;1622136,0;1767840,145704;1767840,874207;1767840,874207;0,874207;0,874207;0,145704;145704,0" o:connectangles="0,0,0,0,0,0,0,0,0" textboxrect="0,0,1767840,874207"/>
                <v:textbox>
                  <w:txbxContent>
                    <w:p w14:paraId="59641DF8"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w:t>
                      </w:r>
                      <w:r>
                        <w:rPr>
                          <w:color w:val="000000"/>
                          <w:kern w:val="24"/>
                          <w:sz w:val="18"/>
                          <w:szCs w:val="18"/>
                        </w:rPr>
                        <w:t xml:space="preserve">4: </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8" behindDoc="0" locked="0" layoutInCell="1" allowOverlap="1" wp14:anchorId="2D104919" wp14:editId="3321C5D0">
                <wp:simplePos x="0" y="0"/>
                <wp:positionH relativeFrom="column">
                  <wp:posOffset>-862330</wp:posOffset>
                </wp:positionH>
                <wp:positionV relativeFrom="paragraph">
                  <wp:posOffset>556351</wp:posOffset>
                </wp:positionV>
                <wp:extent cx="1717675" cy="954405"/>
                <wp:effectExtent l="0" t="0" r="9525" b="10795"/>
                <wp:wrapNone/>
                <wp:docPr id="94" name="Snip Same Side Corner Rectangle 94"/>
                <wp:cNvGraphicFramePr/>
                <a:graphic xmlns:a="http://schemas.openxmlformats.org/drawingml/2006/main">
                  <a:graphicData uri="http://schemas.microsoft.com/office/word/2010/wordprocessingShape">
                    <wps:wsp>
                      <wps:cNvSpPr/>
                      <wps:spPr>
                        <a:xfrm>
                          <a:off x="0" y="0"/>
                          <a:ext cx="1717675" cy="954405"/>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10DBC0"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04919" id="Snip Same Side Corner Rectangle 94" o:spid="_x0000_s1047" style="position:absolute;margin-left:-67.9pt;margin-top:43.8pt;width:135.25pt;height:75.1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7675,954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" adj="-11796480,,5400" path="m159071,l1558604,r159071,159071l1717675,954405r,l,954405r,l,159071,159071,xe" fillcolor="#d983ff" strokecolor="#1f3763 [1604]" strokeweight="1pt">
                <v:stroke joinstyle="miter"/>
                <v:formulas/>
                <v:path arrowok="t" o:connecttype="custom" o:connectlocs="159071,0;1558604,0;1717675,159071;1717675,954405;1717675,954405;0,954405;0,954405;0,159071;159071,0" o:connectangles="0,0,0,0,0,0,0,0,0" textboxrect="0,0,1717675,954405"/>
                <v:textbox>
                  <w:txbxContent>
                    <w:p w14:paraId="4C10DBC0"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2: </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59" behindDoc="0" locked="0" layoutInCell="1" allowOverlap="1" wp14:anchorId="4A60636B" wp14:editId="6F857C7C">
                <wp:simplePos x="0" y="0"/>
                <wp:positionH relativeFrom="column">
                  <wp:posOffset>-873760</wp:posOffset>
                </wp:positionH>
                <wp:positionV relativeFrom="paragraph">
                  <wp:posOffset>1600380</wp:posOffset>
                </wp:positionV>
                <wp:extent cx="1767917" cy="950153"/>
                <wp:effectExtent l="0" t="0" r="10160" b="15240"/>
                <wp:wrapNone/>
                <wp:docPr id="95" name="Snip Same Side Corner Rectangle 95"/>
                <wp:cNvGraphicFramePr/>
                <a:graphic xmlns:a="http://schemas.openxmlformats.org/drawingml/2006/main">
                  <a:graphicData uri="http://schemas.microsoft.com/office/word/2010/wordprocessingShape">
                    <wps:wsp>
                      <wps:cNvSpPr/>
                      <wps:spPr>
                        <a:xfrm>
                          <a:off x="0" y="0"/>
                          <a:ext cx="1767917" cy="950153"/>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04E526"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0636B" id="Snip Same Side Corner Rectangle 95" o:spid="_x0000_s1048" style="position:absolute;margin-left:-68.8pt;margin-top:126pt;width:139.2pt;height:74.8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7917,9501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" adj="-11796480,,5400" path="m158362,l1609555,r158362,158362l1767917,950153r,l,950153r,l,158362,158362,xe" fillcolor="#d983ff" strokecolor="#1f3763 [1604]" strokeweight="1pt">
                <v:stroke joinstyle="miter"/>
                <v:formulas/>
                <v:path arrowok="t" o:connecttype="custom" o:connectlocs="158362,0;1609555,0;1767917,158362;1767917,950153;1767917,950153;0,950153;0,950153;0,158362;158362,0" o:connectangles="0,0,0,0,0,0,0,0,0" textboxrect="0,0,1767917,950153"/>
                <v:textbox>
                  <w:txbxContent>
                    <w:p w14:paraId="2704E526" w14:textId="77777777" w:rsidR="002B3022" w:rsidRPr="0099755B" w:rsidRDefault="002B3022" w:rsidP="00B54F35">
                      <w:pPr>
                        <w:jc w:val="center"/>
                        <w:rPr>
                          <w:color w:val="000000"/>
                          <w:kern w:val="24"/>
                          <w:sz w:val="18"/>
                          <w:szCs w:val="18"/>
                        </w:rPr>
                      </w:pPr>
                      <w:r w:rsidRPr="00521ED8">
                        <w:rPr>
                          <w:color w:val="000000"/>
                          <w:kern w:val="24"/>
                          <w:sz w:val="18"/>
                          <w:szCs w:val="18"/>
                        </w:rPr>
                        <w:t xml:space="preserve">WP 3: </w:t>
                      </w:r>
                    </w:p>
                  </w:txbxContent>
                </v:textbox>
              </v:shape>
            </w:pict>
          </mc:Fallback>
        </mc:AlternateContent>
      </w:r>
      <w:r w:rsidR="00B54F35" w:rsidRPr="007724C8">
        <w:rPr>
          <w:rFonts w:asciiTheme="minorHAnsi" w:hAnsiTheme="minorHAnsi" w:cstheme="minorHAnsi"/>
        </w:rPr>
        <w:br w:type="page"/>
      </w:r>
    </w:p>
    <w:p w14:paraId="2D1A365F" w14:textId="77777777" w:rsidR="00B54F35" w:rsidRPr="007724C8" w:rsidRDefault="00B54F35" w:rsidP="00B54F35">
      <w:pPr>
        <w:rPr>
          <w:rFonts w:asciiTheme="minorHAnsi" w:hAnsiTheme="minorHAnsi" w:cstheme="minorHAnsi"/>
        </w:rPr>
        <w:sectPr w:rsidR="00B54F35" w:rsidRPr="007724C8" w:rsidSect="00C51A30">
          <w:pgSz w:w="15840" w:h="12240" w:orient="landscape"/>
          <w:pgMar w:top="1440" w:right="1440" w:bottom="1440" w:left="1440" w:header="720" w:footer="720" w:gutter="0"/>
          <w:cols w:space="720"/>
          <w:docGrid w:linePitch="360"/>
        </w:sectPr>
      </w:pPr>
    </w:p>
    <w:p w14:paraId="61A4B3F9" w14:textId="77777777" w:rsidR="00B54F35" w:rsidRPr="007724C8" w:rsidRDefault="00B54F35" w:rsidP="00B54F35">
      <w:pPr>
        <w:jc w:val="both"/>
        <w:rPr>
          <w:rFonts w:asciiTheme="minorHAnsi" w:hAnsiTheme="minorHAnsi" w:cstheme="minorHAnsi"/>
          <w:sz w:val="20"/>
          <w:szCs w:val="20"/>
        </w:rPr>
      </w:pPr>
      <w:r w:rsidRPr="007724C8">
        <w:rPr>
          <w:rFonts w:asciiTheme="minorHAnsi" w:hAnsiTheme="minorHAnsi" w:cstheme="minorHAnsi"/>
          <w:sz w:val="20"/>
          <w:szCs w:val="20"/>
        </w:rPr>
        <w:lastRenderedPageBreak/>
        <w:t>Use this table to list the SDG targets and present to which Impact Area they relate and how the initiative will contribute.</w:t>
      </w:r>
    </w:p>
    <w:tbl>
      <w:tblPr>
        <w:tblStyle w:val="TableGrid"/>
        <w:tblW w:w="9255" w:type="dxa"/>
        <w:tblLook w:val="04A0" w:firstRow="1" w:lastRow="0" w:firstColumn="1" w:lastColumn="0" w:noHBand="0" w:noVBand="1"/>
      </w:tblPr>
      <w:tblGrid>
        <w:gridCol w:w="573"/>
        <w:gridCol w:w="4244"/>
        <w:gridCol w:w="1849"/>
        <w:gridCol w:w="2589"/>
      </w:tblGrid>
      <w:tr w:rsidR="00B54F35" w:rsidRPr="007724C8" w14:paraId="23778D55" w14:textId="77777777" w:rsidTr="00C51A30">
        <w:trPr>
          <w:trHeight w:val="154"/>
        </w:trPr>
        <w:tc>
          <w:tcPr>
            <w:tcW w:w="4817" w:type="dxa"/>
            <w:gridSpan w:val="2"/>
          </w:tcPr>
          <w:p w14:paraId="06995305" w14:textId="77777777" w:rsidR="00B54F35" w:rsidRPr="007724C8" w:rsidRDefault="00B54F35" w:rsidP="00C51A30">
            <w:pPr>
              <w:jc w:val="center"/>
              <w:rPr>
                <w:rFonts w:asciiTheme="minorHAnsi" w:hAnsiTheme="minorHAnsi" w:cstheme="minorHAnsi"/>
                <w:b/>
                <w:bCs/>
                <w:sz w:val="20"/>
                <w:szCs w:val="20"/>
              </w:rPr>
            </w:pPr>
            <w:r w:rsidRPr="007724C8">
              <w:rPr>
                <w:rFonts w:asciiTheme="minorHAnsi" w:hAnsiTheme="minorHAnsi" w:cstheme="minorHAnsi"/>
                <w:b/>
                <w:bCs/>
                <w:sz w:val="20"/>
                <w:szCs w:val="20"/>
              </w:rPr>
              <w:t>SDG Target</w:t>
            </w:r>
          </w:p>
        </w:tc>
        <w:tc>
          <w:tcPr>
            <w:tcW w:w="1849" w:type="dxa"/>
          </w:tcPr>
          <w:p w14:paraId="43128816" w14:textId="77777777" w:rsidR="00B54F35" w:rsidRPr="007724C8" w:rsidRDefault="00B54F35" w:rsidP="00C51A30">
            <w:pPr>
              <w:jc w:val="center"/>
              <w:rPr>
                <w:rFonts w:asciiTheme="minorHAnsi" w:hAnsiTheme="minorHAnsi" w:cstheme="minorHAnsi"/>
                <w:b/>
                <w:bCs/>
                <w:sz w:val="20"/>
                <w:szCs w:val="20"/>
              </w:rPr>
            </w:pPr>
            <w:r w:rsidRPr="007724C8">
              <w:rPr>
                <w:rFonts w:asciiTheme="minorHAnsi" w:hAnsiTheme="minorHAnsi" w:cstheme="minorHAnsi"/>
                <w:b/>
                <w:bCs/>
                <w:sz w:val="20"/>
                <w:szCs w:val="20"/>
              </w:rPr>
              <w:t>Linked impact Area(s)</w:t>
            </w:r>
          </w:p>
        </w:tc>
        <w:tc>
          <w:tcPr>
            <w:tcW w:w="2589" w:type="dxa"/>
          </w:tcPr>
          <w:p w14:paraId="38FB8058" w14:textId="77777777" w:rsidR="00B54F35" w:rsidRPr="007724C8" w:rsidRDefault="00B54F35" w:rsidP="00C51A30">
            <w:pPr>
              <w:jc w:val="center"/>
              <w:rPr>
                <w:rFonts w:asciiTheme="minorHAnsi" w:hAnsiTheme="minorHAnsi" w:cstheme="minorHAnsi"/>
                <w:b/>
                <w:bCs/>
                <w:sz w:val="20"/>
                <w:szCs w:val="20"/>
              </w:rPr>
            </w:pPr>
            <w:r w:rsidRPr="007724C8">
              <w:rPr>
                <w:rFonts w:asciiTheme="minorHAnsi" w:hAnsiTheme="minorHAnsi" w:cstheme="minorHAnsi"/>
                <w:b/>
                <w:bCs/>
                <w:sz w:val="20"/>
                <w:szCs w:val="20"/>
              </w:rPr>
              <w:t xml:space="preserve">How the initiative is contributing to the target </w:t>
            </w:r>
          </w:p>
        </w:tc>
      </w:tr>
      <w:tr w:rsidR="00B54F35" w:rsidRPr="007724C8" w14:paraId="00B2D640" w14:textId="77777777" w:rsidTr="00C51A30">
        <w:trPr>
          <w:trHeight w:val="237"/>
        </w:trPr>
        <w:tc>
          <w:tcPr>
            <w:tcW w:w="573" w:type="dxa"/>
          </w:tcPr>
          <w:p w14:paraId="3C75B5CB" w14:textId="77777777" w:rsidR="00B54F35" w:rsidRPr="007724C8" w:rsidRDefault="00B54F35" w:rsidP="00C51A30">
            <w:pPr>
              <w:rPr>
                <w:rFonts w:asciiTheme="minorHAnsi" w:hAnsiTheme="minorHAnsi" w:cstheme="minorHAnsi"/>
                <w:sz w:val="20"/>
                <w:szCs w:val="20"/>
              </w:rPr>
            </w:pPr>
          </w:p>
        </w:tc>
        <w:tc>
          <w:tcPr>
            <w:tcW w:w="4244" w:type="dxa"/>
          </w:tcPr>
          <w:p w14:paraId="0ACC0444" w14:textId="77777777" w:rsidR="00B54F35" w:rsidRPr="007724C8" w:rsidRDefault="00B54F35" w:rsidP="00C51A30">
            <w:pPr>
              <w:rPr>
                <w:rFonts w:asciiTheme="minorHAnsi" w:hAnsiTheme="minorHAnsi" w:cstheme="minorHAnsi"/>
                <w:sz w:val="20"/>
                <w:szCs w:val="20"/>
              </w:rPr>
            </w:pPr>
          </w:p>
        </w:tc>
        <w:tc>
          <w:tcPr>
            <w:tcW w:w="1849" w:type="dxa"/>
          </w:tcPr>
          <w:p w14:paraId="4FCC5E2C" w14:textId="77777777" w:rsidR="00B54F35" w:rsidRPr="007724C8" w:rsidRDefault="00B54F35" w:rsidP="00C51A30">
            <w:pPr>
              <w:rPr>
                <w:rFonts w:asciiTheme="minorHAnsi" w:hAnsiTheme="minorHAnsi" w:cstheme="minorHAnsi"/>
                <w:sz w:val="20"/>
                <w:szCs w:val="20"/>
              </w:rPr>
            </w:pPr>
          </w:p>
        </w:tc>
        <w:tc>
          <w:tcPr>
            <w:tcW w:w="2589" w:type="dxa"/>
          </w:tcPr>
          <w:p w14:paraId="6E45A409" w14:textId="77777777" w:rsidR="00B54F35" w:rsidRPr="007724C8" w:rsidRDefault="00B54F35" w:rsidP="00C51A30">
            <w:pPr>
              <w:rPr>
                <w:rFonts w:asciiTheme="minorHAnsi" w:hAnsiTheme="minorHAnsi" w:cstheme="minorHAnsi"/>
                <w:sz w:val="20"/>
                <w:szCs w:val="20"/>
              </w:rPr>
            </w:pPr>
          </w:p>
        </w:tc>
      </w:tr>
      <w:tr w:rsidR="00B54F35" w:rsidRPr="007724C8" w14:paraId="4D85C5BE" w14:textId="77777777" w:rsidTr="00C51A30">
        <w:trPr>
          <w:trHeight w:val="237"/>
        </w:trPr>
        <w:tc>
          <w:tcPr>
            <w:tcW w:w="573" w:type="dxa"/>
          </w:tcPr>
          <w:p w14:paraId="67D1F4CB" w14:textId="77777777" w:rsidR="00B54F35" w:rsidRPr="007724C8" w:rsidRDefault="00B54F35" w:rsidP="00C51A30">
            <w:pPr>
              <w:rPr>
                <w:rFonts w:asciiTheme="minorHAnsi" w:hAnsiTheme="minorHAnsi" w:cstheme="minorHAnsi"/>
                <w:sz w:val="20"/>
                <w:szCs w:val="20"/>
              </w:rPr>
            </w:pPr>
          </w:p>
        </w:tc>
        <w:tc>
          <w:tcPr>
            <w:tcW w:w="4244" w:type="dxa"/>
          </w:tcPr>
          <w:p w14:paraId="7CA8FBA4" w14:textId="77777777" w:rsidR="00B54F35" w:rsidRPr="007724C8" w:rsidRDefault="00B54F35" w:rsidP="00C51A30">
            <w:pPr>
              <w:rPr>
                <w:rFonts w:asciiTheme="minorHAnsi" w:hAnsiTheme="minorHAnsi" w:cstheme="minorHAnsi"/>
                <w:sz w:val="20"/>
                <w:szCs w:val="20"/>
              </w:rPr>
            </w:pPr>
          </w:p>
        </w:tc>
        <w:tc>
          <w:tcPr>
            <w:tcW w:w="1849" w:type="dxa"/>
          </w:tcPr>
          <w:p w14:paraId="79CABD75" w14:textId="77777777" w:rsidR="00B54F35" w:rsidRPr="007724C8" w:rsidRDefault="00B54F35" w:rsidP="00C51A30">
            <w:pPr>
              <w:rPr>
                <w:rFonts w:asciiTheme="minorHAnsi" w:hAnsiTheme="minorHAnsi" w:cstheme="minorHAnsi"/>
                <w:sz w:val="20"/>
                <w:szCs w:val="20"/>
              </w:rPr>
            </w:pPr>
          </w:p>
        </w:tc>
        <w:tc>
          <w:tcPr>
            <w:tcW w:w="2589" w:type="dxa"/>
          </w:tcPr>
          <w:p w14:paraId="71D32D82" w14:textId="77777777" w:rsidR="00B54F35" w:rsidRPr="007724C8" w:rsidRDefault="00B54F35" w:rsidP="00C51A30">
            <w:pPr>
              <w:rPr>
                <w:rFonts w:asciiTheme="minorHAnsi" w:hAnsiTheme="minorHAnsi" w:cstheme="minorHAnsi"/>
                <w:sz w:val="20"/>
                <w:szCs w:val="20"/>
              </w:rPr>
            </w:pPr>
          </w:p>
        </w:tc>
      </w:tr>
      <w:tr w:rsidR="00B54F35" w:rsidRPr="007724C8" w14:paraId="535C048C" w14:textId="77777777" w:rsidTr="00C51A30">
        <w:trPr>
          <w:trHeight w:val="237"/>
        </w:trPr>
        <w:tc>
          <w:tcPr>
            <w:tcW w:w="573" w:type="dxa"/>
          </w:tcPr>
          <w:p w14:paraId="1FFFEB0F" w14:textId="77777777" w:rsidR="00B54F35" w:rsidRPr="007724C8" w:rsidRDefault="00B54F35" w:rsidP="00C51A30">
            <w:pPr>
              <w:rPr>
                <w:rFonts w:asciiTheme="minorHAnsi" w:hAnsiTheme="minorHAnsi" w:cstheme="minorHAnsi"/>
                <w:sz w:val="20"/>
                <w:szCs w:val="20"/>
              </w:rPr>
            </w:pPr>
          </w:p>
        </w:tc>
        <w:tc>
          <w:tcPr>
            <w:tcW w:w="4244" w:type="dxa"/>
          </w:tcPr>
          <w:p w14:paraId="37E95A8B" w14:textId="77777777" w:rsidR="00B54F35" w:rsidRPr="007724C8" w:rsidRDefault="00B54F35" w:rsidP="00C51A30">
            <w:pPr>
              <w:rPr>
                <w:rFonts w:asciiTheme="minorHAnsi" w:hAnsiTheme="minorHAnsi" w:cstheme="minorHAnsi"/>
                <w:sz w:val="20"/>
                <w:szCs w:val="20"/>
              </w:rPr>
            </w:pPr>
          </w:p>
        </w:tc>
        <w:tc>
          <w:tcPr>
            <w:tcW w:w="1849" w:type="dxa"/>
          </w:tcPr>
          <w:p w14:paraId="0E4353E6" w14:textId="77777777" w:rsidR="00B54F35" w:rsidRPr="007724C8" w:rsidRDefault="00B54F35" w:rsidP="00C51A30">
            <w:pPr>
              <w:rPr>
                <w:rFonts w:asciiTheme="minorHAnsi" w:hAnsiTheme="minorHAnsi" w:cstheme="minorHAnsi"/>
                <w:sz w:val="20"/>
                <w:szCs w:val="20"/>
              </w:rPr>
            </w:pPr>
          </w:p>
        </w:tc>
        <w:tc>
          <w:tcPr>
            <w:tcW w:w="2589" w:type="dxa"/>
          </w:tcPr>
          <w:p w14:paraId="47F66A62" w14:textId="77777777" w:rsidR="00B54F35" w:rsidRPr="007724C8" w:rsidRDefault="00B54F35" w:rsidP="00C51A30">
            <w:pPr>
              <w:rPr>
                <w:rFonts w:asciiTheme="minorHAnsi" w:hAnsiTheme="minorHAnsi" w:cstheme="minorHAnsi"/>
                <w:sz w:val="20"/>
                <w:szCs w:val="20"/>
              </w:rPr>
            </w:pPr>
          </w:p>
        </w:tc>
      </w:tr>
      <w:tr w:rsidR="00B54F35" w:rsidRPr="007724C8" w14:paraId="15077D3A" w14:textId="77777777" w:rsidTr="00C51A30">
        <w:trPr>
          <w:trHeight w:val="237"/>
        </w:trPr>
        <w:tc>
          <w:tcPr>
            <w:tcW w:w="573" w:type="dxa"/>
          </w:tcPr>
          <w:p w14:paraId="0C274BA0" w14:textId="77777777" w:rsidR="00B54F35" w:rsidRPr="007724C8" w:rsidRDefault="00B54F35" w:rsidP="00C51A30">
            <w:pPr>
              <w:rPr>
                <w:rFonts w:asciiTheme="minorHAnsi" w:hAnsiTheme="minorHAnsi" w:cstheme="minorHAnsi"/>
                <w:sz w:val="20"/>
                <w:szCs w:val="20"/>
              </w:rPr>
            </w:pPr>
          </w:p>
        </w:tc>
        <w:tc>
          <w:tcPr>
            <w:tcW w:w="4244" w:type="dxa"/>
          </w:tcPr>
          <w:p w14:paraId="5A8CE7A7" w14:textId="77777777" w:rsidR="00B54F35" w:rsidRPr="007724C8" w:rsidRDefault="00B54F35" w:rsidP="00C51A30">
            <w:pPr>
              <w:rPr>
                <w:rFonts w:asciiTheme="minorHAnsi" w:hAnsiTheme="minorHAnsi" w:cstheme="minorHAnsi"/>
                <w:sz w:val="20"/>
                <w:szCs w:val="20"/>
              </w:rPr>
            </w:pPr>
          </w:p>
        </w:tc>
        <w:tc>
          <w:tcPr>
            <w:tcW w:w="1849" w:type="dxa"/>
          </w:tcPr>
          <w:p w14:paraId="6A9FEA26" w14:textId="77777777" w:rsidR="00B54F35" w:rsidRPr="007724C8" w:rsidRDefault="00B54F35" w:rsidP="00C51A30">
            <w:pPr>
              <w:rPr>
                <w:rFonts w:asciiTheme="minorHAnsi" w:hAnsiTheme="minorHAnsi" w:cstheme="minorHAnsi"/>
                <w:sz w:val="20"/>
                <w:szCs w:val="20"/>
              </w:rPr>
            </w:pPr>
          </w:p>
        </w:tc>
        <w:tc>
          <w:tcPr>
            <w:tcW w:w="2589" w:type="dxa"/>
          </w:tcPr>
          <w:p w14:paraId="13E6B702" w14:textId="77777777" w:rsidR="00B54F35" w:rsidRPr="007724C8" w:rsidRDefault="00B54F35" w:rsidP="00C51A30">
            <w:pPr>
              <w:rPr>
                <w:rFonts w:asciiTheme="minorHAnsi" w:hAnsiTheme="minorHAnsi" w:cstheme="minorHAnsi"/>
                <w:sz w:val="20"/>
                <w:szCs w:val="20"/>
              </w:rPr>
            </w:pPr>
          </w:p>
        </w:tc>
      </w:tr>
      <w:tr w:rsidR="00B54F35" w:rsidRPr="007724C8" w14:paraId="67E72290" w14:textId="77777777" w:rsidTr="00C51A30">
        <w:trPr>
          <w:trHeight w:val="160"/>
        </w:trPr>
        <w:tc>
          <w:tcPr>
            <w:tcW w:w="573" w:type="dxa"/>
          </w:tcPr>
          <w:p w14:paraId="5B5BE812" w14:textId="77777777" w:rsidR="00B54F35" w:rsidRPr="007724C8" w:rsidRDefault="00B54F35" w:rsidP="00C51A30">
            <w:pPr>
              <w:rPr>
                <w:rFonts w:asciiTheme="minorHAnsi" w:hAnsiTheme="minorHAnsi" w:cstheme="minorHAnsi"/>
                <w:sz w:val="20"/>
                <w:szCs w:val="20"/>
              </w:rPr>
            </w:pPr>
          </w:p>
        </w:tc>
        <w:tc>
          <w:tcPr>
            <w:tcW w:w="4244" w:type="dxa"/>
          </w:tcPr>
          <w:p w14:paraId="6FE2D7BF" w14:textId="77777777" w:rsidR="00B54F35" w:rsidRPr="007724C8" w:rsidRDefault="00B54F35" w:rsidP="00C51A30">
            <w:pPr>
              <w:rPr>
                <w:rFonts w:asciiTheme="minorHAnsi" w:hAnsiTheme="minorHAnsi" w:cstheme="minorHAnsi"/>
                <w:sz w:val="20"/>
                <w:szCs w:val="20"/>
              </w:rPr>
            </w:pPr>
          </w:p>
        </w:tc>
        <w:tc>
          <w:tcPr>
            <w:tcW w:w="1849" w:type="dxa"/>
          </w:tcPr>
          <w:p w14:paraId="6C7BB917" w14:textId="77777777" w:rsidR="00B54F35" w:rsidRPr="007724C8" w:rsidRDefault="00B54F35" w:rsidP="00C51A30">
            <w:pPr>
              <w:rPr>
                <w:rFonts w:asciiTheme="minorHAnsi" w:hAnsiTheme="minorHAnsi" w:cstheme="minorHAnsi"/>
                <w:sz w:val="20"/>
                <w:szCs w:val="20"/>
              </w:rPr>
            </w:pPr>
          </w:p>
        </w:tc>
        <w:tc>
          <w:tcPr>
            <w:tcW w:w="2589" w:type="dxa"/>
          </w:tcPr>
          <w:p w14:paraId="61788730" w14:textId="77777777" w:rsidR="00B54F35" w:rsidRPr="007724C8" w:rsidRDefault="00B54F35" w:rsidP="00C51A30">
            <w:pPr>
              <w:rPr>
                <w:rFonts w:asciiTheme="minorHAnsi" w:hAnsiTheme="minorHAnsi" w:cstheme="minorHAnsi"/>
                <w:sz w:val="20"/>
                <w:szCs w:val="20"/>
              </w:rPr>
            </w:pPr>
          </w:p>
        </w:tc>
      </w:tr>
      <w:tr w:rsidR="00B54F35" w:rsidRPr="007724C8" w14:paraId="4F6C9564" w14:textId="77777777" w:rsidTr="00C51A30">
        <w:trPr>
          <w:trHeight w:val="314"/>
        </w:trPr>
        <w:tc>
          <w:tcPr>
            <w:tcW w:w="573" w:type="dxa"/>
          </w:tcPr>
          <w:p w14:paraId="2925DE42" w14:textId="77777777" w:rsidR="00B54F35" w:rsidRPr="007724C8" w:rsidRDefault="00B54F35" w:rsidP="00C51A30">
            <w:pPr>
              <w:rPr>
                <w:rFonts w:asciiTheme="minorHAnsi" w:hAnsiTheme="minorHAnsi" w:cstheme="minorHAnsi"/>
                <w:sz w:val="20"/>
                <w:szCs w:val="20"/>
              </w:rPr>
            </w:pPr>
          </w:p>
        </w:tc>
        <w:tc>
          <w:tcPr>
            <w:tcW w:w="4244" w:type="dxa"/>
          </w:tcPr>
          <w:p w14:paraId="2CCC4BB1" w14:textId="77777777" w:rsidR="00B54F35" w:rsidRPr="007724C8" w:rsidRDefault="00B54F35" w:rsidP="00C51A30">
            <w:pPr>
              <w:rPr>
                <w:rFonts w:asciiTheme="minorHAnsi" w:hAnsiTheme="minorHAnsi" w:cstheme="minorHAnsi"/>
                <w:sz w:val="20"/>
                <w:szCs w:val="20"/>
              </w:rPr>
            </w:pPr>
          </w:p>
        </w:tc>
        <w:tc>
          <w:tcPr>
            <w:tcW w:w="1849" w:type="dxa"/>
          </w:tcPr>
          <w:p w14:paraId="3480843E" w14:textId="77777777" w:rsidR="00B54F35" w:rsidRPr="007724C8" w:rsidRDefault="00B54F35" w:rsidP="00C51A30">
            <w:pPr>
              <w:rPr>
                <w:rFonts w:asciiTheme="minorHAnsi" w:hAnsiTheme="minorHAnsi" w:cstheme="minorHAnsi"/>
                <w:sz w:val="20"/>
                <w:szCs w:val="20"/>
              </w:rPr>
            </w:pPr>
          </w:p>
        </w:tc>
        <w:tc>
          <w:tcPr>
            <w:tcW w:w="2589" w:type="dxa"/>
          </w:tcPr>
          <w:p w14:paraId="415E082E" w14:textId="77777777" w:rsidR="00B54F35" w:rsidRPr="007724C8" w:rsidRDefault="00B54F35" w:rsidP="00C51A30">
            <w:pPr>
              <w:rPr>
                <w:rFonts w:asciiTheme="minorHAnsi" w:hAnsiTheme="minorHAnsi" w:cstheme="minorHAnsi"/>
                <w:sz w:val="20"/>
                <w:szCs w:val="20"/>
              </w:rPr>
            </w:pPr>
          </w:p>
        </w:tc>
      </w:tr>
    </w:tbl>
    <w:p w14:paraId="13ABFE83" w14:textId="77777777" w:rsidR="00B54F35" w:rsidRPr="007724C8" w:rsidRDefault="00B54F35" w:rsidP="00B54F35">
      <w:pPr>
        <w:rPr>
          <w:rFonts w:asciiTheme="minorHAnsi" w:hAnsiTheme="minorHAnsi" w:cstheme="minorHAnsi"/>
        </w:rPr>
      </w:pPr>
    </w:p>
    <w:p w14:paraId="484FB19E" w14:textId="6C794534"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hAnsiTheme="minorHAnsi" w:cstheme="minorHAnsi"/>
          <w:sz w:val="20"/>
          <w:szCs w:val="20"/>
        </w:rPr>
        <w:t xml:space="preserve">Use this table to explain the causal logic from </w:t>
      </w:r>
      <w:proofErr w:type="spellStart"/>
      <w:r w:rsidRPr="007724C8">
        <w:rPr>
          <w:rFonts w:asciiTheme="minorHAnsi" w:hAnsiTheme="minorHAnsi" w:cstheme="minorHAnsi"/>
          <w:sz w:val="20"/>
          <w:szCs w:val="20"/>
        </w:rPr>
        <w:t>EoI</w:t>
      </w:r>
      <w:proofErr w:type="spellEnd"/>
      <w:r w:rsidRPr="007724C8">
        <w:rPr>
          <w:rFonts w:asciiTheme="minorHAnsi" w:hAnsiTheme="minorHAnsi" w:cstheme="minorHAnsi"/>
          <w:sz w:val="20"/>
          <w:szCs w:val="20"/>
        </w:rPr>
        <w:t xml:space="preserve"> Outcomes and AA Outcomes. Select AA</w:t>
      </w:r>
      <w:r w:rsidRPr="007724C8">
        <w:rPr>
          <w:rFonts w:asciiTheme="minorHAnsi" w:eastAsia="Times New Roman" w:hAnsiTheme="minorHAnsi" w:cstheme="minorHAnsi"/>
          <w:sz w:val="20"/>
          <w:szCs w:val="20"/>
        </w:rPr>
        <w:t xml:space="preserve"> Outcomes from </w:t>
      </w:r>
      <w:del w:id="207" w:author="Bonaiuti, Enrico (RTB-CIP-GLDC-ICARDA)" w:date="2021-07-09T22:21:00Z">
        <w:r w:rsidRPr="007724C8" w:rsidDel="00DE690F">
          <w:rPr>
            <w:rFonts w:asciiTheme="minorHAnsi" w:eastAsia="Times New Roman" w:hAnsiTheme="minorHAnsi" w:cstheme="minorHAnsi"/>
            <w:sz w:val="20"/>
            <w:szCs w:val="20"/>
          </w:rPr>
          <w:delText>the table below. Outcomes are exported from the </w:delText>
        </w:r>
        <w:r w:rsidR="00546ADF" w:rsidDel="00DE690F">
          <w:fldChar w:fldCharType="begin"/>
        </w:r>
        <w:r w:rsidR="00546ADF" w:rsidDel="00DE690F">
          <w:delInstrText xml:space="preserve"> HYPERLINK "https://www.cgiar.org/research/investment-prospectus/" \t "_blank" </w:delInstrText>
        </w:r>
        <w:r w:rsidR="00546ADF" w:rsidDel="00DE690F">
          <w:fldChar w:fldCharType="separate"/>
        </w:r>
        <w:r w:rsidRPr="007724C8" w:rsidDel="00DE690F">
          <w:rPr>
            <w:rFonts w:asciiTheme="minorHAnsi" w:eastAsia="Times New Roman" w:hAnsiTheme="minorHAnsi" w:cstheme="minorHAnsi"/>
            <w:color w:val="0563C1"/>
            <w:sz w:val="20"/>
            <w:szCs w:val="20"/>
            <w:u w:val="single"/>
          </w:rPr>
          <w:delText>CGIAR Investment Prospectus</w:delText>
        </w:r>
        <w:r w:rsidR="00546ADF" w:rsidDel="00DE690F">
          <w:rPr>
            <w:rFonts w:asciiTheme="minorHAnsi" w:eastAsia="Times New Roman" w:hAnsiTheme="minorHAnsi" w:cstheme="minorHAnsi"/>
            <w:color w:val="0563C1"/>
            <w:sz w:val="20"/>
            <w:szCs w:val="20"/>
            <w:u w:val="single"/>
          </w:rPr>
          <w:fldChar w:fldCharType="end"/>
        </w:r>
        <w:r w:rsidRPr="007724C8" w:rsidDel="00DE690F">
          <w:rPr>
            <w:rFonts w:asciiTheme="minorHAnsi" w:eastAsia="Times New Roman" w:hAnsiTheme="minorHAnsi" w:cstheme="minorHAnsi"/>
            <w:sz w:val="20"/>
            <w:szCs w:val="20"/>
          </w:rPr>
          <w:delText xml:space="preserve">.  </w:delText>
        </w:r>
      </w:del>
      <w:ins w:id="208" w:author="Bonaiuti, Enrico (RTB-CIP-GLDC-ICARDA)" w:date="2021-07-09T22:21:00Z">
        <w:r w:rsidR="00DE690F">
          <w:rPr>
            <w:rFonts w:asciiTheme="minorHAnsi" w:eastAsia="Times New Roman" w:hAnsiTheme="minorHAnsi" w:cstheme="minorHAnsi"/>
            <w:sz w:val="20"/>
            <w:szCs w:val="20"/>
          </w:rPr>
          <w:t>Annex 4.</w:t>
        </w:r>
      </w:ins>
    </w:p>
    <w:p w14:paraId="345DE5EC" w14:textId="77777777" w:rsidR="00B54F35" w:rsidRPr="007724C8" w:rsidRDefault="00B54F35" w:rsidP="00B54F35">
      <w:pPr>
        <w:jc w:val="both"/>
        <w:rPr>
          <w:rFonts w:asciiTheme="minorHAnsi" w:hAnsiTheme="minorHAnsi" w:cstheme="minorHAnsi"/>
        </w:rPr>
      </w:pPr>
    </w:p>
    <w:tbl>
      <w:tblPr>
        <w:tblStyle w:val="TableGrid"/>
        <w:tblW w:w="9196" w:type="dxa"/>
        <w:tblLayout w:type="fixed"/>
        <w:tblLook w:val="04A0" w:firstRow="1" w:lastRow="0" w:firstColumn="1" w:lastColumn="0" w:noHBand="0" w:noVBand="1"/>
      </w:tblPr>
      <w:tblGrid>
        <w:gridCol w:w="2011"/>
        <w:gridCol w:w="1953"/>
        <w:gridCol w:w="2198"/>
        <w:gridCol w:w="3034"/>
      </w:tblGrid>
      <w:tr w:rsidR="00B54F35" w:rsidRPr="007724C8" w14:paraId="3CD1EB79" w14:textId="77777777" w:rsidTr="00C51A30">
        <w:trPr>
          <w:trHeight w:val="992"/>
        </w:trPr>
        <w:tc>
          <w:tcPr>
            <w:tcW w:w="2011" w:type="dxa"/>
          </w:tcPr>
          <w:p w14:paraId="114A5B50" w14:textId="77777777" w:rsidR="00B54F35" w:rsidRPr="007724C8" w:rsidRDefault="00B54F35" w:rsidP="00C51A30">
            <w:pPr>
              <w:rPr>
                <w:rFonts w:asciiTheme="minorHAnsi" w:hAnsiTheme="minorHAnsi" w:cstheme="minorHAnsi"/>
              </w:rPr>
            </w:pPr>
            <w:r w:rsidRPr="007724C8">
              <w:rPr>
                <w:rFonts w:asciiTheme="minorHAnsi" w:hAnsiTheme="minorHAnsi" w:cstheme="minorHAnsi"/>
                <w:b/>
                <w:bCs/>
                <w:sz w:val="20"/>
                <w:szCs w:val="20"/>
              </w:rPr>
              <w:t xml:space="preserve">From </w:t>
            </w:r>
            <w:proofErr w:type="spellStart"/>
            <w:r w:rsidRPr="007724C8">
              <w:rPr>
                <w:rFonts w:asciiTheme="minorHAnsi" w:hAnsiTheme="minorHAnsi" w:cstheme="minorHAnsi"/>
                <w:b/>
                <w:bCs/>
                <w:sz w:val="20"/>
                <w:szCs w:val="20"/>
              </w:rPr>
              <w:t>EoI</w:t>
            </w:r>
            <w:proofErr w:type="spellEnd"/>
            <w:r w:rsidRPr="007724C8">
              <w:rPr>
                <w:rFonts w:asciiTheme="minorHAnsi" w:hAnsiTheme="minorHAnsi" w:cstheme="minorHAnsi"/>
                <w:b/>
                <w:bCs/>
                <w:sz w:val="20"/>
                <w:szCs w:val="20"/>
              </w:rPr>
              <w:t xml:space="preserve"> Outcome (Name)</w:t>
            </w:r>
          </w:p>
        </w:tc>
        <w:tc>
          <w:tcPr>
            <w:tcW w:w="1953" w:type="dxa"/>
          </w:tcPr>
          <w:p w14:paraId="6C9DD7F6" w14:textId="77777777" w:rsidR="00B54F35" w:rsidRPr="007724C8" w:rsidRDefault="00B54F35" w:rsidP="00C51A30">
            <w:pPr>
              <w:rPr>
                <w:rFonts w:asciiTheme="minorHAnsi" w:hAnsiTheme="minorHAnsi" w:cstheme="minorHAnsi"/>
              </w:rPr>
            </w:pPr>
            <w:r w:rsidRPr="007724C8">
              <w:rPr>
                <w:rFonts w:asciiTheme="minorHAnsi" w:hAnsiTheme="minorHAnsi" w:cstheme="minorHAnsi"/>
                <w:b/>
                <w:bCs/>
                <w:sz w:val="20"/>
                <w:szCs w:val="20"/>
              </w:rPr>
              <w:t>To AA Outcome (Name)</w:t>
            </w:r>
          </w:p>
        </w:tc>
        <w:tc>
          <w:tcPr>
            <w:tcW w:w="2198" w:type="dxa"/>
          </w:tcPr>
          <w:p w14:paraId="7E72F8A4" w14:textId="77777777" w:rsidR="00B54F35" w:rsidRPr="007724C8" w:rsidRDefault="00B54F35" w:rsidP="00C51A30">
            <w:pPr>
              <w:rPr>
                <w:rFonts w:asciiTheme="minorHAnsi" w:hAnsiTheme="minorHAnsi" w:cstheme="minorHAnsi"/>
                <w:b/>
                <w:bCs/>
                <w:sz w:val="20"/>
                <w:szCs w:val="20"/>
              </w:rPr>
            </w:pPr>
            <w:r w:rsidRPr="007724C8">
              <w:rPr>
                <w:rFonts w:asciiTheme="minorHAnsi" w:hAnsiTheme="minorHAnsi" w:cstheme="minorHAnsi"/>
                <w:b/>
                <w:bCs/>
                <w:sz w:val="20"/>
                <w:szCs w:val="20"/>
              </w:rPr>
              <w:t>Actor Type</w:t>
            </w:r>
          </w:p>
        </w:tc>
        <w:tc>
          <w:tcPr>
            <w:tcW w:w="3034" w:type="dxa"/>
          </w:tcPr>
          <w:p w14:paraId="1BB9AA96" w14:textId="77777777" w:rsidR="00B54F35" w:rsidRPr="007724C8" w:rsidRDefault="00B54F35" w:rsidP="00C51A30">
            <w:pPr>
              <w:rPr>
                <w:rFonts w:asciiTheme="minorHAnsi" w:hAnsiTheme="minorHAnsi" w:cstheme="minorHAnsi"/>
              </w:rPr>
            </w:pPr>
            <w:r w:rsidRPr="007724C8">
              <w:rPr>
                <w:rFonts w:asciiTheme="minorHAnsi" w:hAnsiTheme="minorHAnsi" w:cstheme="minorHAnsi"/>
                <w:b/>
                <w:bCs/>
                <w:sz w:val="20"/>
                <w:szCs w:val="20"/>
              </w:rPr>
              <w:t>Assumption</w:t>
            </w:r>
          </w:p>
        </w:tc>
      </w:tr>
      <w:tr w:rsidR="00B54F35" w:rsidRPr="007724C8" w14:paraId="72898F36" w14:textId="77777777" w:rsidTr="00C51A30">
        <w:trPr>
          <w:trHeight w:val="208"/>
        </w:trPr>
        <w:tc>
          <w:tcPr>
            <w:tcW w:w="2011" w:type="dxa"/>
          </w:tcPr>
          <w:p w14:paraId="5C435686" w14:textId="77777777" w:rsidR="00B54F35" w:rsidRPr="007724C8" w:rsidRDefault="00B54F35" w:rsidP="00C51A30">
            <w:pPr>
              <w:rPr>
                <w:rFonts w:asciiTheme="minorHAnsi" w:hAnsiTheme="minorHAnsi" w:cstheme="minorHAnsi"/>
              </w:rPr>
            </w:pPr>
          </w:p>
        </w:tc>
        <w:tc>
          <w:tcPr>
            <w:tcW w:w="1953" w:type="dxa"/>
          </w:tcPr>
          <w:p w14:paraId="1E5B3D28" w14:textId="77777777" w:rsidR="00B54F35" w:rsidRPr="007724C8" w:rsidRDefault="00B54F35" w:rsidP="00C51A30">
            <w:pPr>
              <w:rPr>
                <w:rFonts w:asciiTheme="minorHAnsi" w:hAnsiTheme="minorHAnsi" w:cstheme="minorHAnsi"/>
              </w:rPr>
            </w:pPr>
          </w:p>
        </w:tc>
        <w:tc>
          <w:tcPr>
            <w:tcW w:w="2198" w:type="dxa"/>
          </w:tcPr>
          <w:p w14:paraId="2D45DF48" w14:textId="77777777" w:rsidR="00B54F35" w:rsidRPr="007724C8" w:rsidRDefault="00B54F35" w:rsidP="00C51A30">
            <w:pPr>
              <w:rPr>
                <w:rFonts w:asciiTheme="minorHAnsi" w:hAnsiTheme="minorHAnsi" w:cstheme="minorHAnsi"/>
              </w:rPr>
            </w:pPr>
          </w:p>
        </w:tc>
        <w:tc>
          <w:tcPr>
            <w:tcW w:w="3034" w:type="dxa"/>
          </w:tcPr>
          <w:p w14:paraId="6C938606" w14:textId="77777777" w:rsidR="00B54F35" w:rsidRPr="007724C8" w:rsidRDefault="00B54F35" w:rsidP="00C51A30">
            <w:pPr>
              <w:rPr>
                <w:rFonts w:asciiTheme="minorHAnsi" w:hAnsiTheme="minorHAnsi" w:cstheme="minorHAnsi"/>
              </w:rPr>
            </w:pPr>
          </w:p>
        </w:tc>
      </w:tr>
      <w:tr w:rsidR="00B54F35" w:rsidRPr="007724C8" w14:paraId="394C4234" w14:textId="77777777" w:rsidTr="00C51A30">
        <w:trPr>
          <w:trHeight w:val="217"/>
        </w:trPr>
        <w:tc>
          <w:tcPr>
            <w:tcW w:w="2011" w:type="dxa"/>
          </w:tcPr>
          <w:p w14:paraId="2247EE59" w14:textId="77777777" w:rsidR="00B54F35" w:rsidRPr="007724C8" w:rsidRDefault="00B54F35" w:rsidP="00C51A30">
            <w:pPr>
              <w:rPr>
                <w:rFonts w:asciiTheme="minorHAnsi" w:hAnsiTheme="minorHAnsi" w:cstheme="minorHAnsi"/>
              </w:rPr>
            </w:pPr>
          </w:p>
        </w:tc>
        <w:tc>
          <w:tcPr>
            <w:tcW w:w="1953" w:type="dxa"/>
          </w:tcPr>
          <w:p w14:paraId="3C8F9D2E" w14:textId="77777777" w:rsidR="00B54F35" w:rsidRPr="007724C8" w:rsidRDefault="00B54F35" w:rsidP="00C51A30">
            <w:pPr>
              <w:rPr>
                <w:rFonts w:asciiTheme="minorHAnsi" w:hAnsiTheme="minorHAnsi" w:cstheme="minorHAnsi"/>
              </w:rPr>
            </w:pPr>
          </w:p>
        </w:tc>
        <w:tc>
          <w:tcPr>
            <w:tcW w:w="2198" w:type="dxa"/>
          </w:tcPr>
          <w:p w14:paraId="6C8DC72C" w14:textId="77777777" w:rsidR="00B54F35" w:rsidRPr="007724C8" w:rsidRDefault="00B54F35" w:rsidP="00C51A30">
            <w:pPr>
              <w:rPr>
                <w:rFonts w:asciiTheme="minorHAnsi" w:hAnsiTheme="minorHAnsi" w:cstheme="minorHAnsi"/>
              </w:rPr>
            </w:pPr>
          </w:p>
        </w:tc>
        <w:tc>
          <w:tcPr>
            <w:tcW w:w="3034" w:type="dxa"/>
          </w:tcPr>
          <w:p w14:paraId="161EDE8B" w14:textId="77777777" w:rsidR="00B54F35" w:rsidRPr="007724C8" w:rsidRDefault="00B54F35" w:rsidP="00C51A30">
            <w:pPr>
              <w:rPr>
                <w:rFonts w:asciiTheme="minorHAnsi" w:hAnsiTheme="minorHAnsi" w:cstheme="minorHAnsi"/>
              </w:rPr>
            </w:pPr>
          </w:p>
        </w:tc>
      </w:tr>
      <w:tr w:rsidR="00B54F35" w:rsidRPr="007724C8" w14:paraId="2EBDF144" w14:textId="77777777" w:rsidTr="00C51A30">
        <w:trPr>
          <w:trHeight w:val="217"/>
        </w:trPr>
        <w:tc>
          <w:tcPr>
            <w:tcW w:w="2011" w:type="dxa"/>
          </w:tcPr>
          <w:p w14:paraId="3D949836" w14:textId="77777777" w:rsidR="00B54F35" w:rsidRPr="007724C8" w:rsidRDefault="00B54F35" w:rsidP="00C51A30">
            <w:pPr>
              <w:rPr>
                <w:rFonts w:asciiTheme="minorHAnsi" w:hAnsiTheme="minorHAnsi" w:cstheme="minorHAnsi"/>
              </w:rPr>
            </w:pPr>
          </w:p>
        </w:tc>
        <w:tc>
          <w:tcPr>
            <w:tcW w:w="1953" w:type="dxa"/>
          </w:tcPr>
          <w:p w14:paraId="08A028DC" w14:textId="77777777" w:rsidR="00B54F35" w:rsidRPr="007724C8" w:rsidRDefault="00B54F35" w:rsidP="00C51A30">
            <w:pPr>
              <w:rPr>
                <w:rFonts w:asciiTheme="minorHAnsi" w:hAnsiTheme="minorHAnsi" w:cstheme="minorHAnsi"/>
              </w:rPr>
            </w:pPr>
          </w:p>
        </w:tc>
        <w:tc>
          <w:tcPr>
            <w:tcW w:w="2198" w:type="dxa"/>
          </w:tcPr>
          <w:p w14:paraId="034C4037" w14:textId="77777777" w:rsidR="00B54F35" w:rsidRPr="007724C8" w:rsidRDefault="00B54F35" w:rsidP="00C51A30">
            <w:pPr>
              <w:rPr>
                <w:rFonts w:asciiTheme="minorHAnsi" w:hAnsiTheme="minorHAnsi" w:cstheme="minorHAnsi"/>
              </w:rPr>
            </w:pPr>
          </w:p>
        </w:tc>
        <w:tc>
          <w:tcPr>
            <w:tcW w:w="3034" w:type="dxa"/>
          </w:tcPr>
          <w:p w14:paraId="1F482B9D" w14:textId="77777777" w:rsidR="00B54F35" w:rsidRPr="007724C8" w:rsidRDefault="00B54F35" w:rsidP="00C51A30">
            <w:pPr>
              <w:rPr>
                <w:rFonts w:asciiTheme="minorHAnsi" w:hAnsiTheme="minorHAnsi" w:cstheme="minorHAnsi"/>
              </w:rPr>
            </w:pPr>
          </w:p>
        </w:tc>
      </w:tr>
      <w:tr w:rsidR="00B54F35" w:rsidRPr="007724C8" w14:paraId="4267A6E8" w14:textId="77777777" w:rsidTr="00C51A30">
        <w:trPr>
          <w:trHeight w:val="208"/>
        </w:trPr>
        <w:tc>
          <w:tcPr>
            <w:tcW w:w="2011" w:type="dxa"/>
          </w:tcPr>
          <w:p w14:paraId="47DD9645" w14:textId="77777777" w:rsidR="00B54F35" w:rsidRPr="007724C8" w:rsidRDefault="00B54F35" w:rsidP="00C51A30">
            <w:pPr>
              <w:rPr>
                <w:rFonts w:asciiTheme="minorHAnsi" w:hAnsiTheme="minorHAnsi" w:cstheme="minorHAnsi"/>
              </w:rPr>
            </w:pPr>
          </w:p>
        </w:tc>
        <w:tc>
          <w:tcPr>
            <w:tcW w:w="1953" w:type="dxa"/>
          </w:tcPr>
          <w:p w14:paraId="1ADAA35E" w14:textId="77777777" w:rsidR="00B54F35" w:rsidRPr="007724C8" w:rsidRDefault="00B54F35" w:rsidP="00C51A30">
            <w:pPr>
              <w:rPr>
                <w:rFonts w:asciiTheme="minorHAnsi" w:hAnsiTheme="minorHAnsi" w:cstheme="minorHAnsi"/>
              </w:rPr>
            </w:pPr>
          </w:p>
        </w:tc>
        <w:tc>
          <w:tcPr>
            <w:tcW w:w="2198" w:type="dxa"/>
          </w:tcPr>
          <w:p w14:paraId="50BA1FDE" w14:textId="77777777" w:rsidR="00B54F35" w:rsidRPr="007724C8" w:rsidRDefault="00B54F35" w:rsidP="00C51A30">
            <w:pPr>
              <w:rPr>
                <w:rFonts w:asciiTheme="minorHAnsi" w:hAnsiTheme="minorHAnsi" w:cstheme="minorHAnsi"/>
              </w:rPr>
            </w:pPr>
          </w:p>
        </w:tc>
        <w:tc>
          <w:tcPr>
            <w:tcW w:w="3034" w:type="dxa"/>
          </w:tcPr>
          <w:p w14:paraId="0F6575DF" w14:textId="77777777" w:rsidR="00B54F35" w:rsidRPr="007724C8" w:rsidRDefault="00B54F35" w:rsidP="00C51A30">
            <w:pPr>
              <w:rPr>
                <w:rFonts w:asciiTheme="minorHAnsi" w:hAnsiTheme="minorHAnsi" w:cstheme="minorHAnsi"/>
              </w:rPr>
            </w:pPr>
          </w:p>
        </w:tc>
      </w:tr>
      <w:tr w:rsidR="00B54F35" w:rsidRPr="007724C8" w14:paraId="13EC4778" w14:textId="77777777" w:rsidTr="00C51A30">
        <w:trPr>
          <w:trHeight w:val="217"/>
        </w:trPr>
        <w:tc>
          <w:tcPr>
            <w:tcW w:w="2011" w:type="dxa"/>
          </w:tcPr>
          <w:p w14:paraId="1D7AE348" w14:textId="77777777" w:rsidR="00B54F35" w:rsidRPr="007724C8" w:rsidRDefault="00B54F35" w:rsidP="00C51A30">
            <w:pPr>
              <w:rPr>
                <w:rFonts w:asciiTheme="minorHAnsi" w:hAnsiTheme="minorHAnsi" w:cstheme="minorHAnsi"/>
              </w:rPr>
            </w:pPr>
          </w:p>
        </w:tc>
        <w:tc>
          <w:tcPr>
            <w:tcW w:w="1953" w:type="dxa"/>
          </w:tcPr>
          <w:p w14:paraId="0E6E0233" w14:textId="77777777" w:rsidR="00B54F35" w:rsidRPr="007724C8" w:rsidRDefault="00B54F35" w:rsidP="00C51A30">
            <w:pPr>
              <w:rPr>
                <w:rFonts w:asciiTheme="minorHAnsi" w:hAnsiTheme="minorHAnsi" w:cstheme="minorHAnsi"/>
              </w:rPr>
            </w:pPr>
          </w:p>
        </w:tc>
        <w:tc>
          <w:tcPr>
            <w:tcW w:w="2198" w:type="dxa"/>
          </w:tcPr>
          <w:p w14:paraId="2D57051E" w14:textId="77777777" w:rsidR="00B54F35" w:rsidRPr="007724C8" w:rsidRDefault="00B54F35" w:rsidP="00C51A30">
            <w:pPr>
              <w:rPr>
                <w:rFonts w:asciiTheme="minorHAnsi" w:hAnsiTheme="minorHAnsi" w:cstheme="minorHAnsi"/>
              </w:rPr>
            </w:pPr>
          </w:p>
        </w:tc>
        <w:tc>
          <w:tcPr>
            <w:tcW w:w="3034" w:type="dxa"/>
          </w:tcPr>
          <w:p w14:paraId="7E6C1847" w14:textId="77777777" w:rsidR="00B54F35" w:rsidRPr="007724C8" w:rsidRDefault="00B54F35" w:rsidP="00C51A30">
            <w:pPr>
              <w:rPr>
                <w:rFonts w:asciiTheme="minorHAnsi" w:hAnsiTheme="minorHAnsi" w:cstheme="minorHAnsi"/>
              </w:rPr>
            </w:pPr>
          </w:p>
        </w:tc>
      </w:tr>
      <w:tr w:rsidR="00B54F35" w:rsidRPr="007724C8" w14:paraId="323B9F16" w14:textId="77777777" w:rsidTr="00C51A30">
        <w:trPr>
          <w:trHeight w:val="217"/>
        </w:trPr>
        <w:tc>
          <w:tcPr>
            <w:tcW w:w="2011" w:type="dxa"/>
          </w:tcPr>
          <w:p w14:paraId="6A7E7AD1" w14:textId="77777777" w:rsidR="00B54F35" w:rsidRPr="007724C8" w:rsidRDefault="00B54F35" w:rsidP="00C51A30">
            <w:pPr>
              <w:rPr>
                <w:rFonts w:asciiTheme="minorHAnsi" w:hAnsiTheme="minorHAnsi" w:cstheme="minorHAnsi"/>
              </w:rPr>
            </w:pPr>
          </w:p>
        </w:tc>
        <w:tc>
          <w:tcPr>
            <w:tcW w:w="1953" w:type="dxa"/>
          </w:tcPr>
          <w:p w14:paraId="113A94EC" w14:textId="77777777" w:rsidR="00B54F35" w:rsidRPr="007724C8" w:rsidRDefault="00B54F35" w:rsidP="00C51A30">
            <w:pPr>
              <w:rPr>
                <w:rFonts w:asciiTheme="minorHAnsi" w:hAnsiTheme="minorHAnsi" w:cstheme="minorHAnsi"/>
              </w:rPr>
            </w:pPr>
          </w:p>
        </w:tc>
        <w:tc>
          <w:tcPr>
            <w:tcW w:w="2198" w:type="dxa"/>
          </w:tcPr>
          <w:p w14:paraId="0F6FD1EB" w14:textId="77777777" w:rsidR="00B54F35" w:rsidRPr="007724C8" w:rsidRDefault="00B54F35" w:rsidP="00C51A30">
            <w:pPr>
              <w:rPr>
                <w:rFonts w:asciiTheme="minorHAnsi" w:hAnsiTheme="minorHAnsi" w:cstheme="minorHAnsi"/>
              </w:rPr>
            </w:pPr>
          </w:p>
        </w:tc>
        <w:tc>
          <w:tcPr>
            <w:tcW w:w="3034" w:type="dxa"/>
          </w:tcPr>
          <w:p w14:paraId="4FD4CFFB" w14:textId="77777777" w:rsidR="00B54F35" w:rsidRPr="007724C8" w:rsidRDefault="00B54F35" w:rsidP="00C51A30">
            <w:pPr>
              <w:rPr>
                <w:rFonts w:asciiTheme="minorHAnsi" w:hAnsiTheme="minorHAnsi" w:cstheme="minorHAnsi"/>
              </w:rPr>
            </w:pPr>
          </w:p>
        </w:tc>
      </w:tr>
      <w:tr w:rsidR="00B54F35" w:rsidRPr="007724C8" w14:paraId="7B369C4A" w14:textId="77777777" w:rsidTr="00C51A30">
        <w:trPr>
          <w:trHeight w:val="208"/>
        </w:trPr>
        <w:tc>
          <w:tcPr>
            <w:tcW w:w="2011" w:type="dxa"/>
          </w:tcPr>
          <w:p w14:paraId="3452CCBC" w14:textId="77777777" w:rsidR="00B54F35" w:rsidRPr="007724C8" w:rsidRDefault="00B54F35" w:rsidP="00C51A30">
            <w:pPr>
              <w:rPr>
                <w:rFonts w:asciiTheme="minorHAnsi" w:hAnsiTheme="minorHAnsi" w:cstheme="minorHAnsi"/>
              </w:rPr>
            </w:pPr>
          </w:p>
        </w:tc>
        <w:tc>
          <w:tcPr>
            <w:tcW w:w="1953" w:type="dxa"/>
          </w:tcPr>
          <w:p w14:paraId="6785158C" w14:textId="77777777" w:rsidR="00B54F35" w:rsidRPr="007724C8" w:rsidRDefault="00B54F35" w:rsidP="00C51A30">
            <w:pPr>
              <w:rPr>
                <w:rFonts w:asciiTheme="minorHAnsi" w:hAnsiTheme="minorHAnsi" w:cstheme="minorHAnsi"/>
              </w:rPr>
            </w:pPr>
          </w:p>
        </w:tc>
        <w:tc>
          <w:tcPr>
            <w:tcW w:w="2198" w:type="dxa"/>
          </w:tcPr>
          <w:p w14:paraId="7798801C" w14:textId="77777777" w:rsidR="00B54F35" w:rsidRPr="007724C8" w:rsidRDefault="00B54F35" w:rsidP="00C51A30">
            <w:pPr>
              <w:rPr>
                <w:rFonts w:asciiTheme="minorHAnsi" w:hAnsiTheme="minorHAnsi" w:cstheme="minorHAnsi"/>
              </w:rPr>
            </w:pPr>
          </w:p>
        </w:tc>
        <w:tc>
          <w:tcPr>
            <w:tcW w:w="3034" w:type="dxa"/>
          </w:tcPr>
          <w:p w14:paraId="3077B3B9" w14:textId="77777777" w:rsidR="00B54F35" w:rsidRPr="007724C8" w:rsidRDefault="00B54F35" w:rsidP="00C51A30">
            <w:pPr>
              <w:rPr>
                <w:rFonts w:asciiTheme="minorHAnsi" w:hAnsiTheme="minorHAnsi" w:cstheme="minorHAnsi"/>
              </w:rPr>
            </w:pPr>
          </w:p>
        </w:tc>
      </w:tr>
      <w:tr w:rsidR="00B54F35" w:rsidRPr="007724C8" w14:paraId="32768312" w14:textId="77777777" w:rsidTr="00C51A30">
        <w:trPr>
          <w:trHeight w:val="167"/>
        </w:trPr>
        <w:tc>
          <w:tcPr>
            <w:tcW w:w="2011" w:type="dxa"/>
          </w:tcPr>
          <w:p w14:paraId="7916CC26" w14:textId="77777777" w:rsidR="00B54F35" w:rsidRPr="007724C8" w:rsidRDefault="00B54F35" w:rsidP="00C51A30">
            <w:pPr>
              <w:rPr>
                <w:rFonts w:asciiTheme="minorHAnsi" w:hAnsiTheme="minorHAnsi" w:cstheme="minorHAnsi"/>
                <w:sz w:val="18"/>
                <w:szCs w:val="18"/>
              </w:rPr>
            </w:pPr>
          </w:p>
        </w:tc>
        <w:tc>
          <w:tcPr>
            <w:tcW w:w="1953" w:type="dxa"/>
          </w:tcPr>
          <w:p w14:paraId="7AA2C503" w14:textId="77777777" w:rsidR="00B54F35" w:rsidRPr="007724C8" w:rsidRDefault="00B54F35" w:rsidP="00C51A30">
            <w:pPr>
              <w:rPr>
                <w:rFonts w:asciiTheme="minorHAnsi" w:hAnsiTheme="minorHAnsi" w:cstheme="minorHAnsi"/>
                <w:sz w:val="18"/>
                <w:szCs w:val="18"/>
              </w:rPr>
            </w:pPr>
          </w:p>
        </w:tc>
        <w:tc>
          <w:tcPr>
            <w:tcW w:w="2198" w:type="dxa"/>
          </w:tcPr>
          <w:p w14:paraId="516D03FE" w14:textId="77777777" w:rsidR="00B54F35" w:rsidRPr="007724C8" w:rsidRDefault="00B54F35" w:rsidP="00C51A30">
            <w:pPr>
              <w:rPr>
                <w:rFonts w:asciiTheme="minorHAnsi" w:hAnsiTheme="minorHAnsi" w:cstheme="minorHAnsi"/>
                <w:sz w:val="18"/>
                <w:szCs w:val="18"/>
              </w:rPr>
            </w:pPr>
          </w:p>
        </w:tc>
        <w:tc>
          <w:tcPr>
            <w:tcW w:w="3034" w:type="dxa"/>
          </w:tcPr>
          <w:p w14:paraId="5E3F0382" w14:textId="77777777" w:rsidR="00B54F35" w:rsidRPr="007724C8" w:rsidRDefault="00B54F35" w:rsidP="00C51A30">
            <w:pPr>
              <w:rPr>
                <w:rFonts w:asciiTheme="minorHAnsi" w:hAnsiTheme="minorHAnsi" w:cstheme="minorHAnsi"/>
                <w:sz w:val="18"/>
                <w:szCs w:val="18"/>
              </w:rPr>
            </w:pPr>
          </w:p>
        </w:tc>
      </w:tr>
    </w:tbl>
    <w:p w14:paraId="16B7EFA8" w14:textId="77777777" w:rsidR="00B54F35" w:rsidRPr="007724C8" w:rsidRDefault="00B54F35" w:rsidP="00B54F35">
      <w:pPr>
        <w:spacing w:after="0" w:line="240" w:lineRule="auto"/>
        <w:textAlignment w:val="baseline"/>
        <w:rPr>
          <w:rFonts w:asciiTheme="minorHAnsi" w:eastAsia="Times New Roman" w:hAnsiTheme="minorHAnsi" w:cstheme="minorHAnsi"/>
          <w:sz w:val="18"/>
          <w:szCs w:val="18"/>
        </w:rPr>
      </w:pPr>
      <w:r w:rsidRPr="007724C8">
        <w:rPr>
          <w:rFonts w:asciiTheme="minorHAnsi" w:eastAsia="Times New Roman" w:hAnsiTheme="minorHAnsi" w:cstheme="minorHAnsi"/>
        </w:rPr>
        <w:t> </w:t>
      </w:r>
    </w:p>
    <w:p w14:paraId="2971CE2F" w14:textId="77777777" w:rsidR="00B54F35" w:rsidRPr="007724C8" w:rsidRDefault="00B54F35" w:rsidP="00B54F35">
      <w:pPr>
        <w:pStyle w:val="Heading3"/>
        <w:rPr>
          <w:rFonts w:asciiTheme="minorHAnsi" w:eastAsia="Calibri" w:hAnsiTheme="minorHAnsi" w:cstheme="minorHAnsi"/>
        </w:rPr>
      </w:pPr>
      <w:bookmarkStart w:id="209" w:name="_Toc76741320"/>
      <w:bookmarkStart w:id="210" w:name="_Toc76762911"/>
      <w:r w:rsidRPr="007724C8">
        <w:rPr>
          <w:rFonts w:asciiTheme="minorHAnsi" w:eastAsia="Calibri" w:hAnsiTheme="minorHAnsi" w:cstheme="minorHAnsi"/>
        </w:rPr>
        <w:t>Part B (Narrative)</w:t>
      </w:r>
      <w:bookmarkEnd w:id="209"/>
      <w:bookmarkEnd w:id="210"/>
    </w:p>
    <w:p w14:paraId="6DB11C95" w14:textId="79D9E633" w:rsidR="00DE690F" w:rsidRPr="00DE690F" w:rsidRDefault="00DE690F">
      <w:pPr>
        <w:rPr>
          <w:ins w:id="211" w:author="Bonaiuti, Enrico (RTB-CIP-GLDC-ICARDA)" w:date="2021-07-09T22:22:00Z"/>
          <w:rFonts w:asciiTheme="minorHAnsi" w:hAnsiTheme="minorHAnsi" w:cstheme="minorHAnsi"/>
          <w:u w:val="single"/>
          <w:rPrChange w:id="212" w:author="Bonaiuti, Enrico (RTB-CIP-GLDC-ICARDA)" w:date="2021-07-09T22:22:00Z">
            <w:rPr>
              <w:ins w:id="213" w:author="Bonaiuti, Enrico (RTB-CIP-GLDC-ICARDA)" w:date="2021-07-09T22:22:00Z"/>
              <w:rFonts w:asciiTheme="minorHAnsi" w:hAnsiTheme="minorHAnsi" w:cstheme="minorHAnsi"/>
              <w:i/>
              <w:iCs/>
              <w:sz w:val="18"/>
              <w:szCs w:val="18"/>
            </w:rPr>
          </w:rPrChange>
        </w:rPr>
        <w:pPrChange w:id="214" w:author="Bonaiuti, Enrico (RTB-CIP-GLDC-ICARDA)" w:date="2021-07-09T22:22:00Z">
          <w:pPr>
            <w:spacing w:before="0" w:after="0"/>
            <w:jc w:val="both"/>
          </w:pPr>
        </w:pPrChange>
      </w:pPr>
      <w:ins w:id="215" w:author="Bonaiuti, Enrico (RTB-CIP-GLDC-ICARDA)" w:date="2021-07-09T22:22:00Z">
        <w:r>
          <w:rPr>
            <w:rFonts w:asciiTheme="minorHAnsi" w:hAnsiTheme="minorHAnsi" w:cstheme="minorHAnsi"/>
            <w:u w:val="single"/>
          </w:rPr>
          <w:t>500</w:t>
        </w:r>
        <w:r w:rsidRPr="007724C8">
          <w:rPr>
            <w:rFonts w:asciiTheme="minorHAnsi" w:hAnsiTheme="minorHAnsi" w:cstheme="minorHAnsi"/>
            <w:u w:val="single"/>
          </w:rPr>
          <w:t xml:space="preserve"> words </w:t>
        </w:r>
      </w:ins>
      <w:ins w:id="216" w:author="Bonaiuti, Enrico (RTB-CIP-GLDC-ICARDA)" w:date="2021-07-09T22:23:00Z">
        <w:r>
          <w:rPr>
            <w:rFonts w:asciiTheme="minorHAnsi" w:hAnsiTheme="minorHAnsi" w:cstheme="minorHAnsi"/>
            <w:u w:val="single"/>
          </w:rPr>
          <w:t>max</w:t>
        </w:r>
      </w:ins>
    </w:p>
    <w:p w14:paraId="1BE8D554" w14:textId="1BF6FF69" w:rsidR="00B54F35" w:rsidRDefault="00B54F35" w:rsidP="00457610">
      <w:pPr>
        <w:spacing w:before="0" w:after="0"/>
        <w:jc w:val="both"/>
        <w:rPr>
          <w:rFonts w:asciiTheme="minorHAnsi" w:eastAsia="Times New Roman" w:hAnsiTheme="minorHAnsi" w:cstheme="minorHAnsi"/>
          <w:color w:val="000000"/>
        </w:rPr>
      </w:pPr>
      <w:r w:rsidRPr="007724C8">
        <w:rPr>
          <w:rFonts w:asciiTheme="minorHAnsi" w:hAnsiTheme="minorHAnsi" w:cstheme="minorHAnsi"/>
          <w:i/>
          <w:iCs/>
          <w:sz w:val="18"/>
          <w:szCs w:val="18"/>
        </w:rPr>
        <w:t xml:space="preserve">Provide a narrative explanation of the Initiative TOC, expanding and updating the </w:t>
      </w:r>
      <w:proofErr w:type="gramStart"/>
      <w:r w:rsidRPr="007724C8">
        <w:rPr>
          <w:rFonts w:asciiTheme="minorHAnsi" w:hAnsiTheme="minorHAnsi" w:cstheme="minorHAnsi"/>
          <w:i/>
          <w:iCs/>
          <w:sz w:val="18"/>
          <w:szCs w:val="18"/>
        </w:rPr>
        <w:t>version  provided</w:t>
      </w:r>
      <w:proofErr w:type="gramEnd"/>
      <w:r w:rsidRPr="007724C8">
        <w:rPr>
          <w:rFonts w:asciiTheme="minorHAnsi" w:hAnsiTheme="minorHAnsi" w:cstheme="minorHAnsi"/>
          <w:i/>
          <w:iCs/>
          <w:sz w:val="18"/>
          <w:szCs w:val="18"/>
        </w:rPr>
        <w:t xml:space="preserve"> in the pre-concept (250 words). This level </w:t>
      </w:r>
      <w:proofErr w:type="spellStart"/>
      <w:r w:rsidRPr="007724C8">
        <w:rPr>
          <w:rFonts w:asciiTheme="minorHAnsi" w:hAnsiTheme="minorHAnsi" w:cstheme="minorHAnsi"/>
          <w:i/>
          <w:iCs/>
          <w:sz w:val="18"/>
          <w:szCs w:val="18"/>
        </w:rPr>
        <w:t>ToC</w:t>
      </w:r>
      <w:proofErr w:type="spellEnd"/>
      <w:r w:rsidRPr="007724C8">
        <w:rPr>
          <w:rFonts w:asciiTheme="minorHAnsi" w:hAnsiTheme="minorHAnsi" w:cstheme="minorHAnsi"/>
          <w:i/>
          <w:iCs/>
          <w:sz w:val="18"/>
          <w:szCs w:val="18"/>
        </w:rPr>
        <w:t xml:space="preserve"> describes the high-level outcomes and impacts that the Initiative is contributing to. The impact description includes the SDG and the CGIAR Impact Areas, the </w:t>
      </w:r>
      <w:proofErr w:type="gramStart"/>
      <w:r w:rsidR="00D93F93">
        <w:rPr>
          <w:rFonts w:asciiTheme="minorHAnsi" w:hAnsiTheme="minorHAnsi" w:cstheme="minorHAnsi"/>
          <w:i/>
          <w:iCs/>
          <w:sz w:val="18"/>
          <w:szCs w:val="18"/>
        </w:rPr>
        <w:t xml:space="preserve">Action </w:t>
      </w:r>
      <w:r w:rsidRPr="007724C8">
        <w:rPr>
          <w:rFonts w:asciiTheme="minorHAnsi" w:hAnsiTheme="minorHAnsi" w:cstheme="minorHAnsi"/>
          <w:i/>
          <w:iCs/>
          <w:sz w:val="18"/>
          <w:szCs w:val="18"/>
        </w:rPr>
        <w:t xml:space="preserve"> </w:t>
      </w:r>
      <w:r w:rsidR="00D93F93">
        <w:rPr>
          <w:rFonts w:asciiTheme="minorHAnsi" w:hAnsiTheme="minorHAnsi" w:cstheme="minorHAnsi"/>
          <w:i/>
          <w:iCs/>
          <w:sz w:val="18"/>
          <w:szCs w:val="18"/>
        </w:rPr>
        <w:t>Ar</w:t>
      </w:r>
      <w:r w:rsidRPr="007724C8">
        <w:rPr>
          <w:rFonts w:asciiTheme="minorHAnsi" w:hAnsiTheme="minorHAnsi" w:cstheme="minorHAnsi"/>
          <w:i/>
          <w:iCs/>
          <w:sz w:val="18"/>
          <w:szCs w:val="18"/>
        </w:rPr>
        <w:t>ea</w:t>
      </w:r>
      <w:proofErr w:type="gramEnd"/>
      <w:r w:rsidRPr="007724C8">
        <w:rPr>
          <w:rFonts w:asciiTheme="minorHAnsi" w:hAnsiTheme="minorHAnsi" w:cstheme="minorHAnsi"/>
          <w:i/>
          <w:iCs/>
          <w:sz w:val="18"/>
          <w:szCs w:val="18"/>
        </w:rPr>
        <w:t xml:space="preserve"> outcomes, the specific initiative level outcomes and how the </w:t>
      </w:r>
      <w:r w:rsidR="00D93F93">
        <w:rPr>
          <w:rFonts w:asciiTheme="minorHAnsi" w:hAnsiTheme="minorHAnsi" w:cstheme="minorHAnsi"/>
          <w:i/>
          <w:iCs/>
          <w:sz w:val="18"/>
          <w:szCs w:val="18"/>
        </w:rPr>
        <w:t>W</w:t>
      </w:r>
      <w:r w:rsidRPr="007724C8">
        <w:rPr>
          <w:rFonts w:asciiTheme="minorHAnsi" w:hAnsiTheme="minorHAnsi" w:cstheme="minorHAnsi"/>
          <w:i/>
          <w:iCs/>
          <w:sz w:val="18"/>
          <w:szCs w:val="18"/>
        </w:rPr>
        <w:t>ork</w:t>
      </w:r>
      <w:r w:rsidR="00D93F93">
        <w:rPr>
          <w:rFonts w:asciiTheme="minorHAnsi" w:hAnsiTheme="minorHAnsi" w:cstheme="minorHAnsi"/>
          <w:i/>
          <w:iCs/>
          <w:sz w:val="18"/>
          <w:szCs w:val="18"/>
        </w:rPr>
        <w:t xml:space="preserve"> P</w:t>
      </w:r>
      <w:r w:rsidRPr="007724C8">
        <w:rPr>
          <w:rFonts w:asciiTheme="minorHAnsi" w:hAnsiTheme="minorHAnsi" w:cstheme="minorHAnsi"/>
          <w:i/>
          <w:iCs/>
          <w:sz w:val="18"/>
          <w:szCs w:val="18"/>
        </w:rPr>
        <w:t xml:space="preserve">ackages are positioned. The description of the </w:t>
      </w:r>
      <w:proofErr w:type="spellStart"/>
      <w:r w:rsidR="00D93F93">
        <w:rPr>
          <w:rFonts w:asciiTheme="minorHAnsi" w:hAnsiTheme="minorHAnsi" w:cstheme="minorHAnsi"/>
          <w:i/>
          <w:iCs/>
          <w:sz w:val="18"/>
          <w:szCs w:val="18"/>
        </w:rPr>
        <w:t>ToC</w:t>
      </w:r>
      <w:proofErr w:type="spellEnd"/>
      <w:r w:rsidRPr="007724C8">
        <w:rPr>
          <w:rFonts w:asciiTheme="minorHAnsi" w:hAnsiTheme="minorHAnsi" w:cstheme="minorHAnsi"/>
          <w:i/>
          <w:iCs/>
          <w:sz w:val="18"/>
          <w:szCs w:val="18"/>
        </w:rPr>
        <w:t xml:space="preserve"> should explain the types of partnerships, the roles of partners needed for outcomes and impacts to be realized, and the key assumptions</w:t>
      </w:r>
      <w:r w:rsidR="004A1BBB">
        <w:rPr>
          <w:rFonts w:asciiTheme="minorHAnsi" w:hAnsiTheme="minorHAnsi" w:cstheme="minorHAnsi"/>
          <w:i/>
          <w:iCs/>
          <w:sz w:val="18"/>
          <w:szCs w:val="18"/>
        </w:rPr>
        <w:t>.</w:t>
      </w:r>
      <w:r w:rsidR="00457610">
        <w:rPr>
          <w:rFonts w:asciiTheme="minorHAnsi" w:hAnsiTheme="minorHAnsi" w:cstheme="minorHAnsi"/>
          <w:i/>
          <w:iCs/>
          <w:sz w:val="18"/>
          <w:szCs w:val="18"/>
        </w:rPr>
        <w:t xml:space="preserve"> </w:t>
      </w:r>
      <w:commentRangeStart w:id="217"/>
      <w:r w:rsidR="00457610">
        <w:rPr>
          <w:rFonts w:asciiTheme="minorHAnsi" w:hAnsiTheme="minorHAnsi" w:cstheme="minorHAnsi"/>
          <w:i/>
          <w:iCs/>
          <w:sz w:val="18"/>
          <w:szCs w:val="18"/>
        </w:rPr>
        <w:t>The narrative will help you generate the following content required in the Proposal template (500 words max):</w:t>
      </w:r>
      <w:r w:rsidRPr="007724C8">
        <w:rPr>
          <w:rFonts w:asciiTheme="minorHAnsi" w:eastAsia="Times New Roman" w:hAnsiTheme="minorHAnsi" w:cstheme="minorHAnsi"/>
          <w:color w:val="000000"/>
        </w:rPr>
        <w:t> </w:t>
      </w:r>
    </w:p>
    <w:p w14:paraId="02814B9D" w14:textId="77777777" w:rsidR="00457610" w:rsidRDefault="00457610" w:rsidP="00457610">
      <w:pPr>
        <w:pBdr>
          <w:top w:val="nil"/>
          <w:left w:val="nil"/>
          <w:bottom w:val="nil"/>
          <w:right w:val="nil"/>
          <w:between w:val="nil"/>
        </w:pBdr>
        <w:ind w:left="720"/>
        <w:rPr>
          <w:color w:val="000000"/>
          <w:sz w:val="22"/>
          <w:szCs w:val="22"/>
        </w:rPr>
      </w:pPr>
      <w:r>
        <w:rPr>
          <w:color w:val="000000"/>
          <w:sz w:val="22"/>
          <w:szCs w:val="22"/>
        </w:rPr>
        <w:t xml:space="preserve">To complement the Initiative </w:t>
      </w:r>
      <w:proofErr w:type="spellStart"/>
      <w:r>
        <w:rPr>
          <w:color w:val="000000"/>
          <w:sz w:val="22"/>
          <w:szCs w:val="22"/>
        </w:rPr>
        <w:t>ToC</w:t>
      </w:r>
      <w:proofErr w:type="spellEnd"/>
      <w:r>
        <w:rPr>
          <w:color w:val="000000"/>
          <w:sz w:val="22"/>
          <w:szCs w:val="22"/>
        </w:rPr>
        <w:t xml:space="preserve"> diagram which illustrates how the Work Packages and End-of Initiative (</w:t>
      </w:r>
      <w:proofErr w:type="spellStart"/>
      <w:r>
        <w:rPr>
          <w:color w:val="000000"/>
          <w:sz w:val="22"/>
          <w:szCs w:val="22"/>
        </w:rPr>
        <w:t>EoI</w:t>
      </w:r>
      <w:proofErr w:type="spellEnd"/>
      <w:r>
        <w:rPr>
          <w:color w:val="000000"/>
          <w:sz w:val="22"/>
          <w:szCs w:val="22"/>
        </w:rPr>
        <w:t xml:space="preserve">) outcomes contribute to Action Area outcomes, CGIAR Impact Areas and SDG targets, the Initiative </w:t>
      </w:r>
      <w:proofErr w:type="spellStart"/>
      <w:r>
        <w:rPr>
          <w:color w:val="000000"/>
          <w:sz w:val="22"/>
          <w:szCs w:val="22"/>
        </w:rPr>
        <w:t>ToC</w:t>
      </w:r>
      <w:proofErr w:type="spellEnd"/>
      <w:r>
        <w:rPr>
          <w:color w:val="000000"/>
          <w:sz w:val="22"/>
          <w:szCs w:val="22"/>
        </w:rPr>
        <w:t xml:space="preserve"> narrative provides an explanation of the causal logic leading from scientific research to impact. In particular, the </w:t>
      </w:r>
      <w:proofErr w:type="spellStart"/>
      <w:r>
        <w:rPr>
          <w:color w:val="000000"/>
          <w:sz w:val="22"/>
          <w:szCs w:val="22"/>
        </w:rPr>
        <w:t>ToC</w:t>
      </w:r>
      <w:proofErr w:type="spellEnd"/>
      <w:r>
        <w:rPr>
          <w:color w:val="000000"/>
          <w:sz w:val="22"/>
          <w:szCs w:val="22"/>
        </w:rPr>
        <w:t xml:space="preserve"> should address the assumptions of how </w:t>
      </w:r>
      <w:proofErr w:type="spellStart"/>
      <w:r>
        <w:rPr>
          <w:color w:val="000000"/>
          <w:sz w:val="22"/>
          <w:szCs w:val="22"/>
        </w:rPr>
        <w:t>EoI</w:t>
      </w:r>
      <w:proofErr w:type="spellEnd"/>
      <w:r>
        <w:rPr>
          <w:color w:val="000000"/>
          <w:sz w:val="22"/>
          <w:szCs w:val="22"/>
        </w:rPr>
        <w:t xml:space="preserve"> outcomes are expected to lead to Action Area outcomes and CGIAR Impacts.</w:t>
      </w:r>
      <w:commentRangeEnd w:id="217"/>
      <w:r w:rsidR="00DE690F">
        <w:rPr>
          <w:rStyle w:val="CommentReference"/>
        </w:rPr>
        <w:commentReference w:id="217"/>
      </w:r>
    </w:p>
    <w:p w14:paraId="22702BC2" w14:textId="77777777" w:rsidR="00457610" w:rsidRPr="007724C8" w:rsidRDefault="00457610" w:rsidP="00B54F35">
      <w:pPr>
        <w:spacing w:after="0" w:line="240" w:lineRule="auto"/>
        <w:rPr>
          <w:rFonts w:asciiTheme="minorHAnsi" w:eastAsia="Times New Roman" w:hAnsiTheme="minorHAnsi" w:cstheme="minorHAnsi"/>
          <w:color w:val="000000"/>
        </w:rPr>
      </w:pPr>
    </w:p>
    <w:p w14:paraId="4E4CA931" w14:textId="00727216" w:rsidR="00B54F35" w:rsidRPr="007724C8" w:rsidRDefault="00B54F35" w:rsidP="00B54F35">
      <w:pPr>
        <w:pStyle w:val="Heading3"/>
        <w:rPr>
          <w:rFonts w:asciiTheme="minorHAnsi" w:eastAsia="Times New Roman" w:hAnsiTheme="minorHAnsi" w:cstheme="minorHAnsi"/>
        </w:rPr>
      </w:pPr>
      <w:bookmarkStart w:id="218" w:name="_Toc76741321"/>
      <w:bookmarkStart w:id="219" w:name="_Toc76762912"/>
      <w:r w:rsidRPr="007724C8">
        <w:rPr>
          <w:rFonts w:asciiTheme="minorHAnsi" w:eastAsia="Times New Roman" w:hAnsiTheme="minorHAnsi" w:cstheme="minorHAnsi"/>
        </w:rPr>
        <w:t xml:space="preserve">Part C (CGIAR Impact Area </w:t>
      </w:r>
      <w:r w:rsidR="004A1BBB">
        <w:rPr>
          <w:rFonts w:asciiTheme="minorHAnsi" w:eastAsia="Times New Roman" w:hAnsiTheme="minorHAnsi" w:cstheme="minorHAnsi"/>
        </w:rPr>
        <w:t>c</w:t>
      </w:r>
      <w:r w:rsidRPr="007724C8">
        <w:rPr>
          <w:rFonts w:asciiTheme="minorHAnsi" w:eastAsia="Times New Roman" w:hAnsiTheme="minorHAnsi" w:cstheme="minorHAnsi"/>
        </w:rPr>
        <w:t>ontribution)</w:t>
      </w:r>
      <w:bookmarkEnd w:id="218"/>
      <w:bookmarkEnd w:id="219"/>
    </w:p>
    <w:p w14:paraId="6E03A70C" w14:textId="77777777" w:rsidR="00B54F35" w:rsidRPr="007724C8" w:rsidRDefault="00B54F35" w:rsidP="00B54F35">
      <w:pPr>
        <w:rPr>
          <w:rFonts w:asciiTheme="minorHAnsi" w:hAnsiTheme="minorHAnsi" w:cstheme="minorHAnsi"/>
          <w:u w:val="single"/>
        </w:rPr>
      </w:pPr>
      <w:del w:id="220" w:author="Bonaiuti, Enrico (RTB-CIP-GLDC-ICARDA)" w:date="2021-07-09T22:22:00Z">
        <w:r w:rsidRPr="007724C8" w:rsidDel="00DE690F">
          <w:rPr>
            <w:rFonts w:asciiTheme="minorHAnsi" w:hAnsiTheme="minorHAnsi" w:cstheme="minorHAnsi"/>
            <w:u w:val="single"/>
          </w:rPr>
          <w:delText xml:space="preserve"> </w:delText>
        </w:r>
      </w:del>
      <w:r w:rsidRPr="007724C8">
        <w:rPr>
          <w:rFonts w:asciiTheme="minorHAnsi" w:hAnsiTheme="minorHAnsi" w:cstheme="minorHAnsi"/>
          <w:u w:val="single"/>
        </w:rPr>
        <w:t>50 words x impact area</w:t>
      </w:r>
    </w:p>
    <w:p w14:paraId="1D2C66EE" w14:textId="77777777" w:rsidR="00B54F35" w:rsidRPr="007724C8" w:rsidRDefault="00B54F35" w:rsidP="00B54F35">
      <w:pPr>
        <w:jc w:val="both"/>
        <w:rPr>
          <w:rFonts w:asciiTheme="minorHAnsi" w:hAnsiTheme="minorHAnsi" w:cstheme="minorHAnsi"/>
          <w:i/>
          <w:iCs/>
          <w:sz w:val="18"/>
          <w:szCs w:val="18"/>
        </w:rPr>
      </w:pPr>
      <w:r w:rsidRPr="007724C8">
        <w:rPr>
          <w:rFonts w:asciiTheme="minorHAnsi" w:hAnsiTheme="minorHAnsi" w:cstheme="minorHAnsi"/>
          <w:i/>
          <w:iCs/>
          <w:sz w:val="18"/>
          <w:szCs w:val="18"/>
        </w:rPr>
        <w:t>Update the explanation of the initiative contribution to each impact area from the concept note, with a brief description of the related target.</w:t>
      </w:r>
    </w:p>
    <w:tbl>
      <w:tblPr>
        <w:tblW w:w="0" w:type="auto"/>
        <w:tblCellMar>
          <w:left w:w="0" w:type="dxa"/>
          <w:right w:w="0" w:type="dxa"/>
        </w:tblCellMar>
        <w:tblLook w:val="04A0" w:firstRow="1" w:lastRow="0" w:firstColumn="1" w:lastColumn="0" w:noHBand="0" w:noVBand="1"/>
      </w:tblPr>
      <w:tblGrid>
        <w:gridCol w:w="1409"/>
        <w:gridCol w:w="6094"/>
        <w:gridCol w:w="1837"/>
      </w:tblGrid>
      <w:tr w:rsidR="00B54F35" w:rsidRPr="007724C8" w14:paraId="192A1755" w14:textId="77777777" w:rsidTr="00C51A30">
        <w:tc>
          <w:tcPr>
            <w:tcW w:w="14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757DC5" w14:textId="77777777" w:rsidR="00B54F35" w:rsidRPr="007724C8" w:rsidRDefault="00B54F35" w:rsidP="00C51A30">
            <w:pPr>
              <w:spacing w:after="0" w:line="240" w:lineRule="auto"/>
              <w:jc w:val="center"/>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w:t>
            </w:r>
          </w:p>
        </w:tc>
        <w:tc>
          <w:tcPr>
            <w:tcW w:w="60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66C914" w14:textId="77777777" w:rsidR="00B54F35" w:rsidRPr="007724C8" w:rsidRDefault="00B54F35" w:rsidP="00C51A30">
            <w:pPr>
              <w:spacing w:after="0" w:line="240" w:lineRule="auto"/>
              <w:jc w:val="center"/>
              <w:rPr>
                <w:rFonts w:asciiTheme="minorHAnsi" w:eastAsia="Times New Roman" w:hAnsiTheme="minorHAnsi" w:cstheme="minorHAnsi"/>
                <w:b/>
                <w:bCs/>
                <w:sz w:val="20"/>
                <w:szCs w:val="20"/>
              </w:rPr>
            </w:pPr>
            <w:r w:rsidRPr="007724C8">
              <w:rPr>
                <w:rFonts w:asciiTheme="minorHAnsi" w:eastAsia="Times New Roman" w:hAnsiTheme="minorHAnsi" w:cstheme="minorHAnsi"/>
                <w:b/>
                <w:bCs/>
                <w:sz w:val="20"/>
                <w:szCs w:val="20"/>
              </w:rPr>
              <w:t>How will your Initiative contribute to each of the CGIAR Impact Areas in the period 2022-2030?</w:t>
            </w:r>
          </w:p>
          <w:p w14:paraId="033CEE4B" w14:textId="77777777" w:rsidR="00B54F35" w:rsidRPr="007724C8" w:rsidRDefault="00B54F35" w:rsidP="00C51A30">
            <w:pPr>
              <w:spacing w:after="0" w:line="240" w:lineRule="auto"/>
              <w:jc w:val="center"/>
              <w:rPr>
                <w:rFonts w:asciiTheme="minorHAnsi" w:eastAsia="Times New Roman" w:hAnsiTheme="minorHAnsi" w:cstheme="minorHAnsi"/>
                <w:i/>
                <w:iCs/>
                <w:sz w:val="20"/>
                <w:szCs w:val="20"/>
              </w:rPr>
            </w:pPr>
            <w:r w:rsidRPr="007724C8">
              <w:rPr>
                <w:rFonts w:asciiTheme="minorHAnsi" w:eastAsia="Times New Roman" w:hAnsiTheme="minorHAnsi" w:cstheme="minorHAnsi"/>
                <w:i/>
                <w:iCs/>
                <w:sz w:val="20"/>
                <w:szCs w:val="20"/>
              </w:rPr>
              <w:lastRenderedPageBreak/>
              <w:t>Take the text from the investment plan (update if needed to address reviewers’ comments that you may have received</w:t>
            </w:r>
          </w:p>
        </w:tc>
        <w:tc>
          <w:tcPr>
            <w:tcW w:w="18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8E679F" w14:textId="77777777" w:rsidR="00B54F35" w:rsidRPr="007724C8" w:rsidRDefault="00B54F35" w:rsidP="00C51A30">
            <w:pPr>
              <w:spacing w:after="0" w:line="240" w:lineRule="auto"/>
              <w:jc w:val="center"/>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lastRenderedPageBreak/>
              <w:t xml:space="preserve">Brief description of targets in the </w:t>
            </w:r>
            <w:r w:rsidRPr="007724C8">
              <w:rPr>
                <w:rFonts w:asciiTheme="minorHAnsi" w:eastAsia="Times New Roman" w:hAnsiTheme="minorHAnsi" w:cstheme="minorHAnsi"/>
                <w:b/>
                <w:bCs/>
                <w:sz w:val="20"/>
                <w:szCs w:val="20"/>
              </w:rPr>
              <w:lastRenderedPageBreak/>
              <w:t>sphere of influence and interest</w:t>
            </w:r>
          </w:p>
        </w:tc>
      </w:tr>
      <w:tr w:rsidR="00B54F35" w:rsidRPr="007724C8" w14:paraId="6FB11B45" w14:textId="77777777" w:rsidTr="00C51A30">
        <w:tc>
          <w:tcPr>
            <w:tcW w:w="14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CDD6D1" w14:textId="77777777" w:rsidR="00B54F35" w:rsidRPr="007724C8" w:rsidRDefault="00B54F35" w:rsidP="00C51A30">
            <w:pPr>
              <w:spacing w:after="0" w:line="240" w:lineRule="auto"/>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lastRenderedPageBreak/>
              <w:t>Nutrition, health &amp; food security </w:t>
            </w:r>
          </w:p>
        </w:tc>
        <w:tc>
          <w:tcPr>
            <w:tcW w:w="6094" w:type="dxa"/>
            <w:tcBorders>
              <w:top w:val="nil"/>
              <w:left w:val="nil"/>
              <w:bottom w:val="single" w:sz="8" w:space="0" w:color="auto"/>
              <w:right w:val="single" w:sz="8" w:space="0" w:color="auto"/>
            </w:tcBorders>
            <w:tcMar>
              <w:top w:w="0" w:type="dxa"/>
              <w:left w:w="108" w:type="dxa"/>
              <w:bottom w:w="0" w:type="dxa"/>
              <w:right w:w="108" w:type="dxa"/>
            </w:tcMar>
          </w:tcPr>
          <w:p w14:paraId="39B6FFF2" w14:textId="77777777" w:rsidR="00B54F35" w:rsidRPr="007724C8" w:rsidRDefault="00B54F35" w:rsidP="00C51A30">
            <w:pPr>
              <w:spacing w:after="0" w:line="240" w:lineRule="auto"/>
              <w:rPr>
                <w:rFonts w:asciiTheme="minorHAnsi" w:eastAsia="Times New Roman" w:hAnsiTheme="minorHAnsi" w:cstheme="minorHAnsi"/>
                <w:sz w:val="20"/>
                <w:szCs w:val="20"/>
              </w:rPr>
            </w:pPr>
          </w:p>
        </w:tc>
        <w:tc>
          <w:tcPr>
            <w:tcW w:w="1837" w:type="dxa"/>
            <w:tcBorders>
              <w:top w:val="nil"/>
              <w:left w:val="nil"/>
              <w:bottom w:val="single" w:sz="8" w:space="0" w:color="auto"/>
              <w:right w:val="single" w:sz="8" w:space="0" w:color="auto"/>
            </w:tcBorders>
            <w:tcMar>
              <w:top w:w="0" w:type="dxa"/>
              <w:left w:w="108" w:type="dxa"/>
              <w:bottom w:w="0" w:type="dxa"/>
              <w:right w:w="108" w:type="dxa"/>
            </w:tcMar>
          </w:tcPr>
          <w:p w14:paraId="3C85AFAC" w14:textId="77777777" w:rsidR="00B54F35" w:rsidRPr="007724C8" w:rsidRDefault="00B54F35" w:rsidP="00C51A30">
            <w:pPr>
              <w:spacing w:after="0" w:line="240" w:lineRule="auto"/>
              <w:rPr>
                <w:rFonts w:asciiTheme="minorHAnsi" w:eastAsia="Times New Roman" w:hAnsiTheme="minorHAnsi" w:cstheme="minorHAnsi"/>
                <w:color w:val="000000" w:themeColor="text1"/>
                <w:sz w:val="20"/>
                <w:szCs w:val="20"/>
              </w:rPr>
            </w:pPr>
          </w:p>
        </w:tc>
      </w:tr>
      <w:tr w:rsidR="00B54F35" w:rsidRPr="007724C8" w14:paraId="1620D6DA" w14:textId="77777777" w:rsidTr="00C51A30">
        <w:tc>
          <w:tcPr>
            <w:tcW w:w="14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701256" w14:textId="77777777" w:rsidR="00B54F35" w:rsidRPr="007724C8" w:rsidRDefault="00B54F35" w:rsidP="00C51A30">
            <w:pPr>
              <w:spacing w:after="0" w:line="240" w:lineRule="auto"/>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Poverty reduction, livelihoods &amp; jobs</w:t>
            </w:r>
          </w:p>
        </w:tc>
        <w:tc>
          <w:tcPr>
            <w:tcW w:w="6094" w:type="dxa"/>
            <w:tcBorders>
              <w:top w:val="nil"/>
              <w:left w:val="nil"/>
              <w:bottom w:val="single" w:sz="8" w:space="0" w:color="auto"/>
              <w:right w:val="single" w:sz="8" w:space="0" w:color="auto"/>
            </w:tcBorders>
            <w:tcMar>
              <w:top w:w="0" w:type="dxa"/>
              <w:left w:w="108" w:type="dxa"/>
              <w:bottom w:w="0" w:type="dxa"/>
              <w:right w:w="108" w:type="dxa"/>
            </w:tcMar>
          </w:tcPr>
          <w:p w14:paraId="7E7C5936" w14:textId="77777777" w:rsidR="00B54F35" w:rsidRPr="007724C8" w:rsidRDefault="00B54F35" w:rsidP="00C51A30">
            <w:pPr>
              <w:spacing w:after="0" w:line="240" w:lineRule="auto"/>
              <w:rPr>
                <w:rFonts w:asciiTheme="minorHAnsi" w:eastAsia="Times New Roman" w:hAnsiTheme="minorHAnsi" w:cstheme="minorHAnsi"/>
                <w:sz w:val="20"/>
                <w:szCs w:val="20"/>
              </w:rPr>
            </w:pPr>
          </w:p>
        </w:tc>
        <w:tc>
          <w:tcPr>
            <w:tcW w:w="1837" w:type="dxa"/>
            <w:tcBorders>
              <w:top w:val="nil"/>
              <w:left w:val="nil"/>
              <w:bottom w:val="single" w:sz="8" w:space="0" w:color="auto"/>
              <w:right w:val="single" w:sz="8" w:space="0" w:color="auto"/>
            </w:tcBorders>
            <w:tcMar>
              <w:top w:w="0" w:type="dxa"/>
              <w:left w:w="108" w:type="dxa"/>
              <w:bottom w:w="0" w:type="dxa"/>
              <w:right w:w="108" w:type="dxa"/>
            </w:tcMar>
          </w:tcPr>
          <w:p w14:paraId="03776315" w14:textId="77777777" w:rsidR="00B54F35" w:rsidRPr="007724C8" w:rsidRDefault="00B54F35" w:rsidP="00C51A30">
            <w:pPr>
              <w:spacing w:after="0" w:line="240" w:lineRule="auto"/>
              <w:rPr>
                <w:rFonts w:asciiTheme="minorHAnsi" w:eastAsia="Times New Roman" w:hAnsiTheme="minorHAnsi" w:cstheme="minorHAnsi"/>
                <w:color w:val="000000" w:themeColor="text1"/>
                <w:sz w:val="20"/>
                <w:szCs w:val="20"/>
              </w:rPr>
            </w:pPr>
          </w:p>
        </w:tc>
      </w:tr>
      <w:tr w:rsidR="00B54F35" w:rsidRPr="007724C8" w14:paraId="5244C919" w14:textId="77777777" w:rsidTr="00C51A30">
        <w:tc>
          <w:tcPr>
            <w:tcW w:w="14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DF21D8" w14:textId="77777777" w:rsidR="00B54F35" w:rsidRPr="007724C8" w:rsidRDefault="00B54F35" w:rsidP="00C51A30">
            <w:pPr>
              <w:spacing w:after="0" w:line="240" w:lineRule="auto"/>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Gender equality, youth &amp; social inclusion</w:t>
            </w:r>
          </w:p>
        </w:tc>
        <w:tc>
          <w:tcPr>
            <w:tcW w:w="6094" w:type="dxa"/>
            <w:tcBorders>
              <w:top w:val="nil"/>
              <w:left w:val="nil"/>
              <w:bottom w:val="single" w:sz="8" w:space="0" w:color="auto"/>
              <w:right w:val="single" w:sz="8" w:space="0" w:color="auto"/>
            </w:tcBorders>
            <w:tcMar>
              <w:top w:w="0" w:type="dxa"/>
              <w:left w:w="108" w:type="dxa"/>
              <w:bottom w:w="0" w:type="dxa"/>
              <w:right w:w="108" w:type="dxa"/>
            </w:tcMar>
          </w:tcPr>
          <w:p w14:paraId="7F221B3B" w14:textId="77777777" w:rsidR="00B54F35" w:rsidRPr="007724C8" w:rsidRDefault="00B54F35" w:rsidP="00C51A30">
            <w:pPr>
              <w:spacing w:after="0" w:line="240" w:lineRule="auto"/>
              <w:rPr>
                <w:rFonts w:asciiTheme="minorHAnsi" w:eastAsia="Times New Roman" w:hAnsiTheme="minorHAnsi" w:cstheme="minorHAnsi"/>
                <w:sz w:val="20"/>
                <w:szCs w:val="20"/>
              </w:rPr>
            </w:pPr>
          </w:p>
        </w:tc>
        <w:tc>
          <w:tcPr>
            <w:tcW w:w="1837" w:type="dxa"/>
            <w:tcBorders>
              <w:top w:val="nil"/>
              <w:left w:val="nil"/>
              <w:bottom w:val="single" w:sz="8" w:space="0" w:color="auto"/>
              <w:right w:val="single" w:sz="8" w:space="0" w:color="auto"/>
            </w:tcBorders>
            <w:tcMar>
              <w:top w:w="0" w:type="dxa"/>
              <w:left w:w="108" w:type="dxa"/>
              <w:bottom w:w="0" w:type="dxa"/>
              <w:right w:w="108" w:type="dxa"/>
            </w:tcMar>
          </w:tcPr>
          <w:p w14:paraId="5A7B9660" w14:textId="77777777" w:rsidR="00B54F35" w:rsidRPr="007724C8" w:rsidRDefault="00B54F35" w:rsidP="00C51A30">
            <w:pPr>
              <w:spacing w:after="0" w:line="240" w:lineRule="auto"/>
              <w:rPr>
                <w:rFonts w:asciiTheme="minorHAnsi" w:eastAsia="Times New Roman" w:hAnsiTheme="minorHAnsi" w:cstheme="minorHAnsi"/>
                <w:color w:val="000000" w:themeColor="text1"/>
                <w:sz w:val="20"/>
                <w:szCs w:val="20"/>
              </w:rPr>
            </w:pPr>
          </w:p>
        </w:tc>
      </w:tr>
      <w:tr w:rsidR="00B54F35" w:rsidRPr="007724C8" w14:paraId="4491E5F3" w14:textId="77777777" w:rsidTr="00C51A30">
        <w:tc>
          <w:tcPr>
            <w:tcW w:w="14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3B753" w14:textId="77777777" w:rsidR="00B54F35" w:rsidRPr="007724C8" w:rsidRDefault="00B54F35" w:rsidP="00C51A30">
            <w:pPr>
              <w:spacing w:after="0" w:line="240" w:lineRule="auto"/>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Climate adaptation &amp; greenhouse gas reduction</w:t>
            </w:r>
          </w:p>
        </w:tc>
        <w:tc>
          <w:tcPr>
            <w:tcW w:w="6094" w:type="dxa"/>
            <w:tcBorders>
              <w:top w:val="nil"/>
              <w:left w:val="nil"/>
              <w:bottom w:val="single" w:sz="8" w:space="0" w:color="auto"/>
              <w:right w:val="single" w:sz="8" w:space="0" w:color="auto"/>
            </w:tcBorders>
            <w:tcMar>
              <w:top w:w="0" w:type="dxa"/>
              <w:left w:w="108" w:type="dxa"/>
              <w:bottom w:w="0" w:type="dxa"/>
              <w:right w:w="108" w:type="dxa"/>
            </w:tcMar>
          </w:tcPr>
          <w:p w14:paraId="41FCAC91" w14:textId="77777777" w:rsidR="00B54F35" w:rsidRPr="007724C8" w:rsidRDefault="00B54F35" w:rsidP="00C51A30">
            <w:pPr>
              <w:spacing w:after="0" w:line="240" w:lineRule="auto"/>
              <w:rPr>
                <w:rFonts w:asciiTheme="minorHAnsi" w:eastAsia="Times New Roman" w:hAnsiTheme="minorHAnsi" w:cstheme="minorHAnsi"/>
                <w:sz w:val="20"/>
                <w:szCs w:val="20"/>
              </w:rPr>
            </w:pPr>
          </w:p>
        </w:tc>
        <w:tc>
          <w:tcPr>
            <w:tcW w:w="1837" w:type="dxa"/>
            <w:tcBorders>
              <w:top w:val="nil"/>
              <w:left w:val="nil"/>
              <w:bottom w:val="single" w:sz="8" w:space="0" w:color="auto"/>
              <w:right w:val="single" w:sz="8" w:space="0" w:color="auto"/>
            </w:tcBorders>
            <w:tcMar>
              <w:top w:w="0" w:type="dxa"/>
              <w:left w:w="108" w:type="dxa"/>
              <w:bottom w:w="0" w:type="dxa"/>
              <w:right w:w="108" w:type="dxa"/>
            </w:tcMar>
          </w:tcPr>
          <w:p w14:paraId="1575001C" w14:textId="77777777" w:rsidR="00B54F35" w:rsidRPr="007724C8" w:rsidRDefault="00B54F35" w:rsidP="00C51A30">
            <w:pPr>
              <w:spacing w:after="0" w:line="240" w:lineRule="auto"/>
              <w:rPr>
                <w:rFonts w:asciiTheme="minorHAnsi" w:eastAsia="Times New Roman" w:hAnsiTheme="minorHAnsi" w:cstheme="minorHAnsi"/>
                <w:color w:val="000000" w:themeColor="text1"/>
                <w:sz w:val="20"/>
                <w:szCs w:val="20"/>
              </w:rPr>
            </w:pPr>
          </w:p>
        </w:tc>
      </w:tr>
      <w:tr w:rsidR="00B54F35" w:rsidRPr="007724C8" w14:paraId="0119F2B4" w14:textId="77777777" w:rsidTr="00C51A30">
        <w:tc>
          <w:tcPr>
            <w:tcW w:w="14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2F6276" w14:textId="77777777" w:rsidR="00B54F35" w:rsidRPr="007724C8" w:rsidRDefault="00B54F35" w:rsidP="00C51A30">
            <w:pPr>
              <w:spacing w:after="0" w:line="240" w:lineRule="auto"/>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Environmental health &amp; biodiversity</w:t>
            </w:r>
          </w:p>
        </w:tc>
        <w:tc>
          <w:tcPr>
            <w:tcW w:w="6094" w:type="dxa"/>
            <w:tcBorders>
              <w:top w:val="nil"/>
              <w:left w:val="nil"/>
              <w:bottom w:val="single" w:sz="8" w:space="0" w:color="auto"/>
              <w:right w:val="single" w:sz="8" w:space="0" w:color="auto"/>
            </w:tcBorders>
            <w:tcMar>
              <w:top w:w="0" w:type="dxa"/>
              <w:left w:w="108" w:type="dxa"/>
              <w:bottom w:w="0" w:type="dxa"/>
              <w:right w:w="108" w:type="dxa"/>
            </w:tcMar>
          </w:tcPr>
          <w:p w14:paraId="30E111C6" w14:textId="77777777" w:rsidR="00B54F35" w:rsidRPr="007724C8" w:rsidRDefault="00B54F35" w:rsidP="00C51A30">
            <w:pPr>
              <w:spacing w:after="0" w:line="240" w:lineRule="auto"/>
              <w:rPr>
                <w:rFonts w:asciiTheme="minorHAnsi" w:eastAsia="Times New Roman" w:hAnsiTheme="minorHAnsi" w:cstheme="minorHAnsi"/>
                <w:sz w:val="20"/>
                <w:szCs w:val="20"/>
              </w:rPr>
            </w:pPr>
          </w:p>
        </w:tc>
        <w:tc>
          <w:tcPr>
            <w:tcW w:w="1837" w:type="dxa"/>
            <w:tcBorders>
              <w:top w:val="nil"/>
              <w:left w:val="nil"/>
              <w:bottom w:val="single" w:sz="8" w:space="0" w:color="auto"/>
              <w:right w:val="single" w:sz="8" w:space="0" w:color="auto"/>
            </w:tcBorders>
            <w:tcMar>
              <w:top w:w="0" w:type="dxa"/>
              <w:left w:w="108" w:type="dxa"/>
              <w:bottom w:w="0" w:type="dxa"/>
              <w:right w:w="108" w:type="dxa"/>
            </w:tcMar>
          </w:tcPr>
          <w:p w14:paraId="4573A8A7" w14:textId="77777777" w:rsidR="00B54F35" w:rsidRPr="007724C8" w:rsidRDefault="00B54F35" w:rsidP="00C51A30">
            <w:pPr>
              <w:spacing w:after="0" w:line="240" w:lineRule="auto"/>
              <w:rPr>
                <w:rFonts w:asciiTheme="minorHAnsi" w:eastAsia="Times New Roman" w:hAnsiTheme="minorHAnsi" w:cstheme="minorHAnsi"/>
                <w:color w:val="000000" w:themeColor="text1"/>
                <w:sz w:val="20"/>
                <w:szCs w:val="20"/>
              </w:rPr>
            </w:pPr>
          </w:p>
        </w:tc>
      </w:tr>
    </w:tbl>
    <w:p w14:paraId="683089C0" w14:textId="77777777" w:rsidR="00457610" w:rsidRDefault="00457610" w:rsidP="00B54F35">
      <w:pPr>
        <w:pStyle w:val="Heading2"/>
        <w:rPr>
          <w:rFonts w:asciiTheme="minorHAnsi" w:eastAsia="Calibri" w:hAnsiTheme="minorHAnsi" w:cstheme="minorHAnsi"/>
        </w:rPr>
      </w:pPr>
      <w:bookmarkStart w:id="221" w:name="_Toc76741322"/>
    </w:p>
    <w:p w14:paraId="7B71A54C" w14:textId="7133B841" w:rsidR="00B54F35" w:rsidRPr="007724C8" w:rsidRDefault="00B54F35">
      <w:pPr>
        <w:pStyle w:val="Heading1"/>
        <w:jc w:val="center"/>
        <w:rPr>
          <w:rFonts w:asciiTheme="minorHAnsi" w:eastAsia="Calibri" w:hAnsiTheme="minorHAnsi" w:cstheme="minorHAnsi"/>
        </w:rPr>
        <w:pPrChange w:id="222" w:author="Bonaiuti, Enrico (RTB-CIP-GLDC-ICARDA)" w:date="2021-07-09T22:40:00Z">
          <w:pPr>
            <w:pStyle w:val="Heading2"/>
          </w:pPr>
        </w:pPrChange>
      </w:pPr>
      <w:bookmarkStart w:id="223" w:name="_Toc76762913"/>
      <w:r w:rsidRPr="007724C8">
        <w:rPr>
          <w:rFonts w:asciiTheme="minorHAnsi" w:eastAsia="Calibri" w:hAnsiTheme="minorHAnsi" w:cstheme="minorHAnsi"/>
        </w:rPr>
        <w:t>Work</w:t>
      </w:r>
      <w:r w:rsidR="00B97FDF" w:rsidRPr="007724C8">
        <w:rPr>
          <w:rFonts w:asciiTheme="minorHAnsi" w:eastAsia="Calibri" w:hAnsiTheme="minorHAnsi" w:cstheme="minorHAnsi"/>
        </w:rPr>
        <w:t xml:space="preserve"> P</w:t>
      </w:r>
      <w:r w:rsidRPr="007724C8">
        <w:rPr>
          <w:rFonts w:asciiTheme="minorHAnsi" w:eastAsia="Calibri" w:hAnsiTheme="minorHAnsi" w:cstheme="minorHAnsi"/>
        </w:rPr>
        <w:t>ackage Level</w:t>
      </w:r>
      <w:bookmarkEnd w:id="221"/>
      <w:bookmarkEnd w:id="223"/>
      <w:r w:rsidRPr="007724C8">
        <w:rPr>
          <w:rFonts w:asciiTheme="minorHAnsi" w:eastAsia="Calibri" w:hAnsiTheme="minorHAnsi" w:cstheme="minorHAnsi"/>
        </w:rPr>
        <w:t xml:space="preserve"> </w:t>
      </w:r>
    </w:p>
    <w:p w14:paraId="51DF61C6" w14:textId="77777777" w:rsidR="00B54F35" w:rsidRPr="007724C8" w:rsidRDefault="00B54F35" w:rsidP="00B54F35">
      <w:pPr>
        <w:rPr>
          <w:rFonts w:asciiTheme="minorHAnsi" w:hAnsiTheme="minorHAnsi" w:cstheme="minorHAnsi"/>
          <w:u w:val="single"/>
        </w:rPr>
      </w:pPr>
      <w:r w:rsidRPr="007724C8">
        <w:rPr>
          <w:rFonts w:asciiTheme="minorHAnsi" w:hAnsiTheme="minorHAnsi" w:cstheme="minorHAnsi"/>
          <w:u w:val="single"/>
        </w:rPr>
        <w:t>(Repeat this section for each work package)</w:t>
      </w:r>
    </w:p>
    <w:p w14:paraId="5C914345" w14:textId="66433528" w:rsidR="00B54F35" w:rsidRPr="007724C8" w:rsidRDefault="00B54F35" w:rsidP="00B54F35">
      <w:pPr>
        <w:jc w:val="center"/>
        <w:rPr>
          <w:rFonts w:asciiTheme="minorHAnsi" w:hAnsiTheme="minorHAnsi" w:cstheme="minorHAnsi"/>
        </w:rPr>
      </w:pPr>
      <w:r w:rsidRPr="007724C8">
        <w:rPr>
          <w:rFonts w:asciiTheme="minorHAnsi" w:hAnsiTheme="minorHAnsi" w:cstheme="minorHAnsi"/>
          <w:b/>
          <w:bCs/>
          <w:i/>
          <w:iCs/>
        </w:rPr>
        <w:t xml:space="preserve">Work </w:t>
      </w:r>
      <w:r w:rsidR="00B97FDF" w:rsidRPr="007724C8">
        <w:rPr>
          <w:rFonts w:asciiTheme="minorHAnsi" w:hAnsiTheme="minorHAnsi" w:cstheme="minorHAnsi"/>
          <w:b/>
          <w:bCs/>
          <w:i/>
          <w:iCs/>
        </w:rPr>
        <w:t>P</w:t>
      </w:r>
      <w:r w:rsidRPr="007724C8">
        <w:rPr>
          <w:rFonts w:asciiTheme="minorHAnsi" w:hAnsiTheme="minorHAnsi" w:cstheme="minorHAnsi"/>
          <w:b/>
          <w:bCs/>
          <w:i/>
          <w:iCs/>
        </w:rPr>
        <w:t>ackage name</w:t>
      </w:r>
    </w:p>
    <w:p w14:paraId="4BCE96BE" w14:textId="77777777" w:rsidR="00B54F35" w:rsidRPr="007724C8" w:rsidRDefault="00B54F35" w:rsidP="00B54F35">
      <w:pPr>
        <w:pStyle w:val="Heading3"/>
        <w:rPr>
          <w:rFonts w:asciiTheme="minorHAnsi" w:hAnsiTheme="minorHAnsi" w:cstheme="minorHAnsi"/>
        </w:rPr>
      </w:pPr>
      <w:bookmarkStart w:id="224" w:name="_Toc76741323"/>
      <w:bookmarkStart w:id="225" w:name="_Toc76762914"/>
      <w:r w:rsidRPr="007724C8">
        <w:rPr>
          <w:rFonts w:asciiTheme="minorHAnsi" w:eastAsia="Calibri" w:hAnsiTheme="minorHAnsi" w:cstheme="minorHAnsi"/>
        </w:rPr>
        <w:t>Part A (Design)</w:t>
      </w:r>
      <w:bookmarkEnd w:id="224"/>
      <w:bookmarkEnd w:id="225"/>
    </w:p>
    <w:p w14:paraId="4F79DE59" w14:textId="0CAF5960" w:rsidR="00B54F35" w:rsidRPr="007724C8" w:rsidRDefault="00B54F35" w:rsidP="00B54F35">
      <w:pPr>
        <w:jc w:val="both"/>
        <w:rPr>
          <w:rFonts w:asciiTheme="minorHAnsi" w:hAnsiTheme="minorHAnsi" w:cstheme="minorHAnsi"/>
        </w:rPr>
      </w:pPr>
      <w:r w:rsidRPr="007724C8">
        <w:rPr>
          <w:rFonts w:asciiTheme="minorHAnsi" w:hAnsiTheme="minorHAnsi" w:cstheme="minorHAnsi"/>
          <w:i/>
          <w:iCs/>
          <w:sz w:val="18"/>
          <w:szCs w:val="18"/>
        </w:rPr>
        <w:t xml:space="preserve">Provide for each WP a graphical representation including causal linkages following the example below. This is a simple, static, linear representation of a complex, dynamic and non-linear reality, feedback loops omitted for clarity. Please use symbols presented in annex 1. </w:t>
      </w:r>
      <w:r w:rsidRPr="007724C8">
        <w:rPr>
          <w:rFonts w:asciiTheme="minorHAnsi" w:hAnsiTheme="minorHAnsi" w:cstheme="minorHAnsi"/>
          <w:i/>
          <w:iCs/>
          <w:sz w:val="18"/>
          <w:szCs w:val="18"/>
          <w:u w:val="single"/>
        </w:rPr>
        <w:t xml:space="preserve">Select relevant end-of-initiative outcomes from the initiative </w:t>
      </w:r>
      <w:proofErr w:type="spellStart"/>
      <w:r w:rsidRPr="007724C8">
        <w:rPr>
          <w:rFonts w:asciiTheme="minorHAnsi" w:hAnsiTheme="minorHAnsi" w:cstheme="minorHAnsi"/>
          <w:i/>
          <w:iCs/>
          <w:sz w:val="18"/>
          <w:szCs w:val="18"/>
          <w:u w:val="single"/>
        </w:rPr>
        <w:t>T</w:t>
      </w:r>
      <w:r w:rsidR="004A1BBB">
        <w:rPr>
          <w:rFonts w:asciiTheme="minorHAnsi" w:hAnsiTheme="minorHAnsi" w:cstheme="minorHAnsi"/>
          <w:i/>
          <w:iCs/>
          <w:sz w:val="18"/>
          <w:szCs w:val="18"/>
          <w:u w:val="single"/>
        </w:rPr>
        <w:t>o</w:t>
      </w:r>
      <w:r w:rsidRPr="007724C8">
        <w:rPr>
          <w:rFonts w:asciiTheme="minorHAnsi" w:hAnsiTheme="minorHAnsi" w:cstheme="minorHAnsi"/>
          <w:i/>
          <w:iCs/>
          <w:sz w:val="18"/>
          <w:szCs w:val="18"/>
          <w:u w:val="single"/>
        </w:rPr>
        <w:t>C</w:t>
      </w:r>
      <w:proofErr w:type="spellEnd"/>
      <w:r w:rsidRPr="007724C8">
        <w:rPr>
          <w:rFonts w:asciiTheme="minorHAnsi" w:hAnsiTheme="minorHAnsi" w:cstheme="minorHAnsi"/>
          <w:i/>
          <w:iCs/>
          <w:sz w:val="18"/>
          <w:szCs w:val="18"/>
          <w:u w:val="single"/>
        </w:rPr>
        <w:t xml:space="preserve"> (previous section)</w:t>
      </w:r>
      <w:r w:rsidRPr="007724C8">
        <w:rPr>
          <w:rFonts w:asciiTheme="minorHAnsi" w:hAnsiTheme="minorHAnsi" w:cstheme="minorHAnsi"/>
          <w:i/>
          <w:iCs/>
          <w:sz w:val="18"/>
          <w:szCs w:val="18"/>
        </w:rPr>
        <w:t xml:space="preserve"> and specify the types of actors you expect to influence including, geographical scope and related assumptions. Provide a representative list of outputs contributing to specific WP outcomes and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Outcomes. WP Outcomes can contribute to more than one </w:t>
      </w:r>
      <w:proofErr w:type="spellStart"/>
      <w:r w:rsidRPr="007724C8">
        <w:rPr>
          <w:rFonts w:asciiTheme="minorHAnsi" w:hAnsiTheme="minorHAnsi" w:cstheme="minorHAnsi"/>
          <w:i/>
          <w:iCs/>
          <w:sz w:val="18"/>
          <w:szCs w:val="18"/>
        </w:rPr>
        <w:t>EoI</w:t>
      </w:r>
      <w:proofErr w:type="spellEnd"/>
      <w:r w:rsidRPr="007724C8">
        <w:rPr>
          <w:rFonts w:asciiTheme="minorHAnsi" w:hAnsiTheme="minorHAnsi" w:cstheme="minorHAnsi"/>
          <w:i/>
          <w:iCs/>
          <w:sz w:val="18"/>
          <w:szCs w:val="18"/>
        </w:rPr>
        <w:t xml:space="preserve"> Outcome, and Outputs can contribute to more than one Outcome.  Represent any specific pathway that are included in the TOC. WPs can have outputs and outcomes in common. You can also describe output/outcomes shared with other </w:t>
      </w:r>
      <w:r w:rsidR="0097290D">
        <w:rPr>
          <w:rFonts w:asciiTheme="minorHAnsi" w:hAnsiTheme="minorHAnsi" w:cstheme="minorHAnsi"/>
          <w:i/>
          <w:iCs/>
          <w:sz w:val="18"/>
          <w:szCs w:val="18"/>
        </w:rPr>
        <w:t>I</w:t>
      </w:r>
      <w:r w:rsidRPr="007724C8">
        <w:rPr>
          <w:rFonts w:asciiTheme="minorHAnsi" w:hAnsiTheme="minorHAnsi" w:cstheme="minorHAnsi"/>
          <w:i/>
          <w:iCs/>
          <w:sz w:val="18"/>
          <w:szCs w:val="18"/>
        </w:rPr>
        <w:t>nitiatives.</w:t>
      </w:r>
    </w:p>
    <w:p w14:paraId="5B1227B6" w14:textId="29217992" w:rsidR="00B54F35" w:rsidRPr="007724C8" w:rsidRDefault="00B54F35" w:rsidP="00B54F35">
      <w:pPr>
        <w:rPr>
          <w:rFonts w:asciiTheme="minorHAnsi" w:hAnsiTheme="minorHAnsi" w:cstheme="minorHAnsi"/>
        </w:rPr>
        <w:sectPr w:rsidR="00B54F35" w:rsidRPr="007724C8" w:rsidSect="00C51A30">
          <w:pgSz w:w="12240" w:h="15840"/>
          <w:pgMar w:top="1440" w:right="1440" w:bottom="1440" w:left="1440" w:header="720" w:footer="720" w:gutter="0"/>
          <w:cols w:space="720"/>
          <w:docGrid w:linePitch="360"/>
        </w:sectPr>
      </w:pPr>
    </w:p>
    <w:p w14:paraId="628A5C6A" w14:textId="22DD2625" w:rsidR="00B54F35" w:rsidRPr="007724C8" w:rsidRDefault="00D17203" w:rsidP="00B54F35">
      <w:pPr>
        <w:rPr>
          <w:rFonts w:asciiTheme="minorHAnsi" w:hAnsiTheme="minorHAnsi" w:cstheme="minorHAnsi"/>
        </w:rPr>
      </w:pPr>
      <w:ins w:id="226" w:author="Bonaiuti, Enrico (RTB-CIP-GLDC-ICARDA)" w:date="2021-07-10T00:13:00Z">
        <w:r w:rsidRPr="007724C8">
          <w:rPr>
            <w:rFonts w:asciiTheme="minorHAnsi" w:hAnsiTheme="minorHAnsi" w:cstheme="minorHAnsi"/>
            <w:noProof/>
          </w:rPr>
          <w:lastRenderedPageBreak/>
          <mc:AlternateContent>
            <mc:Choice Requires="wps">
              <w:drawing>
                <wp:anchor distT="0" distB="0" distL="114300" distR="114300" simplePos="0" relativeHeight="251664476" behindDoc="0" locked="0" layoutInCell="1" allowOverlap="1" wp14:anchorId="190D2C77" wp14:editId="112F9B05">
                  <wp:simplePos x="0" y="0"/>
                  <wp:positionH relativeFrom="column">
                    <wp:posOffset>1104900</wp:posOffset>
                  </wp:positionH>
                  <wp:positionV relativeFrom="paragraph">
                    <wp:posOffset>-342899</wp:posOffset>
                  </wp:positionV>
                  <wp:extent cx="521335" cy="242570"/>
                  <wp:effectExtent l="0" t="0" r="24765" b="62230"/>
                  <wp:wrapNone/>
                  <wp:docPr id="21" name="Curved Connector 5"/>
                  <wp:cNvGraphicFramePr/>
                  <a:graphic xmlns:a="http://schemas.openxmlformats.org/drawingml/2006/main">
                    <a:graphicData uri="http://schemas.microsoft.com/office/word/2010/wordprocessingShape">
                      <wps:wsp>
                        <wps:cNvCnPr/>
                        <wps:spPr>
                          <a:xfrm>
                            <a:off x="0" y="0"/>
                            <a:ext cx="521335" cy="242570"/>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D3BD9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87pt;margin-top:-27pt;width:41.05pt;height:19.1pt;z-index:251664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" adj="10800" strokecolor="#4472c4 [3204]" strokeweight="1pt">
                  <v:stroke endarrow="block" joinstyle="miter"/>
                </v:shape>
              </w:pict>
            </mc:Fallback>
          </mc:AlternateContent>
        </w:r>
      </w:ins>
      <w:r w:rsidR="00D97D37" w:rsidRPr="007724C8">
        <w:rPr>
          <w:rFonts w:asciiTheme="minorHAnsi" w:hAnsiTheme="minorHAnsi" w:cstheme="minorHAnsi"/>
          <w:noProof/>
        </w:rPr>
        <mc:AlternateContent>
          <mc:Choice Requires="wps">
            <w:drawing>
              <wp:anchor distT="0" distB="0" distL="114300" distR="114300" simplePos="0" relativeHeight="251658307" behindDoc="0" locked="0" layoutInCell="1" allowOverlap="1" wp14:anchorId="7488BE89" wp14:editId="5E89A707">
                <wp:simplePos x="0" y="0"/>
                <wp:positionH relativeFrom="column">
                  <wp:posOffset>-287020</wp:posOffset>
                </wp:positionH>
                <wp:positionV relativeFrom="paragraph">
                  <wp:posOffset>-657225</wp:posOffset>
                </wp:positionV>
                <wp:extent cx="1384617" cy="556895"/>
                <wp:effectExtent l="0" t="0" r="12700" b="14605"/>
                <wp:wrapNone/>
                <wp:docPr id="108" name="Cube 108"/>
                <wp:cNvGraphicFramePr/>
                <a:graphic xmlns:a="http://schemas.openxmlformats.org/drawingml/2006/main">
                  <a:graphicData uri="http://schemas.microsoft.com/office/word/2010/wordprocessingShape">
                    <wps:wsp>
                      <wps:cNvSpPr/>
                      <wps:spPr>
                        <a:xfrm>
                          <a:off x="0" y="0"/>
                          <a:ext cx="1384617" cy="556895"/>
                        </a:xfrm>
                        <a:prstGeom prst="cube">
                          <a:avLst>
                            <a:gd name="adj" fmla="val 25000"/>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731CC" w14:textId="5311A37B" w:rsidR="002B3022" w:rsidRPr="00D97D37" w:rsidDel="00D97D37" w:rsidRDefault="002B3022">
                            <w:pPr>
                              <w:spacing w:before="0" w:after="0" w:line="240" w:lineRule="auto"/>
                              <w:jc w:val="center"/>
                              <w:rPr>
                                <w:del w:id="227" w:author="Bonaiuti, Enrico (RTB-CIP-GLDC-ICARDA)" w:date="2021-07-09T22:28:00Z"/>
                                <w:sz w:val="20"/>
                                <w:szCs w:val="20"/>
                                <w:rPrChange w:id="228" w:author="Bonaiuti, Enrico (RTB-CIP-GLDC-ICARDA)" w:date="2021-07-09T22:28:00Z">
                                  <w:rPr>
                                    <w:del w:id="229" w:author="Bonaiuti, Enrico (RTB-CIP-GLDC-ICARDA)" w:date="2021-07-09T22:28:00Z"/>
                                  </w:rPr>
                                </w:rPrChange>
                              </w:rPr>
                              <w:pPrChange w:id="230" w:author="Bonaiuti, Enrico (RTB-CIP-GLDC-ICARDA)" w:date="2021-07-09T22:28:00Z">
                                <w:pPr>
                                  <w:spacing w:after="0" w:line="240" w:lineRule="auto"/>
                                  <w:jc w:val="center"/>
                                </w:pPr>
                              </w:pPrChange>
                            </w:pPr>
                            <w:r w:rsidRPr="00D97D37">
                              <w:rPr>
                                <w:sz w:val="20"/>
                                <w:szCs w:val="20"/>
                                <w:rPrChange w:id="231" w:author="Bonaiuti, Enrico (RTB-CIP-GLDC-ICARDA)" w:date="2021-07-09T22:28:00Z">
                                  <w:rPr/>
                                </w:rPrChange>
                              </w:rPr>
                              <w:t>Output Name</w:t>
                            </w:r>
                            <w:ins w:id="232" w:author="Bonaiuti, Enrico (RTB-CIP-GLDC-ICARDA)" w:date="2021-07-09T22:29:00Z">
                              <w:r w:rsidR="00D97D37">
                                <w:rPr>
                                  <w:sz w:val="20"/>
                                  <w:szCs w:val="20"/>
                                </w:rPr>
                                <w:t xml:space="preserve"> </w:t>
                              </w:r>
                            </w:ins>
                          </w:p>
                          <w:p w14:paraId="482E380D" w14:textId="77777777" w:rsidR="002B3022" w:rsidRPr="00D97D37" w:rsidRDefault="002B3022">
                            <w:pPr>
                              <w:spacing w:before="0" w:after="0" w:line="240" w:lineRule="auto"/>
                              <w:jc w:val="center"/>
                              <w:rPr>
                                <w:sz w:val="20"/>
                                <w:szCs w:val="20"/>
                                <w:rPrChange w:id="233" w:author="Bonaiuti, Enrico (RTB-CIP-GLDC-ICARDA)" w:date="2021-07-09T22:28:00Z">
                                  <w:rPr/>
                                </w:rPrChange>
                              </w:rPr>
                              <w:pPrChange w:id="234" w:author="Bonaiuti, Enrico (RTB-CIP-GLDC-ICARDA)" w:date="2021-07-09T22:28:00Z">
                                <w:pPr>
                                  <w:spacing w:after="0" w:line="240" w:lineRule="auto"/>
                                  <w:jc w:val="center"/>
                                </w:pPr>
                              </w:pPrChange>
                            </w:pPr>
                            <w:r w:rsidRPr="00D97D37">
                              <w:rPr>
                                <w:sz w:val="20"/>
                                <w:szCs w:val="20"/>
                                <w:rPrChange w:id="235" w:author="Bonaiuti, Enrico (RTB-CIP-GLDC-ICARDA)" w:date="2021-07-09T22:28:00Z">
                                  <w:rPr/>
                                </w:rPrChange>
                              </w:rPr>
                              <w:t>From other WP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8BE8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8" o:spid="_x0000_s1049" type="#_x0000_t16" style="position:absolute;margin-left:-22.6pt;margin-top:-51.75pt;width:109pt;height:43.8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" fillcolor="#d983ff" strokecolor="#1f3763 [1604]" strokeweight="1pt">
                <v:textbox>
                  <w:txbxContent>
                    <w:p w14:paraId="2BA731CC" w14:textId="5311A37B" w:rsidR="002B3022" w:rsidRPr="00D97D37" w:rsidDel="00D97D37" w:rsidRDefault="002B3022">
                      <w:pPr>
                        <w:spacing w:before="0" w:after="0" w:line="240" w:lineRule="auto"/>
                        <w:jc w:val="center"/>
                        <w:rPr>
                          <w:del w:id="243" w:author="Bonaiuti, Enrico (RTB-CIP-GLDC-ICARDA)" w:date="2021-07-09T22:28:00Z"/>
                          <w:sz w:val="20"/>
                          <w:szCs w:val="20"/>
                          <w:rPrChange w:id="244" w:author="Bonaiuti, Enrico (RTB-CIP-GLDC-ICARDA)" w:date="2021-07-09T22:28:00Z">
                            <w:rPr>
                              <w:del w:id="245" w:author="Bonaiuti, Enrico (RTB-CIP-GLDC-ICARDA)" w:date="2021-07-09T22:28:00Z"/>
                            </w:rPr>
                          </w:rPrChange>
                        </w:rPr>
                        <w:pPrChange w:id="246" w:author="Bonaiuti, Enrico (RTB-CIP-GLDC-ICARDA)" w:date="2021-07-09T22:28:00Z">
                          <w:pPr>
                            <w:spacing w:after="0" w:line="240" w:lineRule="auto"/>
                            <w:jc w:val="center"/>
                          </w:pPr>
                        </w:pPrChange>
                      </w:pPr>
                      <w:r w:rsidRPr="00D97D37">
                        <w:rPr>
                          <w:sz w:val="20"/>
                          <w:szCs w:val="20"/>
                          <w:rPrChange w:id="247" w:author="Bonaiuti, Enrico (RTB-CIP-GLDC-ICARDA)" w:date="2021-07-09T22:28:00Z">
                            <w:rPr/>
                          </w:rPrChange>
                        </w:rPr>
                        <w:t>Output Name</w:t>
                      </w:r>
                      <w:ins w:id="248" w:author="Bonaiuti, Enrico (RTB-CIP-GLDC-ICARDA)" w:date="2021-07-09T22:29:00Z">
                        <w:r w:rsidR="00D97D37">
                          <w:rPr>
                            <w:sz w:val="20"/>
                            <w:szCs w:val="20"/>
                          </w:rPr>
                          <w:t xml:space="preserve"> </w:t>
                        </w:r>
                      </w:ins>
                    </w:p>
                    <w:p w14:paraId="482E380D" w14:textId="77777777" w:rsidR="002B3022" w:rsidRPr="00D97D37" w:rsidRDefault="002B3022">
                      <w:pPr>
                        <w:spacing w:before="0" w:after="0" w:line="240" w:lineRule="auto"/>
                        <w:jc w:val="center"/>
                        <w:rPr>
                          <w:sz w:val="20"/>
                          <w:szCs w:val="20"/>
                          <w:rPrChange w:id="249" w:author="Bonaiuti, Enrico (RTB-CIP-GLDC-ICARDA)" w:date="2021-07-09T22:28:00Z">
                            <w:rPr/>
                          </w:rPrChange>
                        </w:rPr>
                        <w:pPrChange w:id="250" w:author="Bonaiuti, Enrico (RTB-CIP-GLDC-ICARDA)" w:date="2021-07-09T22:28:00Z">
                          <w:pPr>
                            <w:spacing w:after="0" w:line="240" w:lineRule="auto"/>
                            <w:jc w:val="center"/>
                          </w:pPr>
                        </w:pPrChange>
                      </w:pPr>
                      <w:r w:rsidRPr="00D97D37">
                        <w:rPr>
                          <w:sz w:val="20"/>
                          <w:szCs w:val="20"/>
                          <w:rPrChange w:id="251" w:author="Bonaiuti, Enrico (RTB-CIP-GLDC-ICARDA)" w:date="2021-07-09T22:28:00Z">
                            <w:rPr/>
                          </w:rPrChange>
                        </w:rPr>
                        <w:t>From other WP</w:t>
                      </w:r>
                    </w:p>
                  </w:txbxContent>
                </v:textbox>
              </v:shape>
            </w:pict>
          </mc:Fallback>
        </mc:AlternateContent>
      </w:r>
      <w:r w:rsidR="00D97D37" w:rsidRPr="007724C8">
        <w:rPr>
          <w:rFonts w:asciiTheme="minorHAnsi" w:hAnsiTheme="minorHAnsi" w:cstheme="minorHAnsi"/>
          <w:noProof/>
        </w:rPr>
        <mc:AlternateContent>
          <mc:Choice Requires="wps">
            <w:drawing>
              <wp:anchor distT="0" distB="0" distL="114300" distR="114300" simplePos="0" relativeHeight="251658267" behindDoc="0" locked="0" layoutInCell="1" allowOverlap="1" wp14:anchorId="4C64EE73" wp14:editId="752E5A30">
                <wp:simplePos x="0" y="0"/>
                <wp:positionH relativeFrom="column">
                  <wp:posOffset>-701675</wp:posOffset>
                </wp:positionH>
                <wp:positionV relativeFrom="paragraph">
                  <wp:posOffset>-742950</wp:posOffset>
                </wp:positionV>
                <wp:extent cx="9794875" cy="3582988"/>
                <wp:effectExtent l="12700" t="0" r="22225" b="11430"/>
                <wp:wrapNone/>
                <wp:docPr id="106" name="Chevron 106"/>
                <wp:cNvGraphicFramePr/>
                <a:graphic xmlns:a="http://schemas.openxmlformats.org/drawingml/2006/main">
                  <a:graphicData uri="http://schemas.microsoft.com/office/word/2010/wordprocessingShape">
                    <wps:wsp>
                      <wps:cNvSpPr/>
                      <wps:spPr>
                        <a:xfrm>
                          <a:off x="0" y="0"/>
                          <a:ext cx="9794875" cy="3582988"/>
                        </a:xfrm>
                        <a:prstGeom prst="chevron">
                          <a:avLst>
                            <a:gd name="adj" fmla="val 11264"/>
                          </a:avLst>
                        </a:prstGeom>
                        <a:solidFill>
                          <a:schemeClr val="accent6">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5B38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06" o:spid="_x0000_s1026" type="#_x0000_t55" style="position:absolute;margin-left:-55.25pt;margin-top:-58.5pt;width:771.25pt;height:282.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" adj="20710" fillcolor="#70ad47 [3209]" strokecolor="#1f3763 [1604]" strokeweight="1pt">
                <v:fill opacity="17733f"/>
              </v:shape>
            </w:pict>
          </mc:Fallback>
        </mc:AlternateContent>
      </w:r>
      <w:r w:rsidR="00D97D37" w:rsidRPr="007724C8">
        <w:rPr>
          <w:rFonts w:asciiTheme="minorHAnsi" w:hAnsiTheme="minorHAnsi" w:cstheme="minorHAnsi"/>
          <w:noProof/>
        </w:rPr>
        <mc:AlternateContent>
          <mc:Choice Requires="wps">
            <w:drawing>
              <wp:anchor distT="0" distB="0" distL="114300" distR="114300" simplePos="0" relativeHeight="251658298" behindDoc="0" locked="0" layoutInCell="1" allowOverlap="1" wp14:anchorId="1C360689" wp14:editId="31DC8152">
                <wp:simplePos x="0" y="0"/>
                <wp:positionH relativeFrom="column">
                  <wp:posOffset>5856288</wp:posOffset>
                </wp:positionH>
                <wp:positionV relativeFrom="paragraph">
                  <wp:posOffset>-657225</wp:posOffset>
                </wp:positionV>
                <wp:extent cx="2630487" cy="1163320"/>
                <wp:effectExtent l="12700" t="0" r="24130" b="17780"/>
                <wp:wrapNone/>
                <wp:docPr id="90" name="Preparation 38"/>
                <wp:cNvGraphicFramePr/>
                <a:graphic xmlns:a="http://schemas.openxmlformats.org/drawingml/2006/main">
                  <a:graphicData uri="http://schemas.microsoft.com/office/word/2010/wordprocessingShape">
                    <wps:wsp>
                      <wps:cNvSpPr/>
                      <wps:spPr>
                        <a:xfrm>
                          <a:off x="0" y="0"/>
                          <a:ext cx="2630487" cy="1163320"/>
                        </a:xfrm>
                        <a:prstGeom prst="flowChartPreparation">
                          <a:avLst/>
                        </a:prstGeom>
                        <a:solidFill>
                          <a:schemeClr val="accent1"/>
                        </a:solidFill>
                      </wps:spPr>
                      <wps:style>
                        <a:lnRef idx="2">
                          <a:schemeClr val="accent4">
                            <a:shade val="50000"/>
                          </a:schemeClr>
                        </a:lnRef>
                        <a:fillRef idx="1">
                          <a:schemeClr val="accent4"/>
                        </a:fillRef>
                        <a:effectRef idx="0">
                          <a:schemeClr val="accent4"/>
                        </a:effectRef>
                        <a:fontRef idx="minor">
                          <a:schemeClr val="lt1"/>
                        </a:fontRef>
                      </wps:style>
                      <wps:txbx>
                        <w:txbxContent>
                          <w:p w14:paraId="3BE20620" w14:textId="77777777" w:rsidR="002B3022" w:rsidRDefault="002B3022" w:rsidP="00B54F35">
                            <w:pPr>
                              <w:jc w:val="center"/>
                              <w:rPr>
                                <w:color w:val="FFFFFF" w:themeColor="light1"/>
                                <w:kern w:val="24"/>
                                <w:sz w:val="20"/>
                                <w:szCs w:val="20"/>
                              </w:rPr>
                            </w:pPr>
                            <w:r>
                              <w:rPr>
                                <w:color w:val="FFFFFF" w:themeColor="light1"/>
                                <w:kern w:val="24"/>
                                <w:sz w:val="20"/>
                                <w:szCs w:val="20"/>
                              </w:rPr>
                              <w:t xml:space="preserve">End of Initiative Outcome (same as initiative level)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360689" id="Preparation 38" o:spid="_x0000_s1050" type="#_x0000_t117" style="position:absolute;margin-left:461.15pt;margin-top:-51.75pt;width:207.1pt;height:91.6pt;z-index:2516582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" fillcolor="#4472c4 [3204]" strokecolor="#7f5f00 [1607]" strokeweight="1pt">
                <v:textbox>
                  <w:txbxContent>
                    <w:p w14:paraId="3BE20620" w14:textId="77777777" w:rsidR="002B3022" w:rsidRDefault="002B3022" w:rsidP="00B54F35">
                      <w:pPr>
                        <w:jc w:val="center"/>
                        <w:rPr>
                          <w:color w:val="FFFFFF" w:themeColor="light1"/>
                          <w:kern w:val="24"/>
                          <w:sz w:val="20"/>
                          <w:szCs w:val="20"/>
                        </w:rPr>
                      </w:pPr>
                      <w:r>
                        <w:rPr>
                          <w:color w:val="FFFFFF" w:themeColor="light1"/>
                          <w:kern w:val="24"/>
                          <w:sz w:val="20"/>
                          <w:szCs w:val="20"/>
                        </w:rPr>
                        <w:t xml:space="preserve">End of Initiative Outcome (same as initiative level) </w:t>
                      </w:r>
                    </w:p>
                  </w:txbxContent>
                </v:textbox>
              </v:shape>
            </w:pict>
          </mc:Fallback>
        </mc:AlternateContent>
      </w:r>
      <w:r w:rsidR="00D97D37" w:rsidRPr="007724C8">
        <w:rPr>
          <w:rFonts w:asciiTheme="minorHAnsi" w:hAnsiTheme="minorHAnsi" w:cstheme="minorHAnsi"/>
          <w:noProof/>
        </w:rPr>
        <mc:AlternateContent>
          <mc:Choice Requires="wps">
            <w:drawing>
              <wp:anchor distT="0" distB="0" distL="114300" distR="114300" simplePos="0" relativeHeight="251658277" behindDoc="0" locked="0" layoutInCell="1" allowOverlap="1" wp14:anchorId="1B2409CF" wp14:editId="2B3292E2">
                <wp:simplePos x="0" y="0"/>
                <wp:positionH relativeFrom="column">
                  <wp:posOffset>3498850</wp:posOffset>
                </wp:positionH>
                <wp:positionV relativeFrom="paragraph">
                  <wp:posOffset>-744537</wp:posOffset>
                </wp:positionV>
                <wp:extent cx="497205" cy="476885"/>
                <wp:effectExtent l="12700" t="12700" r="10795" b="31115"/>
                <wp:wrapNone/>
                <wp:docPr id="62" name="7-Point Star 12"/>
                <wp:cNvGraphicFramePr/>
                <a:graphic xmlns:a="http://schemas.openxmlformats.org/drawingml/2006/main">
                  <a:graphicData uri="http://schemas.microsoft.com/office/word/2010/wordprocessingShape">
                    <wps:wsp>
                      <wps:cNvSpPr/>
                      <wps:spPr>
                        <a:xfrm>
                          <a:off x="0" y="0"/>
                          <a:ext cx="497205" cy="476885"/>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AD6136" w14:textId="77777777" w:rsidR="002B3022" w:rsidRDefault="002B3022" w:rsidP="00B54F35">
                            <w:pPr>
                              <w:jc w:val="center"/>
                              <w:rPr>
                                <w:color w:val="FFFFFF" w:themeColor="light1"/>
                                <w:kern w:val="24"/>
                                <w:sz w:val="16"/>
                                <w:szCs w:val="16"/>
                              </w:rPr>
                            </w:pPr>
                            <w:r>
                              <w:rPr>
                                <w:color w:val="FFFFFF" w:themeColor="light1"/>
                                <w:kern w:val="24"/>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409CF" id="7-Point Star 12" o:spid="_x0000_s1051" style="position:absolute;margin-left:275.5pt;margin-top:-58.6pt;width:39.15pt;height:37.5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205,476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" adj="-11796480,,5400" path="m-1,306688l76564,212235,49239,94453r122800,1l248603,r76563,94454l447966,94453,420641,212235r76565,94453l386566,359106,359240,476888,248603,424469,137965,476888,110639,359106,-1,306688xe" fillcolor="#ed7d31 [3205]" strokecolor="#823b0b [1605]" strokeweight="1pt">
                <v:stroke joinstyle="miter"/>
                <v:formulas/>
                <v:path arrowok="t" o:connecttype="custom" o:connectlocs="-1,306688;76564,212235;49239,94453;172039,94454;248603,0;325166,94454;447966,94453;420641,212235;497206,306688;386566,359106;359240,476888;248603,424469;137965,476888;110639,359106;-1,306688" o:connectangles="0,0,0,0,0,0,0,0,0,0,0,0,0,0,0" textboxrect="0,0,497205,476885"/>
                <v:textbox>
                  <w:txbxContent>
                    <w:p w14:paraId="11AD6136" w14:textId="77777777" w:rsidR="002B3022" w:rsidRDefault="002B3022" w:rsidP="00B54F35">
                      <w:pPr>
                        <w:jc w:val="center"/>
                        <w:rPr>
                          <w:color w:val="FFFFFF" w:themeColor="light1"/>
                          <w:kern w:val="24"/>
                          <w:sz w:val="16"/>
                          <w:szCs w:val="16"/>
                        </w:rPr>
                      </w:pPr>
                      <w:r>
                        <w:rPr>
                          <w:color w:val="FFFFFF" w:themeColor="light1"/>
                          <w:kern w:val="24"/>
                          <w:sz w:val="16"/>
                          <w:szCs w:val="16"/>
                        </w:rPr>
                        <w:t>1</w:t>
                      </w:r>
                    </w:p>
                  </w:txbxContent>
                </v:textbox>
              </v:shape>
            </w:pict>
          </mc:Fallback>
        </mc:AlternateContent>
      </w:r>
      <w:r w:rsidR="00D97D37" w:rsidRPr="007724C8">
        <w:rPr>
          <w:rFonts w:asciiTheme="minorHAnsi" w:hAnsiTheme="minorHAnsi" w:cstheme="minorHAnsi"/>
          <w:noProof/>
        </w:rPr>
        <mc:AlternateContent>
          <mc:Choice Requires="wps">
            <w:drawing>
              <wp:anchor distT="0" distB="0" distL="114300" distR="114300" simplePos="0" relativeHeight="251658274" behindDoc="0" locked="0" layoutInCell="1" allowOverlap="1" wp14:anchorId="7F2786EB" wp14:editId="4A69E52B">
                <wp:simplePos x="0" y="0"/>
                <wp:positionH relativeFrom="column">
                  <wp:posOffset>5541963</wp:posOffset>
                </wp:positionH>
                <wp:positionV relativeFrom="paragraph">
                  <wp:posOffset>-742949</wp:posOffset>
                </wp:positionV>
                <wp:extent cx="501650" cy="482600"/>
                <wp:effectExtent l="12700" t="12700" r="19050" b="25400"/>
                <wp:wrapNone/>
                <wp:docPr id="59" name="7-Point Star 9"/>
                <wp:cNvGraphicFramePr/>
                <a:graphic xmlns:a="http://schemas.openxmlformats.org/drawingml/2006/main">
                  <a:graphicData uri="http://schemas.microsoft.com/office/word/2010/wordprocessingShape">
                    <wps:wsp>
                      <wps:cNvSpPr/>
                      <wps:spPr>
                        <a:xfrm>
                          <a:off x="0" y="0"/>
                          <a:ext cx="501650" cy="482600"/>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5079A8" w14:textId="77777777" w:rsidR="002B3022" w:rsidRDefault="002B3022" w:rsidP="00B54F35">
                            <w:pPr>
                              <w:rPr>
                                <w:color w:val="FFFFFF" w:themeColor="light1"/>
                                <w:kern w:val="24"/>
                                <w:sz w:val="16"/>
                                <w:szCs w:val="16"/>
                              </w:rPr>
                            </w:pPr>
                            <w:r>
                              <w:rPr>
                                <w:color w:val="FFFFFF" w:themeColor="light1"/>
                                <w:kern w:val="24"/>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786EB" id="7-Point Star 9" o:spid="_x0000_s1052" style="position:absolute;margin-left:436.4pt;margin-top:-58.5pt;width:39.5pt;height:38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6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" adj="-11796480,,5400" path="m-1,310363l77248,214778,49679,95585r123898,l250825,r77248,95585l451971,95585,424402,214778r77249,95585l390022,363409,362452,482603,250825,429556,139198,482603,111628,363409,-1,310363xe" fillcolor="#ed7d31 [3205]" strokecolor="#823b0b [1605]" strokeweight="1pt">
                <v:stroke joinstyle="miter"/>
                <v:formulas/>
                <v:path arrowok="t" o:connecttype="custom" o:connectlocs="-1,310363;77248,214778;49679,95585;173577,95585;250825,0;328073,95585;451971,95585;424402,214778;501651,310363;390022,363409;362452,482603;250825,429556;139198,482603;111628,363409;-1,310363" o:connectangles="0,0,0,0,0,0,0,0,0,0,0,0,0,0,0" textboxrect="0,0,501650,482600"/>
                <v:textbox>
                  <w:txbxContent>
                    <w:p w14:paraId="375079A8" w14:textId="77777777" w:rsidR="002B3022" w:rsidRDefault="002B3022" w:rsidP="00B54F35">
                      <w:pPr>
                        <w:rPr>
                          <w:color w:val="FFFFFF" w:themeColor="light1"/>
                          <w:kern w:val="24"/>
                          <w:sz w:val="16"/>
                          <w:szCs w:val="16"/>
                        </w:rPr>
                      </w:pPr>
                      <w:r>
                        <w:rPr>
                          <w:color w:val="FFFFFF" w:themeColor="light1"/>
                          <w:kern w:val="24"/>
                          <w:sz w:val="16"/>
                          <w:szCs w:val="16"/>
                        </w:rPr>
                        <w:t>4</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5" behindDoc="0" locked="0" layoutInCell="1" allowOverlap="1" wp14:anchorId="240232BE" wp14:editId="05879A7F">
                <wp:simplePos x="0" y="0"/>
                <wp:positionH relativeFrom="column">
                  <wp:posOffset>1703070</wp:posOffset>
                </wp:positionH>
                <wp:positionV relativeFrom="paragraph">
                  <wp:posOffset>-548640</wp:posOffset>
                </wp:positionV>
                <wp:extent cx="1692910" cy="800100"/>
                <wp:effectExtent l="0" t="0" r="8890" b="12700"/>
                <wp:wrapNone/>
                <wp:docPr id="72" name="Cube 20"/>
                <wp:cNvGraphicFramePr/>
                <a:graphic xmlns:a="http://schemas.openxmlformats.org/drawingml/2006/main">
                  <a:graphicData uri="http://schemas.microsoft.com/office/word/2010/wordprocessingShape">
                    <wps:wsp>
                      <wps:cNvSpPr/>
                      <wps:spPr>
                        <a:xfrm>
                          <a:off x="0" y="0"/>
                          <a:ext cx="1692910" cy="800100"/>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AB3FB"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0232BE" id="Cube 20" o:spid="_x0000_s1053" type="#_x0000_t16" style="position:absolute;margin-left:134.1pt;margin-top:-43.2pt;width:133.3pt;height:63pt;z-index:2516582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" fillcolor="#70ad47 [3209]" strokecolor="#1f3763 [1604]" strokeweight="1pt">
                <v:textbox>
                  <w:txbxContent>
                    <w:p w14:paraId="332AB3FB"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99" behindDoc="0" locked="0" layoutInCell="1" allowOverlap="1" wp14:anchorId="206579FC" wp14:editId="6341BECB">
                <wp:simplePos x="0" y="0"/>
                <wp:positionH relativeFrom="column">
                  <wp:posOffset>5543705</wp:posOffset>
                </wp:positionH>
                <wp:positionV relativeFrom="paragraph">
                  <wp:posOffset>-266375</wp:posOffset>
                </wp:positionV>
                <wp:extent cx="349049" cy="80847"/>
                <wp:effectExtent l="0" t="0" r="32385" b="71755"/>
                <wp:wrapNone/>
                <wp:docPr id="26" name="Curved Connector 39"/>
                <wp:cNvGraphicFramePr/>
                <a:graphic xmlns:a="http://schemas.openxmlformats.org/drawingml/2006/main">
                  <a:graphicData uri="http://schemas.microsoft.com/office/word/2010/wordprocessingShape">
                    <wps:wsp>
                      <wps:cNvCnPr/>
                      <wps:spPr>
                        <a:xfrm>
                          <a:off x="0" y="0"/>
                          <a:ext cx="349049" cy="80847"/>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E60E2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9" o:spid="_x0000_s1026" type="#_x0000_t38" style="position:absolute;margin-left:436.5pt;margin-top:-20.95pt;width:27.5pt;height:6.3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" adj="10800" strokecolor="#4472c4 [3204]" strokeweight="1pt">
                <v:stroke endarrow="block" joinstyle="miter"/>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71" behindDoc="0" locked="0" layoutInCell="1" allowOverlap="1" wp14:anchorId="2B7279A1" wp14:editId="5B09296B">
                <wp:simplePos x="0" y="0"/>
                <wp:positionH relativeFrom="column">
                  <wp:posOffset>929005</wp:posOffset>
                </wp:positionH>
                <wp:positionV relativeFrom="paragraph">
                  <wp:posOffset>-30480</wp:posOffset>
                </wp:positionV>
                <wp:extent cx="777875" cy="416560"/>
                <wp:effectExtent l="0" t="50800" r="0" b="15240"/>
                <wp:wrapNone/>
                <wp:docPr id="55" name="Curved Connector 5"/>
                <wp:cNvGraphicFramePr/>
                <a:graphic xmlns:a="http://schemas.openxmlformats.org/drawingml/2006/main">
                  <a:graphicData uri="http://schemas.microsoft.com/office/word/2010/wordprocessingShape">
                    <wps:wsp>
                      <wps:cNvCnPr/>
                      <wps:spPr>
                        <a:xfrm flipV="1">
                          <a:off x="0" y="0"/>
                          <a:ext cx="777875" cy="416560"/>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83090F" id="Curved Connector 5" o:spid="_x0000_s1026" type="#_x0000_t38" style="position:absolute;margin-left:73.15pt;margin-top:-2.4pt;width:61.25pt;height:32.8pt;flip:y;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" adj="10800" strokecolor="#4472c4 [3204]" strokeweight="1pt">
                <v:stroke endarrow="block" joinstyle="miter"/>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72" behindDoc="0" locked="0" layoutInCell="1" allowOverlap="1" wp14:anchorId="56C6F5A4" wp14:editId="29CA8340">
                <wp:simplePos x="0" y="0"/>
                <wp:positionH relativeFrom="column">
                  <wp:posOffset>929005</wp:posOffset>
                </wp:positionH>
                <wp:positionV relativeFrom="paragraph">
                  <wp:posOffset>422275</wp:posOffset>
                </wp:positionV>
                <wp:extent cx="168910" cy="414655"/>
                <wp:effectExtent l="0" t="0" r="34290" b="42545"/>
                <wp:wrapNone/>
                <wp:docPr id="57" name="Curved Connector 7"/>
                <wp:cNvGraphicFramePr/>
                <a:graphic xmlns:a="http://schemas.openxmlformats.org/drawingml/2006/main">
                  <a:graphicData uri="http://schemas.microsoft.com/office/word/2010/wordprocessingShape">
                    <wps:wsp>
                      <wps:cNvCnPr/>
                      <wps:spPr>
                        <a:xfrm>
                          <a:off x="0" y="0"/>
                          <a:ext cx="168910" cy="414655"/>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04C38CE" id="Curved Connector 7" o:spid="_x0000_s1026" type="#_x0000_t38" style="position:absolute;margin-left:73.15pt;margin-top:33.25pt;width:13.3pt;height:32.6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" adj="10800" strokecolor="#4472c4 [3204]" strokeweight="1pt">
                <v:stroke endarrow="block" joinstyle="miter"/>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0" behindDoc="0" locked="0" layoutInCell="1" allowOverlap="1" wp14:anchorId="5CFD2562" wp14:editId="56DE2CA0">
                <wp:simplePos x="0" y="0"/>
                <wp:positionH relativeFrom="column">
                  <wp:posOffset>2795270</wp:posOffset>
                </wp:positionH>
                <wp:positionV relativeFrom="paragraph">
                  <wp:posOffset>1060450</wp:posOffset>
                </wp:positionV>
                <wp:extent cx="2206625" cy="939165"/>
                <wp:effectExtent l="12700" t="0" r="28575" b="13335"/>
                <wp:wrapNone/>
                <wp:docPr id="67" name="Preparation 15"/>
                <wp:cNvGraphicFramePr/>
                <a:graphic xmlns:a="http://schemas.openxmlformats.org/drawingml/2006/main">
                  <a:graphicData uri="http://schemas.microsoft.com/office/word/2010/wordprocessingShape">
                    <wps:wsp>
                      <wps:cNvSpPr/>
                      <wps:spPr>
                        <a:xfrm>
                          <a:off x="0" y="0"/>
                          <a:ext cx="2206625" cy="939165"/>
                        </a:xfrm>
                        <a:prstGeom prst="flowChartPreparation">
                          <a:avLst/>
                        </a:prstGeom>
                        <a:solidFill>
                          <a:schemeClr val="bg2">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E35213B" w14:textId="77777777" w:rsidR="00D97D37" w:rsidRDefault="00D97D37" w:rsidP="00D97D37">
                            <w:pPr>
                              <w:jc w:val="center"/>
                              <w:rPr>
                                <w:ins w:id="236" w:author="Bonaiuti, Enrico (RTB-CIP-GLDC-ICARDA)" w:date="2021-07-09T22:27:00Z"/>
                                <w:color w:val="FFFFFF" w:themeColor="light1"/>
                                <w:kern w:val="24"/>
                                <w:sz w:val="20"/>
                                <w:szCs w:val="20"/>
                              </w:rPr>
                            </w:pPr>
                            <w:ins w:id="237" w:author="Bonaiuti, Enrico (RTB-CIP-GLDC-ICARDA)" w:date="2021-07-09T22:27:00Z">
                              <w:r>
                                <w:rPr>
                                  <w:color w:val="FFFFFF" w:themeColor="light1"/>
                                  <w:kern w:val="24"/>
                                  <w:sz w:val="20"/>
                                  <w:szCs w:val="20"/>
                                </w:rPr>
                                <w:t>Outcome within the initiative timeline at WP level</w:t>
                              </w:r>
                            </w:ins>
                          </w:p>
                          <w:p w14:paraId="33F2EA42" w14:textId="0316D6A5" w:rsidR="002B3022" w:rsidRDefault="002B3022" w:rsidP="00B54F35">
                            <w:pPr>
                              <w:jc w:val="center"/>
                              <w:rPr>
                                <w:color w:val="FFFFFF" w:themeColor="light1"/>
                                <w:kern w:val="24"/>
                                <w:sz w:val="20"/>
                                <w:szCs w:val="20"/>
                              </w:rPr>
                            </w:pPr>
                            <w:del w:id="238" w:author="Bonaiuti, Enrico (RTB-CIP-GLDC-ICARDA)" w:date="2021-07-09T22:27:00Z">
                              <w:r w:rsidDel="00D97D37">
                                <w:rPr>
                                  <w:color w:val="FFFFFF" w:themeColor="light1"/>
                                  <w:kern w:val="24"/>
                                  <w:sz w:val="20"/>
                                  <w:szCs w:val="20"/>
                                </w:rPr>
                                <w:delText xml:space="preserve">Outcomes beyond initiative timeline not included in AA </w:delText>
                              </w:r>
                            </w:del>
                            <w:r>
                              <w:rPr>
                                <w:color w:val="FFFFFF" w:themeColor="light1"/>
                                <w:kern w:val="24"/>
                                <w:sz w:val="20"/>
                                <w:szCs w:val="20"/>
                              </w:rPr>
                              <w:t>outcomes (if applicable)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FD2562" id="Preparation 15" o:spid="_x0000_s1054" type="#_x0000_t117" style="position:absolute;margin-left:220.1pt;margin-top:83.5pt;width:173.75pt;height:73.95pt;z-index:251658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" fillcolor="#aeaaaa [2414]" strokecolor="#7f5f00 [1607]" strokeweight="1pt">
                <v:textbox>
                  <w:txbxContent>
                    <w:p w14:paraId="1E35213B" w14:textId="77777777" w:rsidR="00D97D37" w:rsidRDefault="00D97D37" w:rsidP="00D97D37">
                      <w:pPr>
                        <w:jc w:val="center"/>
                        <w:rPr>
                          <w:ins w:id="255" w:author="Bonaiuti, Enrico (RTB-CIP-GLDC-ICARDA)" w:date="2021-07-09T22:27:00Z"/>
                          <w:color w:val="FFFFFF" w:themeColor="light1"/>
                          <w:kern w:val="24"/>
                          <w:sz w:val="20"/>
                          <w:szCs w:val="20"/>
                        </w:rPr>
                      </w:pPr>
                      <w:ins w:id="256" w:author="Bonaiuti, Enrico (RTB-CIP-GLDC-ICARDA)" w:date="2021-07-09T22:27:00Z">
                        <w:r>
                          <w:rPr>
                            <w:color w:val="FFFFFF" w:themeColor="light1"/>
                            <w:kern w:val="24"/>
                            <w:sz w:val="20"/>
                            <w:szCs w:val="20"/>
                          </w:rPr>
                          <w:t>Outcome within the initiative timeline at WP level</w:t>
                        </w:r>
                      </w:ins>
                    </w:p>
                    <w:p w14:paraId="33F2EA42" w14:textId="0316D6A5" w:rsidR="002B3022" w:rsidRDefault="002B3022" w:rsidP="00B54F35">
                      <w:pPr>
                        <w:jc w:val="center"/>
                        <w:rPr>
                          <w:color w:val="FFFFFF" w:themeColor="light1"/>
                          <w:kern w:val="24"/>
                          <w:sz w:val="20"/>
                          <w:szCs w:val="20"/>
                        </w:rPr>
                      </w:pPr>
                      <w:del w:id="257" w:author="Bonaiuti, Enrico (RTB-CIP-GLDC-ICARDA)" w:date="2021-07-09T22:27:00Z">
                        <w:r w:rsidDel="00D97D37">
                          <w:rPr>
                            <w:color w:val="FFFFFF" w:themeColor="light1"/>
                            <w:kern w:val="24"/>
                            <w:sz w:val="20"/>
                            <w:szCs w:val="20"/>
                          </w:rPr>
                          <w:delText xml:space="preserve">Outcomes beyond initiative timeline not included in AA </w:delText>
                        </w:r>
                      </w:del>
                      <w:r>
                        <w:rPr>
                          <w:color w:val="FFFFFF" w:themeColor="light1"/>
                          <w:kern w:val="24"/>
                          <w:sz w:val="20"/>
                          <w:szCs w:val="20"/>
                        </w:rPr>
                        <w:t>outcomes (if applicable)</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2" behindDoc="0" locked="0" layoutInCell="1" allowOverlap="1" wp14:anchorId="2E4DDD02" wp14:editId="0327B352">
                <wp:simplePos x="0" y="0"/>
                <wp:positionH relativeFrom="column">
                  <wp:posOffset>3488055</wp:posOffset>
                </wp:positionH>
                <wp:positionV relativeFrom="paragraph">
                  <wp:posOffset>-338455</wp:posOffset>
                </wp:positionV>
                <wp:extent cx="2369185" cy="950595"/>
                <wp:effectExtent l="12700" t="0" r="18415" b="14605"/>
                <wp:wrapNone/>
                <wp:docPr id="69" name="Preparation 17"/>
                <wp:cNvGraphicFramePr/>
                <a:graphic xmlns:a="http://schemas.openxmlformats.org/drawingml/2006/main">
                  <a:graphicData uri="http://schemas.microsoft.com/office/word/2010/wordprocessingShape">
                    <wps:wsp>
                      <wps:cNvSpPr/>
                      <wps:spPr>
                        <a:xfrm>
                          <a:off x="0" y="0"/>
                          <a:ext cx="2369185" cy="950595"/>
                        </a:xfrm>
                        <a:prstGeom prst="flowChartPreparation">
                          <a:avLst/>
                        </a:prstGeom>
                        <a:solidFill>
                          <a:schemeClr val="accent3"/>
                        </a:solidFill>
                      </wps:spPr>
                      <wps:style>
                        <a:lnRef idx="2">
                          <a:schemeClr val="accent4">
                            <a:shade val="50000"/>
                          </a:schemeClr>
                        </a:lnRef>
                        <a:fillRef idx="1">
                          <a:schemeClr val="accent4"/>
                        </a:fillRef>
                        <a:effectRef idx="0">
                          <a:schemeClr val="accent4"/>
                        </a:effectRef>
                        <a:fontRef idx="minor">
                          <a:schemeClr val="lt1"/>
                        </a:fontRef>
                      </wps:style>
                      <wps:txbx>
                        <w:txbxContent>
                          <w:p w14:paraId="5C1685AE" w14:textId="113D7FF5" w:rsidR="002B3022" w:rsidRDefault="00D97D37" w:rsidP="00B54F35">
                            <w:pPr>
                              <w:jc w:val="center"/>
                              <w:rPr>
                                <w:color w:val="FFFFFF" w:themeColor="light1"/>
                                <w:kern w:val="24"/>
                                <w:sz w:val="20"/>
                                <w:szCs w:val="20"/>
                              </w:rPr>
                            </w:pPr>
                            <w:r>
                              <w:rPr>
                                <w:color w:val="FFFFFF" w:themeColor="light1"/>
                                <w:kern w:val="24"/>
                                <w:sz w:val="20"/>
                                <w:szCs w:val="20"/>
                              </w:rPr>
                              <w:t>Outcome within the initiative timeline</w:t>
                            </w:r>
                            <w:ins w:id="239" w:author="Bonaiuti, Enrico (RTB-CIP-GLDC-ICARDA)" w:date="2021-07-09T22:27:00Z">
                              <w:r>
                                <w:rPr>
                                  <w:color w:val="FFFFFF" w:themeColor="light1"/>
                                  <w:kern w:val="24"/>
                                  <w:sz w:val="20"/>
                                  <w:szCs w:val="20"/>
                                </w:rPr>
                                <w:t xml:space="preserve"> </w:t>
                              </w:r>
                            </w:ins>
                            <w:r>
                              <w:rPr>
                                <w:color w:val="FFFFFF" w:themeColor="light1"/>
                                <w:kern w:val="24"/>
                                <w:sz w:val="20"/>
                                <w:szCs w:val="20"/>
                              </w:rPr>
                              <w:t>at WP level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DDD02" id="Preparation 17" o:spid="_x0000_s1055" type="#_x0000_t117" style="position:absolute;margin-left:274.65pt;margin-top:-26.65pt;width:186.55pt;height:74.85pt;z-index:25165828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" fillcolor="#a5a5a5 [3206]" strokecolor="#7f5f00 [1607]" strokeweight="1pt">
                <v:textbox>
                  <w:txbxContent>
                    <w:p w14:paraId="5C1685AE" w14:textId="113D7FF5" w:rsidR="002B3022" w:rsidRDefault="00D97D37" w:rsidP="00B54F35">
                      <w:pPr>
                        <w:jc w:val="center"/>
                        <w:rPr>
                          <w:color w:val="FFFFFF" w:themeColor="light1"/>
                          <w:kern w:val="24"/>
                          <w:sz w:val="20"/>
                          <w:szCs w:val="20"/>
                        </w:rPr>
                      </w:pPr>
                      <w:r>
                        <w:rPr>
                          <w:color w:val="FFFFFF" w:themeColor="light1"/>
                          <w:kern w:val="24"/>
                          <w:sz w:val="20"/>
                          <w:szCs w:val="20"/>
                        </w:rPr>
                        <w:t>Outcome within the initiative timeline</w:t>
                      </w:r>
                      <w:ins w:id="259" w:author="Bonaiuti, Enrico (RTB-CIP-GLDC-ICARDA)" w:date="2021-07-09T22:27:00Z">
                        <w:r>
                          <w:rPr>
                            <w:color w:val="FFFFFF" w:themeColor="light1"/>
                            <w:kern w:val="24"/>
                            <w:sz w:val="20"/>
                            <w:szCs w:val="20"/>
                          </w:rPr>
                          <w:t xml:space="preserve"> </w:t>
                        </w:r>
                      </w:ins>
                      <w:r>
                        <w:rPr>
                          <w:color w:val="FFFFFF" w:themeColor="light1"/>
                          <w:kern w:val="24"/>
                          <w:sz w:val="20"/>
                          <w:szCs w:val="20"/>
                        </w:rPr>
                        <w:t>at WP level</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3" behindDoc="0" locked="0" layoutInCell="1" allowOverlap="1" wp14:anchorId="1832D4E4" wp14:editId="2516F030">
                <wp:simplePos x="0" y="0"/>
                <wp:positionH relativeFrom="column">
                  <wp:posOffset>-831215</wp:posOffset>
                </wp:positionH>
                <wp:positionV relativeFrom="paragraph">
                  <wp:posOffset>19685</wp:posOffset>
                </wp:positionV>
                <wp:extent cx="1692910" cy="723265"/>
                <wp:effectExtent l="0" t="0" r="8890" b="13335"/>
                <wp:wrapNone/>
                <wp:docPr id="70" name="Cube 18"/>
                <wp:cNvGraphicFramePr/>
                <a:graphic xmlns:a="http://schemas.openxmlformats.org/drawingml/2006/main">
                  <a:graphicData uri="http://schemas.microsoft.com/office/word/2010/wordprocessingShape">
                    <wps:wsp>
                      <wps:cNvSpPr/>
                      <wps:spPr>
                        <a:xfrm>
                          <a:off x="0" y="0"/>
                          <a:ext cx="1692910" cy="723265"/>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571DD9"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2D4E4" id="Cube 18" o:spid="_x0000_s1056" type="#_x0000_t16" style="position:absolute;margin-left:-65.45pt;margin-top:1.55pt;width:133.3pt;height:56.95pt;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" fillcolor="#70ad47 [3209]" strokecolor="#1f3763 [1604]" strokeweight="1pt">
                <v:textbox>
                  <w:txbxContent>
                    <w:p w14:paraId="69571DD9"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6" behindDoc="0" locked="0" layoutInCell="1" allowOverlap="1" wp14:anchorId="2525FD7D" wp14:editId="7C091909">
                <wp:simplePos x="0" y="0"/>
                <wp:positionH relativeFrom="column">
                  <wp:posOffset>1100455</wp:posOffset>
                </wp:positionH>
                <wp:positionV relativeFrom="paragraph">
                  <wp:posOffset>534670</wp:posOffset>
                </wp:positionV>
                <wp:extent cx="1692910" cy="714375"/>
                <wp:effectExtent l="0" t="0" r="8890" b="9525"/>
                <wp:wrapNone/>
                <wp:docPr id="73" name="Cube 21"/>
                <wp:cNvGraphicFramePr/>
                <a:graphic xmlns:a="http://schemas.openxmlformats.org/drawingml/2006/main">
                  <a:graphicData uri="http://schemas.microsoft.com/office/word/2010/wordprocessingShape">
                    <wps:wsp>
                      <wps:cNvSpPr/>
                      <wps:spPr>
                        <a:xfrm>
                          <a:off x="0" y="0"/>
                          <a:ext cx="1692910" cy="714375"/>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8FD85"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5FD7D" id="Cube 21" o:spid="_x0000_s1057" type="#_x0000_t16" style="position:absolute;margin-left:86.65pt;margin-top:42.1pt;width:133.3pt;height:56.25pt;z-index:25165828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" fillcolor="#70ad47 [3209]" strokecolor="#1f3763 [1604]" strokeweight="1pt">
                <v:textbox>
                  <w:txbxContent>
                    <w:p w14:paraId="62A8FD85"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7" behindDoc="0" locked="0" layoutInCell="1" allowOverlap="1" wp14:anchorId="1D3946B8" wp14:editId="04125693">
                <wp:simplePos x="0" y="0"/>
                <wp:positionH relativeFrom="column">
                  <wp:posOffset>3406140</wp:posOffset>
                </wp:positionH>
                <wp:positionV relativeFrom="paragraph">
                  <wp:posOffset>1855470</wp:posOffset>
                </wp:positionV>
                <wp:extent cx="1091565" cy="719455"/>
                <wp:effectExtent l="0" t="0" r="635" b="4445"/>
                <wp:wrapNone/>
                <wp:docPr id="76"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34CF7"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946B8" id="Rectangle 24" o:spid="_x0000_s1058" style="position:absolute;margin-left:268.2pt;margin-top:146.1pt;width:85.95pt;height:56.65pt;z-index:25165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" stroked="f" strokeweight="1pt">
                <v:fill r:id="rId22" o:title="" recolor="t" rotate="t" type="frame"/>
                <o:lock v:ext="edit" aspectratio="t"/>
                <v:textbox>
                  <w:txbxContent>
                    <w:p w14:paraId="54534CF7"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92" behindDoc="0" locked="0" layoutInCell="1" allowOverlap="1" wp14:anchorId="0B49D9D3" wp14:editId="66CC18B5">
                <wp:simplePos x="0" y="0"/>
                <wp:positionH relativeFrom="column">
                  <wp:posOffset>2927350</wp:posOffset>
                </wp:positionH>
                <wp:positionV relativeFrom="paragraph">
                  <wp:posOffset>252730</wp:posOffset>
                </wp:positionV>
                <wp:extent cx="576580" cy="812800"/>
                <wp:effectExtent l="0" t="0" r="33020" b="38100"/>
                <wp:wrapNone/>
                <wp:docPr id="84" name="Curved Connector 32"/>
                <wp:cNvGraphicFramePr/>
                <a:graphic xmlns:a="http://schemas.openxmlformats.org/drawingml/2006/main">
                  <a:graphicData uri="http://schemas.microsoft.com/office/word/2010/wordprocessingShape">
                    <wps:wsp>
                      <wps:cNvCnPr/>
                      <wps:spPr>
                        <a:xfrm>
                          <a:off x="0" y="0"/>
                          <a:ext cx="576580" cy="812800"/>
                        </a:xfrm>
                        <a:prstGeom prst="curvedConnector3">
                          <a:avLst>
                            <a:gd name="adj1" fmla="val 64538"/>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78FEF2" id="Curved Connector 32" o:spid="_x0000_s1026" type="#_x0000_t38" style="position:absolute;margin-left:230.5pt;margin-top:19.9pt;width:45.4pt;height:64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" adj="13940" strokecolor="#4472c4 [3204]" strokeweight="1pt">
                <v:stroke endarrow="block" joinstyle="miter"/>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93" behindDoc="0" locked="0" layoutInCell="1" allowOverlap="1" wp14:anchorId="55FE2060" wp14:editId="435DB7DF">
                <wp:simplePos x="0" y="0"/>
                <wp:positionH relativeFrom="column">
                  <wp:posOffset>3401695</wp:posOffset>
                </wp:positionH>
                <wp:positionV relativeFrom="paragraph">
                  <wp:posOffset>-343535</wp:posOffset>
                </wp:positionV>
                <wp:extent cx="360680" cy="156845"/>
                <wp:effectExtent l="0" t="0" r="33020" b="59055"/>
                <wp:wrapNone/>
                <wp:docPr id="85" name="Curved Connector 33"/>
                <wp:cNvGraphicFramePr/>
                <a:graphic xmlns:a="http://schemas.openxmlformats.org/drawingml/2006/main">
                  <a:graphicData uri="http://schemas.microsoft.com/office/word/2010/wordprocessingShape">
                    <wps:wsp>
                      <wps:cNvCnPr/>
                      <wps:spPr>
                        <a:xfrm>
                          <a:off x="0" y="0"/>
                          <a:ext cx="360680" cy="156845"/>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BECC75" id="Curved Connector 33" o:spid="_x0000_s1026" type="#_x0000_t38" style="position:absolute;margin-left:267.85pt;margin-top:-27.05pt;width:28.4pt;height:12.35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" adj="10800" strokecolor="#4472c4 [3204]" strokeweight="1pt">
                <v:stroke endarrow="block" joinstyle="miter"/>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94" behindDoc="0" locked="0" layoutInCell="1" allowOverlap="1" wp14:anchorId="0529DB78" wp14:editId="7D63B0DD">
                <wp:simplePos x="0" y="0"/>
                <wp:positionH relativeFrom="column">
                  <wp:posOffset>5712460</wp:posOffset>
                </wp:positionH>
                <wp:positionV relativeFrom="paragraph">
                  <wp:posOffset>422275</wp:posOffset>
                </wp:positionV>
                <wp:extent cx="759460" cy="805180"/>
                <wp:effectExtent l="0" t="0" r="53340" b="58420"/>
                <wp:wrapNone/>
                <wp:docPr id="86" name="Curved Connector 34"/>
                <wp:cNvGraphicFramePr/>
                <a:graphic xmlns:a="http://schemas.openxmlformats.org/drawingml/2006/main">
                  <a:graphicData uri="http://schemas.microsoft.com/office/word/2010/wordprocessingShape">
                    <wps:wsp>
                      <wps:cNvCnPr/>
                      <wps:spPr>
                        <a:xfrm>
                          <a:off x="0" y="0"/>
                          <a:ext cx="759460" cy="805180"/>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A3E388" id="Curved Connector 34" o:spid="_x0000_s1026" type="#_x0000_t38" style="position:absolute;margin-left:449.8pt;margin-top:33.25pt;width:59.8pt;height:63.4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" adj="10800" strokecolor="#4472c4 [3204]" strokeweight="1pt">
                <v:stroke endarrow="block" joinstyle="miter"/>
              </v:shape>
            </w:pict>
          </mc:Fallback>
        </mc:AlternateContent>
      </w:r>
    </w:p>
    <w:p w14:paraId="71082C8A" w14:textId="548058FD" w:rsidR="00B54F35" w:rsidRPr="007724C8" w:rsidRDefault="00D97D37" w:rsidP="00B54F35">
      <w:pPr>
        <w:rPr>
          <w:rFonts w:asciiTheme="minorHAnsi" w:hAnsiTheme="minorHAnsi" w:cstheme="minorHAnsi"/>
        </w:rPr>
      </w:pPr>
      <w:r w:rsidRPr="007724C8">
        <w:rPr>
          <w:rFonts w:asciiTheme="minorHAnsi" w:hAnsiTheme="minorHAnsi" w:cstheme="minorHAnsi"/>
          <w:noProof/>
        </w:rPr>
        <mc:AlternateContent>
          <mc:Choice Requires="wps">
            <w:drawing>
              <wp:anchor distT="0" distB="0" distL="114300" distR="114300" simplePos="0" relativeHeight="251658306" behindDoc="0" locked="0" layoutInCell="1" allowOverlap="1" wp14:anchorId="06D4CFF5" wp14:editId="16C19550">
                <wp:simplePos x="0" y="0"/>
                <wp:positionH relativeFrom="column">
                  <wp:posOffset>-267335</wp:posOffset>
                </wp:positionH>
                <wp:positionV relativeFrom="paragraph">
                  <wp:posOffset>4386898</wp:posOffset>
                </wp:positionV>
                <wp:extent cx="3532505" cy="316230"/>
                <wp:effectExtent l="0" t="0" r="10795" b="13970"/>
                <wp:wrapNone/>
                <wp:docPr id="38" name="Rectangle 50"/>
                <wp:cNvGraphicFramePr/>
                <a:graphic xmlns:a="http://schemas.openxmlformats.org/drawingml/2006/main">
                  <a:graphicData uri="http://schemas.microsoft.com/office/word/2010/wordprocessingShape">
                    <wps:wsp>
                      <wps:cNvSpPr/>
                      <wps:spPr>
                        <a:xfrm>
                          <a:off x="0" y="0"/>
                          <a:ext cx="3532505" cy="316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8C59AC" w14:textId="77777777" w:rsidR="002B3022" w:rsidRDefault="002B3022" w:rsidP="00B54F35">
                            <w:pPr>
                              <w:rPr>
                                <w:b/>
                                <w:bCs/>
                                <w:color w:val="7030A0"/>
                                <w:kern w:val="24"/>
                              </w:rPr>
                            </w:pPr>
                            <w:r>
                              <w:rPr>
                                <w:b/>
                                <w:bCs/>
                                <w:color w:val="7030A0"/>
                                <w:kern w:val="24"/>
                              </w:rPr>
                              <w:t>Pathway: Name</w:t>
                            </w:r>
                          </w:p>
                          <w:p w14:paraId="2058D4CF" w14:textId="77777777" w:rsidR="002B3022" w:rsidRDefault="002B3022" w:rsidP="00B54F35">
                            <w:pPr>
                              <w:jc w:val="center"/>
                              <w:rPr>
                                <w:color w:val="FFFFFF" w:themeColor="light1"/>
                                <w:kern w:val="24"/>
                              </w:rPr>
                            </w:pPr>
                            <w:r>
                              <w:rPr>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4CFF5" id="Rectangle 50" o:spid="_x0000_s1059" style="position:absolute;margin-left:-21.05pt;margin-top:345.45pt;width:278.15pt;height:24.9pt;z-index:2516583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" filled="f" strokecolor="#1f3763 [1604]" strokeweight="1pt">
                <v:textbox>
                  <w:txbxContent>
                    <w:p w14:paraId="218C59AC" w14:textId="77777777" w:rsidR="002B3022" w:rsidRDefault="002B3022" w:rsidP="00B54F35">
                      <w:pPr>
                        <w:rPr>
                          <w:b/>
                          <w:bCs/>
                          <w:color w:val="7030A0"/>
                          <w:kern w:val="24"/>
                        </w:rPr>
                      </w:pPr>
                      <w:r>
                        <w:rPr>
                          <w:b/>
                          <w:bCs/>
                          <w:color w:val="7030A0"/>
                          <w:kern w:val="24"/>
                        </w:rPr>
                        <w:t>Pathway: Name</w:t>
                      </w:r>
                    </w:p>
                    <w:p w14:paraId="2058D4CF" w14:textId="77777777" w:rsidR="002B3022" w:rsidRDefault="002B3022" w:rsidP="00B54F35">
                      <w:pPr>
                        <w:jc w:val="center"/>
                        <w:rPr>
                          <w:color w:val="FFFFFF" w:themeColor="light1"/>
                          <w:kern w:val="24"/>
                        </w:rPr>
                      </w:pPr>
                      <w:r>
                        <w:rPr>
                          <w:color w:val="FFFFFF" w:themeColor="light1"/>
                          <w:kern w:val="24"/>
                        </w:rPr>
                        <w:t> </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62428" behindDoc="0" locked="0" layoutInCell="1" allowOverlap="1" wp14:anchorId="05C25BE2" wp14:editId="05275B9D">
                <wp:simplePos x="0" y="0"/>
                <wp:positionH relativeFrom="column">
                  <wp:posOffset>2163445</wp:posOffset>
                </wp:positionH>
                <wp:positionV relativeFrom="paragraph">
                  <wp:posOffset>3434715</wp:posOffset>
                </wp:positionV>
                <wp:extent cx="501650" cy="581660"/>
                <wp:effectExtent l="12700" t="12700" r="31750" b="27940"/>
                <wp:wrapNone/>
                <wp:docPr id="12" name="7-Point Star 47"/>
                <wp:cNvGraphicFramePr/>
                <a:graphic xmlns:a="http://schemas.openxmlformats.org/drawingml/2006/main">
                  <a:graphicData uri="http://schemas.microsoft.com/office/word/2010/wordprocessingShape">
                    <wps:wsp>
                      <wps:cNvSpPr/>
                      <wps:spPr>
                        <a:xfrm>
                          <a:off x="0" y="0"/>
                          <a:ext cx="501650" cy="581660"/>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B8E8F7" w14:textId="55E9E48C" w:rsidR="00D97D37" w:rsidRDefault="00D97D37" w:rsidP="00D97D37">
                            <w:pPr>
                              <w:jc w:val="center"/>
                              <w:rPr>
                                <w:color w:val="FFFFFF" w:themeColor="light1"/>
                                <w:kern w:val="24"/>
                                <w:sz w:val="16"/>
                                <w:szCs w:val="16"/>
                              </w:rPr>
                            </w:pPr>
                            <w:ins w:id="240" w:author="Bonaiuti, Enrico (RTB-CIP-GLDC-ICARDA)" w:date="2021-07-09T22:33:00Z">
                              <w:r>
                                <w:rPr>
                                  <w:color w:val="FFFFFF" w:themeColor="light1"/>
                                  <w:kern w:val="24"/>
                                  <w:sz w:val="16"/>
                                  <w:szCs w:val="16"/>
                                </w:rPr>
                                <w:t>8</w:t>
                              </w:r>
                            </w:ins>
                            <w:del w:id="241" w:author="Bonaiuti, Enrico (RTB-CIP-GLDC-ICARDA)" w:date="2021-07-09T22:32:00Z">
                              <w:r w:rsidDel="00D97D37">
                                <w:rPr>
                                  <w:color w:val="FFFFFF" w:themeColor="light1"/>
                                  <w:kern w:val="24"/>
                                  <w:sz w:val="16"/>
                                  <w:szCs w:val="16"/>
                                </w:rPr>
                                <w:delText>9</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5BE2" id="7-Point Star 47" o:spid="_x0000_s1060" style="position:absolute;margin-left:170.35pt;margin-top:270.45pt;width:39.5pt;height:45.8pt;z-index:251662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650,5816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" adj="-11796480,,5400" path="m-1,374069l77248,258865,49679,115205r123898,1l250825,r77248,115206l451971,115205,424402,258865r77249,115204l390022,438004,362452,581663,250825,517728,139198,581663,111628,438004,-1,374069xe" fillcolor="#ed7d31 [3205]" strokecolor="#823b0b [1605]" strokeweight="1pt">
                <v:stroke joinstyle="miter"/>
                <v:formulas/>
                <v:path arrowok="t" o:connecttype="custom" o:connectlocs="-1,374069;77248,258865;49679,115205;173577,115206;250825,0;328073,115206;451971,115205;424402,258865;501651,374069;390022,438004;362452,581663;250825,517728;139198,581663;111628,438004;-1,374069" o:connectangles="0,0,0,0,0,0,0,0,0,0,0,0,0,0,0" textboxrect="0,0,501650,581660"/>
                <v:textbox>
                  <w:txbxContent>
                    <w:p w14:paraId="70B8E8F7" w14:textId="55E9E48C" w:rsidR="00D97D37" w:rsidRDefault="00D97D37" w:rsidP="00D97D37">
                      <w:pPr>
                        <w:jc w:val="center"/>
                        <w:rPr>
                          <w:color w:val="FFFFFF" w:themeColor="light1"/>
                          <w:kern w:val="24"/>
                          <w:sz w:val="16"/>
                          <w:szCs w:val="16"/>
                        </w:rPr>
                      </w:pPr>
                      <w:ins w:id="262" w:author="Bonaiuti, Enrico (RTB-CIP-GLDC-ICARDA)" w:date="2021-07-09T22:33:00Z">
                        <w:r>
                          <w:rPr>
                            <w:color w:val="FFFFFF" w:themeColor="light1"/>
                            <w:kern w:val="24"/>
                            <w:sz w:val="16"/>
                            <w:szCs w:val="16"/>
                          </w:rPr>
                          <w:t>8</w:t>
                        </w:r>
                      </w:ins>
                      <w:del w:id="263" w:author="Bonaiuti, Enrico (RTB-CIP-GLDC-ICARDA)" w:date="2021-07-09T22:32:00Z">
                        <w:r w:rsidDel="00D97D37">
                          <w:rPr>
                            <w:color w:val="FFFFFF" w:themeColor="light1"/>
                            <w:kern w:val="24"/>
                            <w:sz w:val="16"/>
                            <w:szCs w:val="16"/>
                          </w:rPr>
                          <w:delText>9</w:delText>
                        </w:r>
                      </w:del>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304" behindDoc="0" locked="0" layoutInCell="1" allowOverlap="1" wp14:anchorId="1E22EAEE" wp14:editId="607F2AC0">
                <wp:simplePos x="0" y="0"/>
                <wp:positionH relativeFrom="column">
                  <wp:posOffset>5715000</wp:posOffset>
                </wp:positionH>
                <wp:positionV relativeFrom="paragraph">
                  <wp:posOffset>2706370</wp:posOffset>
                </wp:positionV>
                <wp:extent cx="501650" cy="581660"/>
                <wp:effectExtent l="12700" t="12700" r="31750" b="27940"/>
                <wp:wrapNone/>
                <wp:docPr id="100" name="7-Point Star 47"/>
                <wp:cNvGraphicFramePr/>
                <a:graphic xmlns:a="http://schemas.openxmlformats.org/drawingml/2006/main">
                  <a:graphicData uri="http://schemas.microsoft.com/office/word/2010/wordprocessingShape">
                    <wps:wsp>
                      <wps:cNvSpPr/>
                      <wps:spPr>
                        <a:xfrm>
                          <a:off x="0" y="0"/>
                          <a:ext cx="501650" cy="581660"/>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6E4B091" w14:textId="2B3E1B29" w:rsidR="002B3022" w:rsidRDefault="00D97D37" w:rsidP="00B54F35">
                            <w:pPr>
                              <w:jc w:val="center"/>
                              <w:rPr>
                                <w:color w:val="FFFFFF" w:themeColor="light1"/>
                                <w:kern w:val="24"/>
                                <w:sz w:val="16"/>
                                <w:szCs w:val="16"/>
                              </w:rPr>
                            </w:pPr>
                            <w:ins w:id="242" w:author="Bonaiuti, Enrico (RTB-CIP-GLDC-ICARDA)" w:date="2021-07-09T22:32:00Z">
                              <w:r>
                                <w:rPr>
                                  <w:color w:val="FFFFFF" w:themeColor="light1"/>
                                  <w:kern w:val="24"/>
                                  <w:sz w:val="16"/>
                                  <w:szCs w:val="16"/>
                                </w:rPr>
                                <w:t>7</w:t>
                              </w:r>
                            </w:ins>
                            <w:del w:id="243" w:author="Bonaiuti, Enrico (RTB-CIP-GLDC-ICARDA)" w:date="2021-07-09T22:32:00Z">
                              <w:r w:rsidR="002B3022" w:rsidDel="00D97D37">
                                <w:rPr>
                                  <w:color w:val="FFFFFF" w:themeColor="light1"/>
                                  <w:kern w:val="24"/>
                                  <w:sz w:val="16"/>
                                  <w:szCs w:val="16"/>
                                </w:rPr>
                                <w:delText>9</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EAEE" id="_x0000_s1061" style="position:absolute;margin-left:450pt;margin-top:213.1pt;width:39.5pt;height:45.8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650,5816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" adj="-11796480,,5400" path="m-1,374069l77248,258865,49679,115205r123898,1l250825,r77248,115206l451971,115205,424402,258865r77249,115204l390022,438004,362452,581663,250825,517728,139198,581663,111628,438004,-1,374069xe" fillcolor="#ed7d31 [3205]" strokecolor="#823b0b [1605]" strokeweight="1pt">
                <v:stroke joinstyle="miter"/>
                <v:formulas/>
                <v:path arrowok="t" o:connecttype="custom" o:connectlocs="-1,374069;77248,258865;49679,115205;173577,115206;250825,0;328073,115206;451971,115205;424402,258865;501651,374069;390022,438004;362452,581663;250825,517728;139198,581663;111628,438004;-1,374069" o:connectangles="0,0,0,0,0,0,0,0,0,0,0,0,0,0,0" textboxrect="0,0,501650,581660"/>
                <v:textbox>
                  <w:txbxContent>
                    <w:p w14:paraId="06E4B091" w14:textId="2B3E1B29" w:rsidR="002B3022" w:rsidRDefault="00D97D37" w:rsidP="00B54F35">
                      <w:pPr>
                        <w:jc w:val="center"/>
                        <w:rPr>
                          <w:color w:val="FFFFFF" w:themeColor="light1"/>
                          <w:kern w:val="24"/>
                          <w:sz w:val="16"/>
                          <w:szCs w:val="16"/>
                        </w:rPr>
                      </w:pPr>
                      <w:ins w:id="266" w:author="Bonaiuti, Enrico (RTB-CIP-GLDC-ICARDA)" w:date="2021-07-09T22:32:00Z">
                        <w:r>
                          <w:rPr>
                            <w:color w:val="FFFFFF" w:themeColor="light1"/>
                            <w:kern w:val="24"/>
                            <w:sz w:val="16"/>
                            <w:szCs w:val="16"/>
                          </w:rPr>
                          <w:t>7</w:t>
                        </w:r>
                      </w:ins>
                      <w:del w:id="267" w:author="Bonaiuti, Enrico (RTB-CIP-GLDC-ICARDA)" w:date="2021-07-09T22:32:00Z">
                        <w:r w:rsidR="002B3022" w:rsidDel="00D97D37">
                          <w:rPr>
                            <w:color w:val="FFFFFF" w:themeColor="light1"/>
                            <w:kern w:val="24"/>
                            <w:sz w:val="16"/>
                            <w:szCs w:val="16"/>
                          </w:rPr>
                          <w:delText>9</w:delText>
                        </w:r>
                      </w:del>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60380" behindDoc="0" locked="0" layoutInCell="1" allowOverlap="1" wp14:anchorId="0C374478" wp14:editId="62DCCAAB">
                <wp:simplePos x="0" y="0"/>
                <wp:positionH relativeFrom="column">
                  <wp:posOffset>1700213</wp:posOffset>
                </wp:positionH>
                <wp:positionV relativeFrom="paragraph">
                  <wp:posOffset>3831272</wp:posOffset>
                </wp:positionV>
                <wp:extent cx="1984375" cy="239395"/>
                <wp:effectExtent l="0" t="63500" r="0" b="14605"/>
                <wp:wrapNone/>
                <wp:docPr id="2" name="Curved Connector 3"/>
                <wp:cNvGraphicFramePr/>
                <a:graphic xmlns:a="http://schemas.openxmlformats.org/drawingml/2006/main">
                  <a:graphicData uri="http://schemas.microsoft.com/office/word/2010/wordprocessingShape">
                    <wps:wsp>
                      <wps:cNvCnPr/>
                      <wps:spPr>
                        <a:xfrm flipV="1">
                          <a:off x="0" y="0"/>
                          <a:ext cx="1984375" cy="239395"/>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E2901" id="Curved Connector 3" o:spid="_x0000_s1026" type="#_x0000_t38" style="position:absolute;margin-left:133.9pt;margin-top:301.65pt;width:156.25pt;height:18.85pt;flip:y;z-index:251660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" adj="10800" strokecolor="#4472c4 [3204]" strokeweight="1pt">
                <v:stroke endarrow="block"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68" behindDoc="0" locked="0" layoutInCell="1" allowOverlap="1" wp14:anchorId="0948CC5C" wp14:editId="4F29C55F">
                <wp:simplePos x="0" y="0"/>
                <wp:positionH relativeFrom="column">
                  <wp:posOffset>-673100</wp:posOffset>
                </wp:positionH>
                <wp:positionV relativeFrom="paragraph">
                  <wp:posOffset>2573973</wp:posOffset>
                </wp:positionV>
                <wp:extent cx="9794875" cy="2243137"/>
                <wp:effectExtent l="12700" t="0" r="9525" b="17780"/>
                <wp:wrapNone/>
                <wp:docPr id="107" name="Chevron 107"/>
                <wp:cNvGraphicFramePr/>
                <a:graphic xmlns:a="http://schemas.openxmlformats.org/drawingml/2006/main">
                  <a:graphicData uri="http://schemas.microsoft.com/office/word/2010/wordprocessingShape">
                    <wps:wsp>
                      <wps:cNvSpPr/>
                      <wps:spPr>
                        <a:xfrm>
                          <a:off x="0" y="0"/>
                          <a:ext cx="9794875" cy="2243137"/>
                        </a:xfrm>
                        <a:prstGeom prst="chevron">
                          <a:avLst>
                            <a:gd name="adj" fmla="val 17644"/>
                          </a:avLst>
                        </a:prstGeom>
                        <a:solidFill>
                          <a:schemeClr val="accent6">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87AD" id="Chevron 107" o:spid="_x0000_s1026" type="#_x0000_t55" style="position:absolute;margin-left:-53pt;margin-top:202.7pt;width:771.25pt;height:176.6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" adj="20727" fillcolor="#70ad47 [3209]" strokecolor="#1f3763 [1604]" strokeweight="1pt">
                <v:fill opacity="17733f"/>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303" behindDoc="0" locked="0" layoutInCell="1" allowOverlap="1" wp14:anchorId="5DEE9C5F" wp14:editId="3588DFB6">
                <wp:simplePos x="0" y="0"/>
                <wp:positionH relativeFrom="column">
                  <wp:posOffset>3847782</wp:posOffset>
                </wp:positionH>
                <wp:positionV relativeFrom="paragraph">
                  <wp:posOffset>2666048</wp:posOffset>
                </wp:positionV>
                <wp:extent cx="644525" cy="541655"/>
                <wp:effectExtent l="12700" t="12700" r="15875" b="29845"/>
                <wp:wrapNone/>
                <wp:docPr id="33" name="7-Point Star 46"/>
                <wp:cNvGraphicFramePr/>
                <a:graphic xmlns:a="http://schemas.openxmlformats.org/drawingml/2006/main">
                  <a:graphicData uri="http://schemas.microsoft.com/office/word/2010/wordprocessingShape">
                    <wps:wsp>
                      <wps:cNvSpPr/>
                      <wps:spPr>
                        <a:xfrm>
                          <a:off x="0" y="0"/>
                          <a:ext cx="644525" cy="541655"/>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88C12C" w14:textId="3E89102B" w:rsidR="002B3022" w:rsidRPr="00510645" w:rsidRDefault="00D97D37" w:rsidP="00B54F35">
                            <w:pPr>
                              <w:jc w:val="center"/>
                              <w:rPr>
                                <w:color w:val="FFFFFF" w:themeColor="light1"/>
                                <w:kern w:val="24"/>
                                <w:sz w:val="20"/>
                                <w:szCs w:val="20"/>
                              </w:rPr>
                            </w:pPr>
                            <w:ins w:id="244" w:author="Bonaiuti, Enrico (RTB-CIP-GLDC-ICARDA)" w:date="2021-07-09T22:32:00Z">
                              <w:r>
                                <w:rPr>
                                  <w:color w:val="FFFFFF" w:themeColor="light1"/>
                                  <w:kern w:val="24"/>
                                  <w:sz w:val="20"/>
                                  <w:szCs w:val="20"/>
                                </w:rPr>
                                <w:t>6</w:t>
                              </w:r>
                            </w:ins>
                            <w:del w:id="245" w:author="Bonaiuti, Enrico (RTB-CIP-GLDC-ICARDA)" w:date="2021-07-09T22:32:00Z">
                              <w:r w:rsidR="002B3022" w:rsidRPr="00510645" w:rsidDel="00D97D37">
                                <w:rPr>
                                  <w:color w:val="FFFFFF" w:themeColor="light1"/>
                                  <w:kern w:val="24"/>
                                  <w:sz w:val="20"/>
                                  <w:szCs w:val="20"/>
                                </w:rPr>
                                <w:delText>8</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9C5F" id="7-Point Star 46" o:spid="_x0000_s1062" style="position:absolute;margin-left:302.95pt;margin-top:209.95pt;width:50.75pt;height:42.6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525,541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" adj="-11796480,,5400" path="m-2,348342l99249,241061,63828,107282r159185,l322263,r99249,107282l580697,107282,545276,241061r99251,107281l501105,407879,465682,541658,322263,482120,178843,541658,143420,407879,-2,348342xe" fillcolor="#ed7d31 [3205]" strokecolor="#823b0b [1605]" strokeweight="1pt">
                <v:stroke joinstyle="miter"/>
                <v:formulas/>
                <v:path arrowok="t" o:connecttype="custom" o:connectlocs="-2,348342;99249,241061;63828,107282;223013,107282;322263,0;421512,107282;580697,107282;545276,241061;644527,348342;501105,407879;465682,541658;322263,482120;178843,541658;143420,407879;-2,348342" o:connectangles="0,0,0,0,0,0,0,0,0,0,0,0,0,0,0" textboxrect="0,0,644525,541655"/>
                <v:textbox>
                  <w:txbxContent>
                    <w:p w14:paraId="3588C12C" w14:textId="3E89102B" w:rsidR="002B3022" w:rsidRPr="00510645" w:rsidRDefault="00D97D37" w:rsidP="00B54F35">
                      <w:pPr>
                        <w:jc w:val="center"/>
                        <w:rPr>
                          <w:color w:val="FFFFFF" w:themeColor="light1"/>
                          <w:kern w:val="24"/>
                          <w:sz w:val="20"/>
                          <w:szCs w:val="20"/>
                        </w:rPr>
                      </w:pPr>
                      <w:ins w:id="270" w:author="Bonaiuti, Enrico (RTB-CIP-GLDC-ICARDA)" w:date="2021-07-09T22:32:00Z">
                        <w:r>
                          <w:rPr>
                            <w:color w:val="FFFFFF" w:themeColor="light1"/>
                            <w:kern w:val="24"/>
                            <w:sz w:val="20"/>
                            <w:szCs w:val="20"/>
                          </w:rPr>
                          <w:t>6</w:t>
                        </w:r>
                      </w:ins>
                      <w:del w:id="271" w:author="Bonaiuti, Enrico (RTB-CIP-GLDC-ICARDA)" w:date="2021-07-09T22:32:00Z">
                        <w:r w:rsidR="002B3022" w:rsidRPr="00510645" w:rsidDel="00D97D37">
                          <w:rPr>
                            <w:color w:val="FFFFFF" w:themeColor="light1"/>
                            <w:kern w:val="24"/>
                            <w:sz w:val="20"/>
                            <w:szCs w:val="20"/>
                          </w:rPr>
                          <w:delText>8</w:delText>
                        </w:r>
                      </w:del>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69" behindDoc="0" locked="0" layoutInCell="1" allowOverlap="1" wp14:anchorId="67562C79" wp14:editId="2CDCF691">
                <wp:simplePos x="0" y="0"/>
                <wp:positionH relativeFrom="column">
                  <wp:posOffset>3279139</wp:posOffset>
                </wp:positionH>
                <wp:positionV relativeFrom="paragraph">
                  <wp:posOffset>3074036</wp:posOffset>
                </wp:positionV>
                <wp:extent cx="849948" cy="209550"/>
                <wp:effectExtent l="0" t="0" r="52070" b="69850"/>
                <wp:wrapNone/>
                <wp:docPr id="53" name="Curved Connector 3"/>
                <wp:cNvGraphicFramePr/>
                <a:graphic xmlns:a="http://schemas.openxmlformats.org/drawingml/2006/main">
                  <a:graphicData uri="http://schemas.microsoft.com/office/word/2010/wordprocessingShape">
                    <wps:wsp>
                      <wps:cNvCnPr/>
                      <wps:spPr>
                        <a:xfrm>
                          <a:off x="0" y="0"/>
                          <a:ext cx="849948" cy="209550"/>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C1A1C" id="Curved Connector 3" o:spid="_x0000_s1026" type="#_x0000_t38" style="position:absolute;margin-left:258.2pt;margin-top:242.05pt;width:66.95pt;height:16.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" adj="10800" strokecolor="#4472c4 [3204]" strokeweight="1pt">
                <v:stroke endarrow="block"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309" behindDoc="0" locked="0" layoutInCell="1" allowOverlap="1" wp14:anchorId="1E559AA9" wp14:editId="7308A150">
                <wp:simplePos x="0" y="0"/>
                <wp:positionH relativeFrom="column">
                  <wp:posOffset>911543</wp:posOffset>
                </wp:positionH>
                <wp:positionV relativeFrom="paragraph">
                  <wp:posOffset>2663825</wp:posOffset>
                </wp:positionV>
                <wp:extent cx="2367280" cy="514985"/>
                <wp:effectExtent l="0" t="0" r="7620" b="18415"/>
                <wp:wrapNone/>
                <wp:docPr id="112" name="Cube 112"/>
                <wp:cNvGraphicFramePr/>
                <a:graphic xmlns:a="http://schemas.openxmlformats.org/drawingml/2006/main">
                  <a:graphicData uri="http://schemas.microsoft.com/office/word/2010/wordprocessingShape">
                    <wps:wsp>
                      <wps:cNvSpPr/>
                      <wps:spPr>
                        <a:xfrm>
                          <a:off x="0" y="0"/>
                          <a:ext cx="2367280" cy="514985"/>
                        </a:xfrm>
                        <a:prstGeom prst="cube">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CD571" w14:textId="77777777" w:rsidR="002B3022" w:rsidRDefault="002B3022" w:rsidP="00B54F35">
                            <w:pPr>
                              <w:jc w:val="center"/>
                            </w:pPr>
                            <w:r>
                              <w:t>Output from other Initiative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59AA9" id="Cube 112" o:spid="_x0000_s1063" type="#_x0000_t16" style="position:absolute;margin-left:71.8pt;margin-top:209.75pt;width:186.4pt;height:40.5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" fillcolor="#7f5f00 [1607]" strokecolor="#1f3763 [1604]" strokeweight="1pt">
                <v:textbox>
                  <w:txbxContent>
                    <w:p w14:paraId="662CD571" w14:textId="77777777" w:rsidR="002B3022" w:rsidRDefault="002B3022" w:rsidP="00B54F35">
                      <w:pPr>
                        <w:jc w:val="center"/>
                      </w:pPr>
                      <w:r>
                        <w:t>Output from other Initiative</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316" behindDoc="0" locked="0" layoutInCell="1" allowOverlap="1" wp14:anchorId="092319A8" wp14:editId="6C1A5DFA">
                <wp:simplePos x="0" y="0"/>
                <wp:positionH relativeFrom="column">
                  <wp:posOffset>3294063</wp:posOffset>
                </wp:positionH>
                <wp:positionV relativeFrom="paragraph">
                  <wp:posOffset>3837305</wp:posOffset>
                </wp:positionV>
                <wp:extent cx="1091565" cy="719455"/>
                <wp:effectExtent l="0" t="0" r="635" b="4445"/>
                <wp:wrapNone/>
                <wp:docPr id="118"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F5CFC"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319A8" id="Rectangle 43" o:spid="_x0000_s1064" style="position:absolute;margin-left:259.4pt;margin-top:302.15pt;width:85.95pt;height:56.65pt;z-index:2516583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" stroked="f" strokeweight="1pt">
                <v:fill r:id="rId22" o:title="" recolor="t" rotate="t" type="frame"/>
                <o:lock v:ext="edit" aspectratio="t"/>
                <v:textbox>
                  <w:txbxContent>
                    <w:p w14:paraId="224F5CFC"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315" behindDoc="0" locked="0" layoutInCell="1" allowOverlap="1" wp14:anchorId="573CCA55" wp14:editId="50CC4C8D">
                <wp:simplePos x="0" y="0"/>
                <wp:positionH relativeFrom="column">
                  <wp:posOffset>7665402</wp:posOffset>
                </wp:positionH>
                <wp:positionV relativeFrom="paragraph">
                  <wp:posOffset>3565843</wp:posOffset>
                </wp:positionV>
                <wp:extent cx="1091565" cy="719455"/>
                <wp:effectExtent l="0" t="0" r="635" b="4445"/>
                <wp:wrapNone/>
                <wp:docPr id="117"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AB18D"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CCA55" id="_x0000_s1065" style="position:absolute;margin-left:603.55pt;margin-top:280.8pt;width:85.95pt;height:56.65pt;z-index:251658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" stroked="f" strokeweight="1pt">
                <v:fill r:id="rId22" o:title="" recolor="t" rotate="t" type="frame"/>
                <o:lock v:ext="edit" aspectratio="t"/>
                <v:textbox>
                  <w:txbxContent>
                    <w:p w14:paraId="2A9AB18D"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95" behindDoc="0" locked="0" layoutInCell="1" allowOverlap="1" wp14:anchorId="2FFE68E3" wp14:editId="3548F6DA">
                <wp:simplePos x="0" y="0"/>
                <wp:positionH relativeFrom="column">
                  <wp:posOffset>6057900</wp:posOffset>
                </wp:positionH>
                <wp:positionV relativeFrom="paragraph">
                  <wp:posOffset>3288348</wp:posOffset>
                </wp:positionV>
                <wp:extent cx="412750" cy="414337"/>
                <wp:effectExtent l="0" t="38100" r="6350" b="17780"/>
                <wp:wrapNone/>
                <wp:docPr id="87" name="Curved Connector 35"/>
                <wp:cNvGraphicFramePr/>
                <a:graphic xmlns:a="http://schemas.openxmlformats.org/drawingml/2006/main">
                  <a:graphicData uri="http://schemas.microsoft.com/office/word/2010/wordprocessingShape">
                    <wps:wsp>
                      <wps:cNvCnPr/>
                      <wps:spPr>
                        <a:xfrm flipV="1">
                          <a:off x="0" y="0"/>
                          <a:ext cx="412750" cy="414337"/>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56B1" id="Curved Connector 35" o:spid="_x0000_s1026" type="#_x0000_t38" style="position:absolute;margin-left:477pt;margin-top:258.95pt;width:32.5pt;height:32.6pt;flip:y;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" adj="10800" strokecolor="#4472c4 [3204]" strokeweight="1pt">
                <v:stroke endarrow="block"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90" behindDoc="0" locked="0" layoutInCell="1" allowOverlap="1" wp14:anchorId="4279BF8B" wp14:editId="605BAF26">
                <wp:simplePos x="0" y="0"/>
                <wp:positionH relativeFrom="column">
                  <wp:posOffset>3679190</wp:posOffset>
                </wp:positionH>
                <wp:positionV relativeFrom="paragraph">
                  <wp:posOffset>3294063</wp:posOffset>
                </wp:positionV>
                <wp:extent cx="2368550" cy="950595"/>
                <wp:effectExtent l="12700" t="0" r="19050" b="14605"/>
                <wp:wrapNone/>
                <wp:docPr id="81" name="Preparation 29"/>
                <wp:cNvGraphicFramePr/>
                <a:graphic xmlns:a="http://schemas.openxmlformats.org/drawingml/2006/main">
                  <a:graphicData uri="http://schemas.microsoft.com/office/word/2010/wordprocessingShape">
                    <wps:wsp>
                      <wps:cNvSpPr/>
                      <wps:spPr>
                        <a:xfrm>
                          <a:off x="0" y="0"/>
                          <a:ext cx="2368550" cy="950595"/>
                        </a:xfrm>
                        <a:prstGeom prst="flowChartPreparation">
                          <a:avLst/>
                        </a:prstGeom>
                        <a:solidFill>
                          <a:schemeClr val="accent3"/>
                        </a:solidFill>
                      </wps:spPr>
                      <wps:style>
                        <a:lnRef idx="2">
                          <a:schemeClr val="accent4">
                            <a:shade val="50000"/>
                          </a:schemeClr>
                        </a:lnRef>
                        <a:fillRef idx="1">
                          <a:schemeClr val="accent4"/>
                        </a:fillRef>
                        <a:effectRef idx="0">
                          <a:schemeClr val="accent4"/>
                        </a:effectRef>
                        <a:fontRef idx="minor">
                          <a:schemeClr val="lt1"/>
                        </a:fontRef>
                      </wps:style>
                      <wps:txbx>
                        <w:txbxContent>
                          <w:p w14:paraId="76A1C271" w14:textId="77777777" w:rsidR="00D97D37" w:rsidRDefault="00D97D37" w:rsidP="00D97D37">
                            <w:pPr>
                              <w:jc w:val="center"/>
                              <w:rPr>
                                <w:ins w:id="246" w:author="Bonaiuti, Enrico (RTB-CIP-GLDC-ICARDA)" w:date="2021-07-09T22:27:00Z"/>
                                <w:color w:val="FFFFFF" w:themeColor="light1"/>
                                <w:kern w:val="24"/>
                                <w:sz w:val="20"/>
                                <w:szCs w:val="20"/>
                              </w:rPr>
                            </w:pPr>
                            <w:ins w:id="247" w:author="Bonaiuti, Enrico (RTB-CIP-GLDC-ICARDA)" w:date="2021-07-09T22:27:00Z">
                              <w:r>
                                <w:rPr>
                                  <w:color w:val="FFFFFF" w:themeColor="light1"/>
                                  <w:kern w:val="24"/>
                                  <w:sz w:val="20"/>
                                  <w:szCs w:val="20"/>
                                </w:rPr>
                                <w:t>Outcome within the initiative timeline at WP level</w:t>
                              </w:r>
                            </w:ins>
                          </w:p>
                          <w:p w14:paraId="1EF2D324" w14:textId="79F63D7C" w:rsidR="002B3022" w:rsidDel="00D97D37" w:rsidRDefault="002B3022" w:rsidP="00B54F35">
                            <w:pPr>
                              <w:jc w:val="center"/>
                              <w:rPr>
                                <w:del w:id="248" w:author="Bonaiuti, Enrico (RTB-CIP-GLDC-ICARDA)" w:date="2021-07-09T22:27:00Z"/>
                                <w:color w:val="FFFFFF" w:themeColor="light1"/>
                                <w:kern w:val="24"/>
                                <w:sz w:val="20"/>
                                <w:szCs w:val="20"/>
                              </w:rPr>
                            </w:pPr>
                            <w:del w:id="249" w:author="Bonaiuti, Enrico (RTB-CIP-GLDC-ICARDA)" w:date="2021-07-09T22:27:00Z">
                              <w:r w:rsidDel="00D97D37">
                                <w:rPr>
                                  <w:color w:val="FFFFFF" w:themeColor="light1"/>
                                  <w:kern w:val="24"/>
                                  <w:sz w:val="20"/>
                                  <w:szCs w:val="20"/>
                                </w:rPr>
                                <w:delText>WP Outcome within Initiative timeline</w:delText>
                              </w:r>
                            </w:del>
                          </w:p>
                          <w:p w14:paraId="649ACEC3" w14:textId="77777777" w:rsidR="002B3022" w:rsidRDefault="002B3022" w:rsidP="00B54F35">
                            <w:pPr>
                              <w:jc w:val="center"/>
                              <w:rPr>
                                <w:color w:val="FFFFFF" w:themeColor="light1"/>
                                <w:kern w:val="24"/>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9BF8B" id="Preparation 29" o:spid="_x0000_s1066" type="#_x0000_t117" style="position:absolute;margin-left:289.7pt;margin-top:259.4pt;width:186.5pt;height:74.85pt;z-index:251658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" fillcolor="#a5a5a5 [3206]" strokecolor="#7f5f00 [1607]" strokeweight="1pt">
                <v:textbox>
                  <w:txbxContent>
                    <w:p w14:paraId="76A1C271" w14:textId="77777777" w:rsidR="00D97D37" w:rsidRDefault="00D97D37" w:rsidP="00D97D37">
                      <w:pPr>
                        <w:jc w:val="center"/>
                        <w:rPr>
                          <w:ins w:id="276" w:author="Bonaiuti, Enrico (RTB-CIP-GLDC-ICARDA)" w:date="2021-07-09T22:27:00Z"/>
                          <w:color w:val="FFFFFF" w:themeColor="light1"/>
                          <w:kern w:val="24"/>
                          <w:sz w:val="20"/>
                          <w:szCs w:val="20"/>
                        </w:rPr>
                      </w:pPr>
                      <w:ins w:id="277" w:author="Bonaiuti, Enrico (RTB-CIP-GLDC-ICARDA)" w:date="2021-07-09T22:27:00Z">
                        <w:r>
                          <w:rPr>
                            <w:color w:val="FFFFFF" w:themeColor="light1"/>
                            <w:kern w:val="24"/>
                            <w:sz w:val="20"/>
                            <w:szCs w:val="20"/>
                          </w:rPr>
                          <w:t>Outcome within the initiative timeline at WP level</w:t>
                        </w:r>
                      </w:ins>
                    </w:p>
                    <w:p w14:paraId="1EF2D324" w14:textId="79F63D7C" w:rsidR="002B3022" w:rsidDel="00D97D37" w:rsidRDefault="002B3022" w:rsidP="00B54F35">
                      <w:pPr>
                        <w:jc w:val="center"/>
                        <w:rPr>
                          <w:del w:id="278" w:author="Bonaiuti, Enrico (RTB-CIP-GLDC-ICARDA)" w:date="2021-07-09T22:27:00Z"/>
                          <w:color w:val="FFFFFF" w:themeColor="light1"/>
                          <w:kern w:val="24"/>
                          <w:sz w:val="20"/>
                          <w:szCs w:val="20"/>
                        </w:rPr>
                      </w:pPr>
                      <w:del w:id="279" w:author="Bonaiuti, Enrico (RTB-CIP-GLDC-ICARDA)" w:date="2021-07-09T22:27:00Z">
                        <w:r w:rsidDel="00D97D37">
                          <w:rPr>
                            <w:color w:val="FFFFFF" w:themeColor="light1"/>
                            <w:kern w:val="24"/>
                            <w:sz w:val="20"/>
                            <w:szCs w:val="20"/>
                          </w:rPr>
                          <w:delText>WP Outcome within Initiative timeline</w:delText>
                        </w:r>
                      </w:del>
                    </w:p>
                    <w:p w14:paraId="649ACEC3" w14:textId="77777777" w:rsidR="002B3022" w:rsidRDefault="002B3022" w:rsidP="00B54F35">
                      <w:pPr>
                        <w:jc w:val="center"/>
                        <w:rPr>
                          <w:color w:val="FFFFFF" w:themeColor="light1"/>
                          <w:kern w:val="24"/>
                          <w:sz w:val="20"/>
                          <w:szCs w:val="20"/>
                        </w:rPr>
                      </w:pP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84" behindDoc="0" locked="0" layoutInCell="1" allowOverlap="1" wp14:anchorId="2B119A16" wp14:editId="255D3292">
                <wp:simplePos x="0" y="0"/>
                <wp:positionH relativeFrom="column">
                  <wp:posOffset>-63817</wp:posOffset>
                </wp:positionH>
                <wp:positionV relativeFrom="paragraph">
                  <wp:posOffset>3461702</wp:posOffset>
                </wp:positionV>
                <wp:extent cx="1692910" cy="822960"/>
                <wp:effectExtent l="0" t="0" r="8890" b="15240"/>
                <wp:wrapNone/>
                <wp:docPr id="71" name="Cube 19"/>
                <wp:cNvGraphicFramePr/>
                <a:graphic xmlns:a="http://schemas.openxmlformats.org/drawingml/2006/main">
                  <a:graphicData uri="http://schemas.microsoft.com/office/word/2010/wordprocessingShape">
                    <wps:wsp>
                      <wps:cNvSpPr/>
                      <wps:spPr>
                        <a:xfrm>
                          <a:off x="0" y="0"/>
                          <a:ext cx="1692910" cy="822960"/>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FC5AD"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119A16" id="Cube 19" o:spid="_x0000_s1067" type="#_x0000_t16" style="position:absolute;margin-left:-5pt;margin-top:272.55pt;width:133.3pt;height:64.8pt;z-index:2516582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" fillcolor="#70ad47 [3209]" strokecolor="#1f3763 [1604]" strokeweight="1pt">
                <v:textbox>
                  <w:txbxContent>
                    <w:p w14:paraId="081FC5AD" w14:textId="77777777" w:rsidR="002B3022" w:rsidRDefault="002B3022" w:rsidP="00B54F35">
                      <w:pPr>
                        <w:jc w:val="center"/>
                        <w:rPr>
                          <w:color w:val="FFFFFF" w:themeColor="light1"/>
                          <w:kern w:val="24"/>
                          <w:sz w:val="20"/>
                          <w:szCs w:val="20"/>
                        </w:rPr>
                      </w:pPr>
                      <w:r>
                        <w:rPr>
                          <w:color w:val="FFFFFF" w:themeColor="light1"/>
                          <w:kern w:val="24"/>
                          <w:sz w:val="20"/>
                          <w:szCs w:val="20"/>
                        </w:rPr>
                        <w:t>Output Name</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97" behindDoc="0" locked="0" layoutInCell="1" allowOverlap="1" wp14:anchorId="206A617A" wp14:editId="2A9A679B">
                <wp:simplePos x="0" y="0"/>
                <wp:positionH relativeFrom="column">
                  <wp:posOffset>6470650</wp:posOffset>
                </wp:positionH>
                <wp:positionV relativeFrom="paragraph">
                  <wp:posOffset>2773998</wp:posOffset>
                </wp:positionV>
                <wp:extent cx="2361883" cy="928687"/>
                <wp:effectExtent l="12700" t="0" r="13335" b="11430"/>
                <wp:wrapNone/>
                <wp:docPr id="89" name="Preparation 37"/>
                <wp:cNvGraphicFramePr/>
                <a:graphic xmlns:a="http://schemas.openxmlformats.org/drawingml/2006/main">
                  <a:graphicData uri="http://schemas.microsoft.com/office/word/2010/wordprocessingShape">
                    <wps:wsp>
                      <wps:cNvSpPr/>
                      <wps:spPr>
                        <a:xfrm>
                          <a:off x="0" y="0"/>
                          <a:ext cx="2361883" cy="928687"/>
                        </a:xfrm>
                        <a:prstGeom prst="flowChartPreparation">
                          <a:avLst/>
                        </a:prstGeom>
                        <a:solidFill>
                          <a:schemeClr val="accent1"/>
                        </a:solidFill>
                      </wps:spPr>
                      <wps:style>
                        <a:lnRef idx="2">
                          <a:schemeClr val="accent4">
                            <a:shade val="50000"/>
                          </a:schemeClr>
                        </a:lnRef>
                        <a:fillRef idx="1">
                          <a:schemeClr val="accent4"/>
                        </a:fillRef>
                        <a:effectRef idx="0">
                          <a:schemeClr val="accent4"/>
                        </a:effectRef>
                        <a:fontRef idx="minor">
                          <a:schemeClr val="lt1"/>
                        </a:fontRef>
                      </wps:style>
                      <wps:txbx>
                        <w:txbxContent>
                          <w:p w14:paraId="61A4D191" w14:textId="741CC1DB" w:rsidR="002B3022" w:rsidDel="00D97D37" w:rsidRDefault="002B3022" w:rsidP="00B54F35">
                            <w:pPr>
                              <w:jc w:val="center"/>
                              <w:rPr>
                                <w:del w:id="250" w:author="Bonaiuti, Enrico (RTB-CIP-GLDC-ICARDA)" w:date="2021-07-09T22:31:00Z"/>
                                <w:color w:val="FFFFFF" w:themeColor="light1"/>
                                <w:kern w:val="24"/>
                                <w:sz w:val="20"/>
                                <w:szCs w:val="20"/>
                              </w:rPr>
                            </w:pPr>
                            <w:r>
                              <w:rPr>
                                <w:color w:val="FFFFFF" w:themeColor="light1"/>
                                <w:kern w:val="24"/>
                                <w:sz w:val="20"/>
                                <w:szCs w:val="20"/>
                              </w:rPr>
                              <w:t xml:space="preserve">End of Initiative Outcome (same as initiative </w:t>
                            </w:r>
                            <w:r>
                              <w:rPr>
                                <w:color w:val="FFFFFF" w:themeColor="light1"/>
                                <w:kern w:val="24"/>
                                <w:sz w:val="20"/>
                                <w:szCs w:val="20"/>
                              </w:rPr>
                              <w:t xml:space="preserve">level) </w:t>
                            </w:r>
                            <w:ins w:id="251" w:author="Bonaiuti, Enrico (RTB-CIP-GLDC-ICARDA)" w:date="2021-07-09T22:30:00Z">
                              <w:r w:rsidR="00D97D37">
                                <w:rPr>
                                  <w:color w:val="FFFFFF" w:themeColor="light1"/>
                                  <w:kern w:val="24"/>
                                  <w:sz w:val="20"/>
                                  <w:szCs w:val="20"/>
                                </w:rPr>
                                <w:t xml:space="preserve">  </w:t>
                              </w:r>
                            </w:ins>
                          </w:p>
                          <w:p w14:paraId="0B08973F" w14:textId="77777777" w:rsidR="002B3022" w:rsidRDefault="002B3022" w:rsidP="00D97D37">
                            <w:pPr>
                              <w:jc w:val="center"/>
                              <w:rPr>
                                <w:color w:val="FFFFFF" w:themeColor="light1"/>
                                <w:kern w:val="24"/>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A617A" id="Preparation 37" o:spid="_x0000_s1068" type="#_x0000_t117" style="position:absolute;margin-left:509.5pt;margin-top:218.45pt;width:186pt;height:73.1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" fillcolor="#4472c4 [3204]" strokecolor="#7f5f00 [1607]" strokeweight="1pt">
                <v:textbox>
                  <w:txbxContent>
                    <w:p w14:paraId="61A4D191" w14:textId="741CC1DB" w:rsidR="002B3022" w:rsidDel="00D97D37" w:rsidRDefault="002B3022" w:rsidP="00B54F35">
                      <w:pPr>
                        <w:jc w:val="center"/>
                        <w:rPr>
                          <w:del w:id="282" w:author="Bonaiuti, Enrico (RTB-CIP-GLDC-ICARDA)" w:date="2021-07-09T22:31:00Z"/>
                          <w:color w:val="FFFFFF" w:themeColor="light1"/>
                          <w:kern w:val="24"/>
                          <w:sz w:val="20"/>
                          <w:szCs w:val="20"/>
                        </w:rPr>
                      </w:pPr>
                      <w:r>
                        <w:rPr>
                          <w:color w:val="FFFFFF" w:themeColor="light1"/>
                          <w:kern w:val="24"/>
                          <w:sz w:val="20"/>
                          <w:szCs w:val="20"/>
                        </w:rPr>
                        <w:t xml:space="preserve">End of Initiative Outcome (same as initiative </w:t>
                      </w:r>
                      <w:proofErr w:type="gramStart"/>
                      <w:r>
                        <w:rPr>
                          <w:color w:val="FFFFFF" w:themeColor="light1"/>
                          <w:kern w:val="24"/>
                          <w:sz w:val="20"/>
                          <w:szCs w:val="20"/>
                        </w:rPr>
                        <w:t xml:space="preserve">level) </w:t>
                      </w:r>
                      <w:ins w:id="283" w:author="Bonaiuti, Enrico (RTB-CIP-GLDC-ICARDA)" w:date="2021-07-09T22:30:00Z">
                        <w:r w:rsidR="00D97D37">
                          <w:rPr>
                            <w:color w:val="FFFFFF" w:themeColor="light1"/>
                            <w:kern w:val="24"/>
                            <w:sz w:val="20"/>
                            <w:szCs w:val="20"/>
                          </w:rPr>
                          <w:t xml:space="preserve">  </w:t>
                        </w:r>
                      </w:ins>
                      <w:proofErr w:type="gramEnd"/>
                    </w:p>
                    <w:p w14:paraId="0B08973F" w14:textId="77777777" w:rsidR="002B3022" w:rsidRDefault="002B3022" w:rsidP="00D97D37">
                      <w:pPr>
                        <w:jc w:val="center"/>
                        <w:rPr>
                          <w:color w:val="FFFFFF" w:themeColor="light1"/>
                          <w:kern w:val="24"/>
                          <w:sz w:val="20"/>
                          <w:szCs w:val="20"/>
                        </w:rPr>
                      </w:pP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305" behindDoc="0" locked="0" layoutInCell="1" allowOverlap="1" wp14:anchorId="499107A6" wp14:editId="7FA33966">
                <wp:simplePos x="0" y="0"/>
                <wp:positionH relativeFrom="column">
                  <wp:posOffset>-243522</wp:posOffset>
                </wp:positionH>
                <wp:positionV relativeFrom="paragraph">
                  <wp:posOffset>1791652</wp:posOffset>
                </wp:positionV>
                <wp:extent cx="2980055" cy="425450"/>
                <wp:effectExtent l="0" t="0" r="17145" b="19050"/>
                <wp:wrapNone/>
                <wp:docPr id="102" name="Rectangle 49"/>
                <wp:cNvGraphicFramePr/>
                <a:graphic xmlns:a="http://schemas.openxmlformats.org/drawingml/2006/main">
                  <a:graphicData uri="http://schemas.microsoft.com/office/word/2010/wordprocessingShape">
                    <wps:wsp>
                      <wps:cNvSpPr/>
                      <wps:spPr>
                        <a:xfrm>
                          <a:off x="0" y="0"/>
                          <a:ext cx="2980055" cy="42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079B88" w14:textId="77777777" w:rsidR="002B3022" w:rsidRDefault="002B3022" w:rsidP="00B54F35">
                            <w:pPr>
                              <w:rPr>
                                <w:b/>
                                <w:bCs/>
                                <w:color w:val="7030A0"/>
                                <w:kern w:val="24"/>
                              </w:rPr>
                            </w:pPr>
                            <w:r>
                              <w:rPr>
                                <w:b/>
                                <w:bCs/>
                                <w:color w:val="7030A0"/>
                                <w:kern w:val="24"/>
                              </w:rPr>
                              <w:t>Pathway: Name</w:t>
                            </w:r>
                          </w:p>
                          <w:p w14:paraId="4EE6A179" w14:textId="77777777" w:rsidR="002B3022" w:rsidRDefault="002B3022" w:rsidP="00B54F35">
                            <w:pPr>
                              <w:jc w:val="center"/>
                              <w:rPr>
                                <w:color w:val="FFFFFF" w:themeColor="light1"/>
                                <w:kern w:val="24"/>
                              </w:rPr>
                            </w:pPr>
                            <w:r>
                              <w:rPr>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107A6" id="Rectangle 49" o:spid="_x0000_s1069" style="position:absolute;margin-left:-19.15pt;margin-top:141.05pt;width:234.65pt;height:33.5pt;z-index:251658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" filled="f" strokecolor="#1f3763 [1604]" strokeweight="1pt">
                <v:textbox>
                  <w:txbxContent>
                    <w:p w14:paraId="50079B88" w14:textId="77777777" w:rsidR="002B3022" w:rsidRDefault="002B3022" w:rsidP="00B54F35">
                      <w:pPr>
                        <w:rPr>
                          <w:b/>
                          <w:bCs/>
                          <w:color w:val="7030A0"/>
                          <w:kern w:val="24"/>
                        </w:rPr>
                      </w:pPr>
                      <w:r>
                        <w:rPr>
                          <w:b/>
                          <w:bCs/>
                          <w:color w:val="7030A0"/>
                          <w:kern w:val="24"/>
                        </w:rPr>
                        <w:t>Pathway: Name</w:t>
                      </w:r>
                    </w:p>
                    <w:p w14:paraId="4EE6A179" w14:textId="77777777" w:rsidR="002B3022" w:rsidRDefault="002B3022" w:rsidP="00B54F35">
                      <w:pPr>
                        <w:jc w:val="center"/>
                        <w:rPr>
                          <w:color w:val="FFFFFF" w:themeColor="light1"/>
                          <w:kern w:val="24"/>
                        </w:rPr>
                      </w:pPr>
                      <w:r>
                        <w:rPr>
                          <w:color w:val="FFFFFF" w:themeColor="light1"/>
                          <w:kern w:val="24"/>
                        </w:rPr>
                        <w:t> </w:t>
                      </w:r>
                    </w:p>
                  </w:txbxContent>
                </v:textbox>
              </v:rect>
            </w:pict>
          </mc:Fallback>
        </mc:AlternateContent>
      </w:r>
      <w:r w:rsidRPr="007724C8">
        <w:rPr>
          <w:rFonts w:asciiTheme="minorHAnsi" w:hAnsiTheme="minorHAnsi" w:cstheme="minorHAnsi"/>
          <w:noProof/>
        </w:rPr>
        <mc:AlternateContent>
          <mc:Choice Requires="wps">
            <w:drawing>
              <wp:anchor distT="0" distB="0" distL="114300" distR="114300" simplePos="0" relativeHeight="251658275" behindDoc="0" locked="0" layoutInCell="1" allowOverlap="1" wp14:anchorId="6875140F" wp14:editId="74AD75F5">
                <wp:simplePos x="0" y="0"/>
                <wp:positionH relativeFrom="column">
                  <wp:posOffset>1744028</wp:posOffset>
                </wp:positionH>
                <wp:positionV relativeFrom="paragraph">
                  <wp:posOffset>1013777</wp:posOffset>
                </wp:positionV>
                <wp:extent cx="501650" cy="518160"/>
                <wp:effectExtent l="12700" t="12700" r="19050" b="27940"/>
                <wp:wrapNone/>
                <wp:docPr id="60" name="7-Point Star 10"/>
                <wp:cNvGraphicFramePr/>
                <a:graphic xmlns:a="http://schemas.openxmlformats.org/drawingml/2006/main">
                  <a:graphicData uri="http://schemas.microsoft.com/office/word/2010/wordprocessingShape">
                    <wps:wsp>
                      <wps:cNvSpPr/>
                      <wps:spPr>
                        <a:xfrm>
                          <a:off x="0" y="0"/>
                          <a:ext cx="501650" cy="518160"/>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687236F" w14:textId="77777777" w:rsidR="002B3022" w:rsidRDefault="002B3022" w:rsidP="00B54F35">
                            <w:pPr>
                              <w:rPr>
                                <w:color w:val="FFFFFF" w:themeColor="light1"/>
                                <w:kern w:val="24"/>
                                <w:sz w:val="16"/>
                                <w:szCs w:val="16"/>
                              </w:rPr>
                            </w:pPr>
                            <w:r>
                              <w:rPr>
                                <w:color w:val="FFFFFF" w:themeColor="light1"/>
                                <w:kern w:val="24"/>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140F" id="7-Point Star 10" o:spid="_x0000_s1070" style="position:absolute;margin-left:137.35pt;margin-top:79.8pt;width:39.5pt;height:40.8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650,518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" adj="-11796480,,5400" path="m-1,333232l77248,230604,49679,102628r123898,1l250825,r77248,102629l451971,102628,424402,230604r77249,102628l390022,390187,362452,518163,250825,461208,139198,518163,111628,390187,-1,333232xe" fillcolor="#ed7d31 [3205]" strokecolor="#823b0b [1605]" strokeweight="1pt">
                <v:stroke joinstyle="miter"/>
                <v:formulas/>
                <v:path arrowok="t" o:connecttype="custom" o:connectlocs="-1,333232;77248,230604;49679,102628;173577,102629;250825,0;328073,102629;451971,102628;424402,230604;501651,333232;390022,390187;362452,518163;250825,461208;139198,518163;111628,390187;-1,333232" o:connectangles="0,0,0,0,0,0,0,0,0,0,0,0,0,0,0" textboxrect="0,0,501650,518160"/>
                <v:textbox>
                  <w:txbxContent>
                    <w:p w14:paraId="0687236F" w14:textId="77777777" w:rsidR="002B3022" w:rsidRDefault="002B3022" w:rsidP="00B54F35">
                      <w:pPr>
                        <w:rPr>
                          <w:color w:val="FFFFFF" w:themeColor="light1"/>
                          <w:kern w:val="24"/>
                          <w:sz w:val="16"/>
                          <w:szCs w:val="16"/>
                        </w:rPr>
                      </w:pPr>
                      <w:r>
                        <w:rPr>
                          <w:color w:val="FFFFFF" w:themeColor="light1"/>
                          <w:kern w:val="24"/>
                          <w:sz w:val="16"/>
                          <w:szCs w:val="16"/>
                        </w:rPr>
                        <w:t>3</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91" behindDoc="0" locked="0" layoutInCell="1" allowOverlap="1" wp14:anchorId="0CF468B3" wp14:editId="34216443">
                <wp:simplePos x="0" y="0"/>
                <wp:positionH relativeFrom="column">
                  <wp:posOffset>1714500</wp:posOffset>
                </wp:positionH>
                <wp:positionV relativeFrom="paragraph">
                  <wp:posOffset>930910</wp:posOffset>
                </wp:positionV>
                <wp:extent cx="1084263" cy="314325"/>
                <wp:effectExtent l="0" t="0" r="46355" b="66675"/>
                <wp:wrapNone/>
                <wp:docPr id="83" name="Curved Connector 31"/>
                <wp:cNvGraphicFramePr/>
                <a:graphic xmlns:a="http://schemas.openxmlformats.org/drawingml/2006/main">
                  <a:graphicData uri="http://schemas.microsoft.com/office/word/2010/wordprocessingShape">
                    <wps:wsp>
                      <wps:cNvCnPr/>
                      <wps:spPr>
                        <a:xfrm>
                          <a:off x="0" y="0"/>
                          <a:ext cx="1084263" cy="314325"/>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B2647" id="Curved Connector 31" o:spid="_x0000_s1026" type="#_x0000_t38" style="position:absolute;margin-left:135pt;margin-top:73.3pt;width:85.4pt;height:24.7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" adj="10800" strokecolor="#4472c4 [3204]" strokeweight="1pt">
                <v:stroke endarrow="block" joinstyle="miter"/>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76" behindDoc="0" locked="0" layoutInCell="1" allowOverlap="1" wp14:anchorId="0DA16A0F" wp14:editId="7C17621E">
                <wp:simplePos x="0" y="0"/>
                <wp:positionH relativeFrom="column">
                  <wp:posOffset>3398838</wp:posOffset>
                </wp:positionH>
                <wp:positionV relativeFrom="paragraph">
                  <wp:posOffset>73661</wp:posOffset>
                </wp:positionV>
                <wp:extent cx="362267" cy="532448"/>
                <wp:effectExtent l="12700" t="12700" r="19050" b="26670"/>
                <wp:wrapNone/>
                <wp:docPr id="61" name="7-Point Star 11"/>
                <wp:cNvGraphicFramePr/>
                <a:graphic xmlns:a="http://schemas.openxmlformats.org/drawingml/2006/main">
                  <a:graphicData uri="http://schemas.microsoft.com/office/word/2010/wordprocessingShape">
                    <wps:wsp>
                      <wps:cNvSpPr/>
                      <wps:spPr>
                        <a:xfrm>
                          <a:off x="0" y="0"/>
                          <a:ext cx="362267" cy="532448"/>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3069343" w14:textId="77777777" w:rsidR="002B3022" w:rsidRDefault="002B3022" w:rsidP="00B54F35">
                            <w:pPr>
                              <w:jc w:val="center"/>
                              <w:rPr>
                                <w:color w:val="FFFFFF" w:themeColor="light1"/>
                                <w:kern w:val="24"/>
                                <w:sz w:val="16"/>
                                <w:szCs w:val="16"/>
                              </w:rPr>
                            </w:pPr>
                            <w:r>
                              <w:rPr>
                                <w:color w:val="FFFFFF" w:themeColor="light1"/>
                                <w:kern w:val="24"/>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6A0F" id="7-Point Star 11" o:spid="_x0000_s1071" style="position:absolute;margin-left:267.65pt;margin-top:5.8pt;width:28.5pt;height:41.9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267,5324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" adj="-11796480,,5400" path="m-1,342421l55785,236963,35876,105458r89473,1l181134,r55784,105459l326391,105458,306482,236963r55786,105458l281655,400946,261745,532451,181134,473925r-80612,58526l80612,400946,-1,342421xe" fillcolor="#ed7d31 [3205]" strokecolor="#823b0b [1605]" strokeweight="1pt">
                <v:stroke joinstyle="miter"/>
                <v:formulas/>
                <v:path arrowok="t" o:connecttype="custom" o:connectlocs="-1,342421;55785,236963;35876,105458;125349,105459;181134,0;236918,105459;326391,105458;306482,236963;362268,342421;281655,400946;261745,532451;181134,473925;100522,532451;80612,400946;-1,342421" o:connectangles="0,0,0,0,0,0,0,0,0,0,0,0,0,0,0" textboxrect="0,0,362267,532448"/>
                <v:textbox>
                  <w:txbxContent>
                    <w:p w14:paraId="53069343" w14:textId="77777777" w:rsidR="002B3022" w:rsidRDefault="002B3022" w:rsidP="00B54F35">
                      <w:pPr>
                        <w:jc w:val="center"/>
                        <w:rPr>
                          <w:color w:val="FFFFFF" w:themeColor="light1"/>
                          <w:kern w:val="24"/>
                          <w:sz w:val="16"/>
                          <w:szCs w:val="16"/>
                        </w:rPr>
                      </w:pPr>
                      <w:r>
                        <w:rPr>
                          <w:color w:val="FFFFFF" w:themeColor="light1"/>
                          <w:kern w:val="24"/>
                          <w:sz w:val="16"/>
                          <w:szCs w:val="16"/>
                        </w:rPr>
                        <w:t>2</w:t>
                      </w:r>
                    </w:p>
                  </w:txbxContent>
                </v:textbox>
              </v:shape>
            </w:pict>
          </mc:Fallback>
        </mc:AlternateContent>
      </w:r>
      <w:r w:rsidRPr="007724C8">
        <w:rPr>
          <w:rFonts w:asciiTheme="minorHAnsi" w:hAnsiTheme="minorHAnsi" w:cstheme="minorHAnsi"/>
          <w:noProof/>
        </w:rPr>
        <mc:AlternateContent>
          <mc:Choice Requires="wps">
            <w:drawing>
              <wp:anchor distT="0" distB="0" distL="114300" distR="114300" simplePos="0" relativeHeight="251658279" behindDoc="0" locked="0" layoutInCell="1" allowOverlap="1" wp14:anchorId="2A09D805" wp14:editId="55C31488">
                <wp:simplePos x="0" y="0"/>
                <wp:positionH relativeFrom="column">
                  <wp:posOffset>6213475</wp:posOffset>
                </wp:positionH>
                <wp:positionV relativeFrom="paragraph">
                  <wp:posOffset>186374</wp:posOffset>
                </wp:positionV>
                <wp:extent cx="501650" cy="548322"/>
                <wp:effectExtent l="12700" t="12700" r="19050" b="23495"/>
                <wp:wrapNone/>
                <wp:docPr id="66" name="7-Point Star 14"/>
                <wp:cNvGraphicFramePr/>
                <a:graphic xmlns:a="http://schemas.openxmlformats.org/drawingml/2006/main">
                  <a:graphicData uri="http://schemas.microsoft.com/office/word/2010/wordprocessingShape">
                    <wps:wsp>
                      <wps:cNvSpPr/>
                      <wps:spPr>
                        <a:xfrm>
                          <a:off x="0" y="0"/>
                          <a:ext cx="501650" cy="548322"/>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C81BFE" w14:textId="77777777" w:rsidR="002B3022" w:rsidRDefault="002B3022" w:rsidP="00B54F35">
                            <w:pPr>
                              <w:jc w:val="center"/>
                              <w:rPr>
                                <w:color w:val="FFFFFF" w:themeColor="light1"/>
                                <w:kern w:val="24"/>
                                <w:sz w:val="16"/>
                                <w:szCs w:val="16"/>
                              </w:rPr>
                            </w:pPr>
                            <w:r>
                              <w:rPr>
                                <w:color w:val="FFFFFF" w:themeColor="light1"/>
                                <w:kern w:val="24"/>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D805" id="7-Point Star 14" o:spid="_x0000_s1072" style="position:absolute;margin-left:489.25pt;margin-top:14.7pt;width:39.5pt;height:43.1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650,5483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" adj="-11796480,,5400" path="m-1,352630l77248,244028,49679,108602r123898,1l250825,r77248,108603l451971,108602,424402,244028r77249,108602l390022,412899,362452,548325,250825,488054,139198,548325,111628,412899,-1,352630xe" fillcolor="#ed7d31 [3205]" strokecolor="#823b0b [1605]" strokeweight="1pt">
                <v:stroke joinstyle="miter"/>
                <v:formulas/>
                <v:path arrowok="t" o:connecttype="custom" o:connectlocs="-1,352630;77248,244028;49679,108602;173577,108603;250825,0;328073,108603;451971,108602;424402,244028;501651,352630;390022,412899;362452,548325;250825,488054;139198,548325;111628,412899;-1,352630" o:connectangles="0,0,0,0,0,0,0,0,0,0,0,0,0,0,0" textboxrect="0,0,501650,548322"/>
                <v:textbox>
                  <w:txbxContent>
                    <w:p w14:paraId="76C81BFE" w14:textId="77777777" w:rsidR="002B3022" w:rsidRDefault="002B3022" w:rsidP="00B54F35">
                      <w:pPr>
                        <w:jc w:val="center"/>
                        <w:rPr>
                          <w:color w:val="FFFFFF" w:themeColor="light1"/>
                          <w:kern w:val="24"/>
                          <w:sz w:val="16"/>
                          <w:szCs w:val="16"/>
                        </w:rPr>
                      </w:pPr>
                      <w:r>
                        <w:rPr>
                          <w:color w:val="FFFFFF" w:themeColor="light1"/>
                          <w:kern w:val="24"/>
                          <w:sz w:val="16"/>
                          <w:szCs w:val="16"/>
                        </w:rPr>
                        <w:t>5</w:t>
                      </w: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312" behindDoc="0" locked="0" layoutInCell="1" allowOverlap="1" wp14:anchorId="163F95A1" wp14:editId="536EFDDE">
                <wp:simplePos x="0" y="0"/>
                <wp:positionH relativeFrom="column">
                  <wp:posOffset>4572000</wp:posOffset>
                </wp:positionH>
                <wp:positionV relativeFrom="paragraph">
                  <wp:posOffset>49530</wp:posOffset>
                </wp:positionV>
                <wp:extent cx="1091565" cy="719455"/>
                <wp:effectExtent l="0" t="0" r="635" b="4445"/>
                <wp:wrapNone/>
                <wp:docPr id="4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86B37"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F95A1" id="_x0000_s1073" style="position:absolute;margin-left:5in;margin-top:3.9pt;width:85.95pt;height:56.65pt;z-index:251658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" stroked="f" strokeweight="1pt">
                <v:fill r:id="rId22" o:title="" recolor="t" rotate="t" type="frame"/>
                <o:lock v:ext="edit" aspectratio="t"/>
                <v:textbox>
                  <w:txbxContent>
                    <w:p w14:paraId="34686B37"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313" behindDoc="0" locked="0" layoutInCell="1" allowOverlap="1" wp14:anchorId="065530ED" wp14:editId="640E0BFB">
                <wp:simplePos x="0" y="0"/>
                <wp:positionH relativeFrom="column">
                  <wp:posOffset>7080787</wp:posOffset>
                </wp:positionH>
                <wp:positionV relativeFrom="paragraph">
                  <wp:posOffset>1331595</wp:posOffset>
                </wp:positionV>
                <wp:extent cx="1091565" cy="719455"/>
                <wp:effectExtent l="0" t="0" r="635" b="4445"/>
                <wp:wrapNone/>
                <wp:docPr id="11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D474"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530ED" id="_x0000_s1074" style="position:absolute;margin-left:557.55pt;margin-top:104.85pt;width:85.95pt;height:56.65pt;z-index:2516583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" stroked="f" strokeweight="1pt">
                <v:fill r:id="rId22" o:title="" recolor="t" rotate="t" type="frame"/>
                <o:lock v:ext="edit" aspectratio="t"/>
                <v:textbox>
                  <w:txbxContent>
                    <w:p w14:paraId="215DD474"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314" behindDoc="0" locked="0" layoutInCell="1" allowOverlap="1" wp14:anchorId="533D0BE4" wp14:editId="09EE9053">
                <wp:simplePos x="0" y="0"/>
                <wp:positionH relativeFrom="column">
                  <wp:posOffset>7315200</wp:posOffset>
                </wp:positionH>
                <wp:positionV relativeFrom="paragraph">
                  <wp:posOffset>51435</wp:posOffset>
                </wp:positionV>
                <wp:extent cx="1091565" cy="719455"/>
                <wp:effectExtent l="0" t="0" r="635" b="4445"/>
                <wp:wrapNone/>
                <wp:docPr id="11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1565" cy="719455"/>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0957F4"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D0BE4" id="_x0000_s1075" style="position:absolute;margin-left:8in;margin-top:4.05pt;width:85.95pt;height:56.65pt;z-index:251658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" stroked="f" strokeweight="1pt">
                <v:fill r:id="rId22" o:title="" recolor="t" rotate="t" type="frame"/>
                <o:lock v:ext="edit" aspectratio="t"/>
                <v:textbox>
                  <w:txbxContent>
                    <w:p w14:paraId="100957F4" w14:textId="77777777" w:rsidR="002B3022" w:rsidRDefault="002B3022" w:rsidP="00B54F35">
                      <w:pPr>
                        <w:jc w:val="center"/>
                        <w:rPr>
                          <w:b/>
                          <w:bCs/>
                          <w:color w:val="0D0D0D"/>
                          <w:kern w:val="24"/>
                          <w:sz w:val="21"/>
                          <w:szCs w:val="21"/>
                        </w:rPr>
                      </w:pPr>
                      <w:r>
                        <w:rPr>
                          <w:b/>
                          <w:bCs/>
                          <w:color w:val="0D0D0D"/>
                          <w:kern w:val="24"/>
                          <w:sz w:val="21"/>
                          <w:szCs w:val="21"/>
                        </w:rPr>
                        <w:t>Actor Type/Name</w:t>
                      </w:r>
                    </w:p>
                  </w:txbxContent>
                </v:textbox>
              </v:rect>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310" behindDoc="0" locked="0" layoutInCell="1" allowOverlap="1" wp14:anchorId="164CEF64" wp14:editId="20238876">
                <wp:simplePos x="0" y="0"/>
                <wp:positionH relativeFrom="column">
                  <wp:posOffset>2624455</wp:posOffset>
                </wp:positionH>
                <wp:positionV relativeFrom="paragraph">
                  <wp:posOffset>11207115</wp:posOffset>
                </wp:positionV>
                <wp:extent cx="843915" cy="514985"/>
                <wp:effectExtent l="0" t="0" r="6985" b="18415"/>
                <wp:wrapNone/>
                <wp:docPr id="36" name="Cube 36"/>
                <wp:cNvGraphicFramePr/>
                <a:graphic xmlns:a="http://schemas.openxmlformats.org/drawingml/2006/main">
                  <a:graphicData uri="http://schemas.microsoft.com/office/word/2010/wordprocessingShape">
                    <wps:wsp>
                      <wps:cNvSpPr/>
                      <wps:spPr>
                        <a:xfrm>
                          <a:off x="0" y="0"/>
                          <a:ext cx="843915" cy="514985"/>
                        </a:xfrm>
                        <a:prstGeom prst="cube">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5C59B"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EF64" id="Cube 36" o:spid="_x0000_s1076" type="#_x0000_t16" style="position:absolute;margin-left:206.65pt;margin-top:882.45pt;width:66.45pt;height:40.5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" fillcolor="#7f5f00 [1607]" strokecolor="#1f3763 [1604]" strokeweight="1pt">
                <v:textbox>
                  <w:txbxContent>
                    <w:p w14:paraId="32D5C59B" w14:textId="77777777" w:rsidR="002B3022" w:rsidRDefault="002B3022" w:rsidP="00B54F35">
                      <w:pPr>
                        <w:jc w:val="center"/>
                      </w:pP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308" behindDoc="0" locked="0" layoutInCell="1" allowOverlap="1" wp14:anchorId="32BDEB9A" wp14:editId="0A855F5A">
                <wp:simplePos x="0" y="0"/>
                <wp:positionH relativeFrom="column">
                  <wp:posOffset>1018540</wp:posOffset>
                </wp:positionH>
                <wp:positionV relativeFrom="paragraph">
                  <wp:posOffset>6612255</wp:posOffset>
                </wp:positionV>
                <wp:extent cx="843915" cy="514985"/>
                <wp:effectExtent l="0" t="0" r="6985" b="18415"/>
                <wp:wrapNone/>
                <wp:docPr id="37" name="Cube 37"/>
                <wp:cNvGraphicFramePr/>
                <a:graphic xmlns:a="http://schemas.openxmlformats.org/drawingml/2006/main">
                  <a:graphicData uri="http://schemas.microsoft.com/office/word/2010/wordprocessingShape">
                    <wps:wsp>
                      <wps:cNvSpPr/>
                      <wps:spPr>
                        <a:xfrm>
                          <a:off x="0" y="0"/>
                          <a:ext cx="843915" cy="514985"/>
                        </a:xfrm>
                        <a:prstGeom prst="cube">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E7DD17"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DEB9A" id="Cube 37" o:spid="_x0000_s1077" type="#_x0000_t16" style="position:absolute;margin-left:80.2pt;margin-top:520.65pt;width:66.45pt;height:40.55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" fillcolor="#7f5f00 [1607]" strokecolor="#1f3763 [1604]" strokeweight="1pt">
                <v:textbox>
                  <w:txbxContent>
                    <w:p w14:paraId="05E7DD17" w14:textId="77777777" w:rsidR="002B3022" w:rsidRDefault="002B3022" w:rsidP="00B54F35">
                      <w:pPr>
                        <w:jc w:val="center"/>
                      </w:pPr>
                    </w:p>
                  </w:txbxContent>
                </v:textbox>
              </v:shape>
            </w:pict>
          </mc:Fallback>
        </mc:AlternateContent>
      </w:r>
      <w:r w:rsidR="00B54F35" w:rsidRPr="007724C8">
        <w:rPr>
          <w:rFonts w:asciiTheme="minorHAnsi" w:hAnsiTheme="minorHAnsi" w:cstheme="minorHAnsi"/>
          <w:noProof/>
        </w:rPr>
        <mc:AlternateContent>
          <mc:Choice Requires="wps">
            <w:drawing>
              <wp:anchor distT="0" distB="0" distL="114300" distR="114300" simplePos="0" relativeHeight="251658289" behindDoc="0" locked="0" layoutInCell="1" allowOverlap="1" wp14:anchorId="39F8090A" wp14:editId="1AA9ECCA">
                <wp:simplePos x="0" y="0"/>
                <wp:positionH relativeFrom="column">
                  <wp:posOffset>5294630</wp:posOffset>
                </wp:positionH>
                <wp:positionV relativeFrom="paragraph">
                  <wp:posOffset>994720</wp:posOffset>
                </wp:positionV>
                <wp:extent cx="2368550" cy="950595"/>
                <wp:effectExtent l="12700" t="0" r="19050" b="14605"/>
                <wp:wrapNone/>
                <wp:docPr id="80" name="Preparation 28"/>
                <wp:cNvGraphicFramePr/>
                <a:graphic xmlns:a="http://schemas.openxmlformats.org/drawingml/2006/main">
                  <a:graphicData uri="http://schemas.microsoft.com/office/word/2010/wordprocessingShape">
                    <wps:wsp>
                      <wps:cNvSpPr/>
                      <wps:spPr>
                        <a:xfrm>
                          <a:off x="0" y="0"/>
                          <a:ext cx="2368550" cy="950595"/>
                        </a:xfrm>
                        <a:prstGeom prst="flowChartPreparation">
                          <a:avLst/>
                        </a:prstGeom>
                        <a:solidFill>
                          <a:schemeClr val="accent3"/>
                        </a:solidFill>
                      </wps:spPr>
                      <wps:style>
                        <a:lnRef idx="2">
                          <a:schemeClr val="accent4">
                            <a:shade val="50000"/>
                          </a:schemeClr>
                        </a:lnRef>
                        <a:fillRef idx="1">
                          <a:schemeClr val="accent4"/>
                        </a:fillRef>
                        <a:effectRef idx="0">
                          <a:schemeClr val="accent4"/>
                        </a:effectRef>
                        <a:fontRef idx="minor">
                          <a:schemeClr val="lt1"/>
                        </a:fontRef>
                      </wps:style>
                      <wps:txbx>
                        <w:txbxContent>
                          <w:p w14:paraId="37BCCEA9" w14:textId="77777777" w:rsidR="00D97D37" w:rsidRDefault="00D97D37" w:rsidP="00D97D37">
                            <w:pPr>
                              <w:jc w:val="center"/>
                              <w:rPr>
                                <w:ins w:id="252" w:author="Bonaiuti, Enrico (RTB-CIP-GLDC-ICARDA)" w:date="2021-07-09T22:27:00Z"/>
                                <w:color w:val="FFFFFF" w:themeColor="light1"/>
                                <w:kern w:val="24"/>
                                <w:sz w:val="20"/>
                                <w:szCs w:val="20"/>
                              </w:rPr>
                            </w:pPr>
                            <w:ins w:id="253" w:author="Bonaiuti, Enrico (RTB-CIP-GLDC-ICARDA)" w:date="2021-07-09T22:27:00Z">
                              <w:r>
                                <w:rPr>
                                  <w:color w:val="FFFFFF" w:themeColor="light1"/>
                                  <w:kern w:val="24"/>
                                  <w:sz w:val="20"/>
                                  <w:szCs w:val="20"/>
                                </w:rPr>
                                <w:t>Outcome within the initiative timeline at WP level</w:t>
                              </w:r>
                            </w:ins>
                          </w:p>
                          <w:p w14:paraId="1D58ED7F" w14:textId="7FD8B5A1" w:rsidR="002B3022" w:rsidRDefault="002B3022" w:rsidP="00B54F35">
                            <w:pPr>
                              <w:jc w:val="center"/>
                              <w:rPr>
                                <w:color w:val="FFFFFF" w:themeColor="light1"/>
                                <w:kern w:val="24"/>
                                <w:sz w:val="20"/>
                                <w:szCs w:val="20"/>
                              </w:rPr>
                            </w:pPr>
                            <w:del w:id="254" w:author="Bonaiuti, Enrico (RTB-CIP-GLDC-ICARDA)" w:date="2021-07-09T22:26:00Z">
                              <w:r w:rsidRPr="00510645" w:rsidDel="00D97D37">
                                <w:rPr>
                                  <w:color w:val="FFFFFF" w:themeColor="light1"/>
                                  <w:kern w:val="24"/>
                                  <w:sz w:val="16"/>
                                  <w:szCs w:val="16"/>
                                </w:rPr>
                                <w:delText xml:space="preserve">Outcomes </w:delText>
                              </w:r>
                            </w:del>
                            <w:del w:id="255" w:author="Bonaiuti, Enrico (RTB-CIP-GLDC-ICARDA)" w:date="2021-07-09T22:27:00Z">
                              <w:r w:rsidRPr="00510645" w:rsidDel="00D97D37">
                                <w:rPr>
                                  <w:color w:val="FFFFFF" w:themeColor="light1"/>
                                  <w:kern w:val="24"/>
                                  <w:sz w:val="16"/>
                                  <w:szCs w:val="16"/>
                                </w:rPr>
                                <w:delText>beyond initiative timeline not included in AA outcomes (if</w:delText>
                              </w:r>
                              <w:r w:rsidRPr="00510645" w:rsidDel="00D97D37">
                                <w:rPr>
                                  <w:color w:val="FFFFFF" w:themeColor="light1"/>
                                  <w:kern w:val="24"/>
                                  <w:sz w:val="22"/>
                                  <w:szCs w:val="22"/>
                                </w:rPr>
                                <w:delText xml:space="preserve"> </w:delText>
                              </w:r>
                              <w:r w:rsidDel="00D97D37">
                                <w:rPr>
                                  <w:color w:val="FFFFFF" w:themeColor="light1"/>
                                  <w:kern w:val="24"/>
                                  <w:sz w:val="20"/>
                                  <w:szCs w:val="20"/>
                                </w:rPr>
                                <w:delText>applicable)</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8090A" id="_x0000_s1078" type="#_x0000_t117" style="position:absolute;margin-left:416.9pt;margin-top:78.3pt;width:186.5pt;height:74.85pt;z-index:2516582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" fillcolor="#a5a5a5 [3206]" strokecolor="#7f5f00 [1607]" strokeweight="1pt">
                <v:textbox>
                  <w:txbxContent>
                    <w:p w14:paraId="37BCCEA9" w14:textId="77777777" w:rsidR="00D97D37" w:rsidRDefault="00D97D37" w:rsidP="00D97D37">
                      <w:pPr>
                        <w:jc w:val="center"/>
                        <w:rPr>
                          <w:ins w:id="288" w:author="Bonaiuti, Enrico (RTB-CIP-GLDC-ICARDA)" w:date="2021-07-09T22:27:00Z"/>
                          <w:color w:val="FFFFFF" w:themeColor="light1"/>
                          <w:kern w:val="24"/>
                          <w:sz w:val="20"/>
                          <w:szCs w:val="20"/>
                        </w:rPr>
                      </w:pPr>
                      <w:ins w:id="289" w:author="Bonaiuti, Enrico (RTB-CIP-GLDC-ICARDA)" w:date="2021-07-09T22:27:00Z">
                        <w:r>
                          <w:rPr>
                            <w:color w:val="FFFFFF" w:themeColor="light1"/>
                            <w:kern w:val="24"/>
                            <w:sz w:val="20"/>
                            <w:szCs w:val="20"/>
                          </w:rPr>
                          <w:t>Outcome within the initiative timeline at WP level</w:t>
                        </w:r>
                      </w:ins>
                    </w:p>
                    <w:p w14:paraId="1D58ED7F" w14:textId="7FD8B5A1" w:rsidR="002B3022" w:rsidRDefault="002B3022" w:rsidP="00B54F35">
                      <w:pPr>
                        <w:jc w:val="center"/>
                        <w:rPr>
                          <w:color w:val="FFFFFF" w:themeColor="light1"/>
                          <w:kern w:val="24"/>
                          <w:sz w:val="20"/>
                          <w:szCs w:val="20"/>
                        </w:rPr>
                      </w:pPr>
                      <w:del w:id="290" w:author="Bonaiuti, Enrico (RTB-CIP-GLDC-ICARDA)" w:date="2021-07-09T22:26:00Z">
                        <w:r w:rsidRPr="00510645" w:rsidDel="00D97D37">
                          <w:rPr>
                            <w:color w:val="FFFFFF" w:themeColor="light1"/>
                            <w:kern w:val="24"/>
                            <w:sz w:val="16"/>
                            <w:szCs w:val="16"/>
                          </w:rPr>
                          <w:delText xml:space="preserve">Outcomes </w:delText>
                        </w:r>
                      </w:del>
                      <w:del w:id="291" w:author="Bonaiuti, Enrico (RTB-CIP-GLDC-ICARDA)" w:date="2021-07-09T22:27:00Z">
                        <w:r w:rsidRPr="00510645" w:rsidDel="00D97D37">
                          <w:rPr>
                            <w:color w:val="FFFFFF" w:themeColor="light1"/>
                            <w:kern w:val="24"/>
                            <w:sz w:val="16"/>
                            <w:szCs w:val="16"/>
                          </w:rPr>
                          <w:delText>beyond initiative timeline not included in AA outcomes (if</w:delText>
                        </w:r>
                        <w:r w:rsidRPr="00510645" w:rsidDel="00D97D37">
                          <w:rPr>
                            <w:color w:val="FFFFFF" w:themeColor="light1"/>
                            <w:kern w:val="24"/>
                            <w:sz w:val="22"/>
                            <w:szCs w:val="22"/>
                          </w:rPr>
                          <w:delText xml:space="preserve"> </w:delText>
                        </w:r>
                        <w:r w:rsidDel="00D97D37">
                          <w:rPr>
                            <w:color w:val="FFFFFF" w:themeColor="light1"/>
                            <w:kern w:val="24"/>
                            <w:sz w:val="20"/>
                            <w:szCs w:val="20"/>
                          </w:rPr>
                          <w:delText>applicable)</w:delText>
                        </w:r>
                      </w:del>
                    </w:p>
                  </w:txbxContent>
                </v:textbox>
              </v:shape>
            </w:pict>
          </mc:Fallback>
        </mc:AlternateContent>
      </w:r>
    </w:p>
    <w:p w14:paraId="61A1A8C3" w14:textId="77777777" w:rsidR="00B54F35" w:rsidRPr="007724C8" w:rsidRDefault="00B54F35" w:rsidP="00B54F35">
      <w:pPr>
        <w:jc w:val="both"/>
        <w:rPr>
          <w:rFonts w:asciiTheme="minorHAnsi" w:hAnsiTheme="minorHAnsi" w:cstheme="minorHAnsi"/>
          <w:sz w:val="20"/>
          <w:szCs w:val="20"/>
        </w:rPr>
        <w:sectPr w:rsidR="00B54F35" w:rsidRPr="007724C8" w:rsidSect="00C51A30">
          <w:pgSz w:w="15840" w:h="12240" w:orient="landscape"/>
          <w:pgMar w:top="1440" w:right="1440" w:bottom="1440" w:left="1440" w:header="720" w:footer="720" w:gutter="0"/>
          <w:cols w:space="720"/>
          <w:docGrid w:linePitch="360"/>
        </w:sectPr>
      </w:pPr>
    </w:p>
    <w:p w14:paraId="11D419C8" w14:textId="77777777" w:rsidR="00B54F35" w:rsidRPr="007724C8" w:rsidRDefault="00B54F35" w:rsidP="00A35618">
      <w:pPr>
        <w:jc w:val="both"/>
        <w:rPr>
          <w:rFonts w:asciiTheme="minorHAnsi" w:hAnsiTheme="minorHAnsi" w:cstheme="minorHAnsi"/>
        </w:rPr>
      </w:pPr>
      <w:r w:rsidRPr="007724C8">
        <w:rPr>
          <w:rFonts w:asciiTheme="minorHAnsi" w:hAnsiTheme="minorHAnsi" w:cstheme="minorHAnsi"/>
          <w:sz w:val="20"/>
          <w:szCs w:val="20"/>
        </w:rPr>
        <w:lastRenderedPageBreak/>
        <w:t>Use this table to explain the causal logic for each link (</w:t>
      </w:r>
      <w:proofErr w:type="gramStart"/>
      <w:r w:rsidRPr="007724C8">
        <w:rPr>
          <w:rFonts w:asciiTheme="minorHAnsi" w:hAnsiTheme="minorHAnsi" w:cstheme="minorHAnsi"/>
          <w:sz w:val="20"/>
          <w:szCs w:val="20"/>
        </w:rPr>
        <w:t>i.e.</w:t>
      </w:r>
      <w:proofErr w:type="gramEnd"/>
      <w:r w:rsidRPr="007724C8">
        <w:rPr>
          <w:rFonts w:asciiTheme="minorHAnsi" w:hAnsiTheme="minorHAnsi" w:cstheme="minorHAnsi"/>
          <w:sz w:val="20"/>
          <w:szCs w:val="20"/>
        </w:rPr>
        <w:t xml:space="preserve"> each arrow) in the </w:t>
      </w:r>
      <w:proofErr w:type="spellStart"/>
      <w:r w:rsidRPr="007724C8">
        <w:rPr>
          <w:rFonts w:asciiTheme="minorHAnsi" w:hAnsiTheme="minorHAnsi" w:cstheme="minorHAnsi"/>
          <w:sz w:val="20"/>
          <w:szCs w:val="20"/>
        </w:rPr>
        <w:t>ToC</w:t>
      </w:r>
      <w:proofErr w:type="spellEnd"/>
      <w:r w:rsidRPr="007724C8">
        <w:rPr>
          <w:rFonts w:asciiTheme="minorHAnsi" w:hAnsiTheme="minorHAnsi" w:cstheme="minorHAnsi"/>
          <w:sz w:val="20"/>
          <w:szCs w:val="20"/>
        </w:rPr>
        <w:t xml:space="preserve">.  Indicate the number corresponding to the causal linkages from the diagram in column 1. Repeat the number in a new row if:  </w:t>
      </w:r>
    </w:p>
    <w:p w14:paraId="10EDD870" w14:textId="77777777" w:rsidR="00B54F35" w:rsidRPr="007724C8" w:rsidRDefault="00B54F35" w:rsidP="00A35618">
      <w:pPr>
        <w:pStyle w:val="ListParagraph"/>
        <w:numPr>
          <w:ilvl w:val="0"/>
          <w:numId w:val="26"/>
        </w:numPr>
        <w:rPr>
          <w:rFonts w:asciiTheme="minorHAnsi" w:eastAsiaTheme="minorEastAsia" w:hAnsiTheme="minorHAnsi" w:cstheme="minorHAnsi"/>
          <w:sz w:val="20"/>
          <w:szCs w:val="20"/>
        </w:rPr>
      </w:pPr>
      <w:r w:rsidRPr="007724C8">
        <w:rPr>
          <w:rFonts w:asciiTheme="minorHAnsi" w:hAnsiTheme="minorHAnsi" w:cstheme="minorHAnsi"/>
          <w:sz w:val="20"/>
          <w:szCs w:val="20"/>
        </w:rPr>
        <w:t>more than one actor type is expected to perform an action thanks to your influence for the same outcome</w:t>
      </w:r>
    </w:p>
    <w:p w14:paraId="0F94FECE" w14:textId="77777777" w:rsidR="00B54F35" w:rsidRPr="007724C8" w:rsidRDefault="00B54F35" w:rsidP="00A35618">
      <w:pPr>
        <w:pStyle w:val="ListParagraph"/>
        <w:numPr>
          <w:ilvl w:val="0"/>
          <w:numId w:val="26"/>
        </w:numPr>
        <w:rPr>
          <w:rFonts w:asciiTheme="minorHAnsi" w:eastAsiaTheme="minorEastAsia" w:hAnsiTheme="minorHAnsi" w:cstheme="minorHAnsi"/>
          <w:sz w:val="20"/>
          <w:szCs w:val="20"/>
        </w:rPr>
      </w:pPr>
      <w:r w:rsidRPr="007724C8">
        <w:rPr>
          <w:rFonts w:asciiTheme="minorHAnsi" w:hAnsiTheme="minorHAnsi" w:cstheme="minorHAnsi"/>
          <w:sz w:val="20"/>
          <w:szCs w:val="20"/>
        </w:rPr>
        <w:t xml:space="preserve">the same actor has more than one action </w:t>
      </w:r>
    </w:p>
    <w:p w14:paraId="61FFEE90" w14:textId="77777777" w:rsidR="00B54F35" w:rsidRPr="007724C8" w:rsidRDefault="00B54F35" w:rsidP="00A35618">
      <w:pPr>
        <w:pStyle w:val="ListParagraph"/>
        <w:numPr>
          <w:ilvl w:val="0"/>
          <w:numId w:val="26"/>
        </w:numPr>
        <w:rPr>
          <w:rFonts w:asciiTheme="minorHAnsi" w:eastAsiaTheme="minorEastAsia" w:hAnsiTheme="minorHAnsi" w:cstheme="minorHAnsi"/>
          <w:sz w:val="20"/>
          <w:szCs w:val="20"/>
        </w:rPr>
      </w:pPr>
      <w:r w:rsidRPr="007724C8">
        <w:rPr>
          <w:rFonts w:asciiTheme="minorHAnsi" w:hAnsiTheme="minorHAnsi" w:cstheme="minorHAnsi"/>
          <w:sz w:val="20"/>
          <w:szCs w:val="20"/>
        </w:rPr>
        <w:t>there is more than one assumption for the same action</w:t>
      </w:r>
    </w:p>
    <w:p w14:paraId="32700053" w14:textId="77777777" w:rsidR="00B54F35" w:rsidRPr="007724C8" w:rsidRDefault="00B54F35" w:rsidP="00A35618">
      <w:pPr>
        <w:pStyle w:val="ListParagraph"/>
        <w:ind w:left="0"/>
        <w:rPr>
          <w:rFonts w:asciiTheme="minorHAnsi" w:eastAsiaTheme="minorEastAsia" w:hAnsiTheme="minorHAnsi" w:cstheme="minorHAnsi"/>
          <w:sz w:val="20"/>
          <w:szCs w:val="20"/>
        </w:rPr>
      </w:pPr>
      <w:r w:rsidRPr="007724C8">
        <w:rPr>
          <w:rFonts w:asciiTheme="minorHAnsi" w:eastAsiaTheme="minorEastAsia" w:hAnsiTheme="minorHAnsi" w:cstheme="minorHAnsi"/>
          <w:sz w:val="20"/>
          <w:szCs w:val="20"/>
        </w:rPr>
        <w:t>Where relevant, ensure that the formulation of the assumption explicitly defines gender considerations</w:t>
      </w:r>
    </w:p>
    <w:tbl>
      <w:tblPr>
        <w:tblStyle w:val="TableGrid"/>
        <w:tblW w:w="13173" w:type="dxa"/>
        <w:tblLayout w:type="fixed"/>
        <w:tblLook w:val="04A0" w:firstRow="1" w:lastRow="0" w:firstColumn="1" w:lastColumn="0" w:noHBand="0" w:noVBand="1"/>
      </w:tblPr>
      <w:tblGrid>
        <w:gridCol w:w="841"/>
        <w:gridCol w:w="1559"/>
        <w:gridCol w:w="2552"/>
        <w:gridCol w:w="1417"/>
        <w:gridCol w:w="1134"/>
        <w:gridCol w:w="5670"/>
      </w:tblGrid>
      <w:tr w:rsidR="00B54F35" w:rsidRPr="00457610" w14:paraId="6536FD23" w14:textId="77777777" w:rsidTr="00C51A30">
        <w:tc>
          <w:tcPr>
            <w:tcW w:w="841" w:type="dxa"/>
            <w:tcBorders>
              <w:top w:val="single" w:sz="8" w:space="0" w:color="auto"/>
              <w:left w:val="single" w:sz="8" w:space="0" w:color="auto"/>
              <w:bottom w:val="single" w:sz="8" w:space="0" w:color="auto"/>
              <w:right w:val="single" w:sz="8" w:space="0" w:color="auto"/>
            </w:tcBorders>
          </w:tcPr>
          <w:p w14:paraId="0DC94D37"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Causal linkage #</w:t>
            </w:r>
          </w:p>
        </w:tc>
        <w:tc>
          <w:tcPr>
            <w:tcW w:w="1559" w:type="dxa"/>
            <w:tcBorders>
              <w:top w:val="single" w:sz="8" w:space="0" w:color="auto"/>
              <w:left w:val="single" w:sz="8" w:space="0" w:color="auto"/>
              <w:bottom w:val="single" w:sz="8" w:space="0" w:color="auto"/>
              <w:right w:val="single" w:sz="8" w:space="0" w:color="auto"/>
            </w:tcBorders>
          </w:tcPr>
          <w:p w14:paraId="7EA40161"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From Result (name)</w:t>
            </w:r>
          </w:p>
        </w:tc>
        <w:tc>
          <w:tcPr>
            <w:tcW w:w="2552" w:type="dxa"/>
            <w:tcBorders>
              <w:top w:val="single" w:sz="8" w:space="0" w:color="auto"/>
              <w:left w:val="single" w:sz="8" w:space="0" w:color="auto"/>
              <w:bottom w:val="single" w:sz="8" w:space="0" w:color="auto"/>
              <w:right w:val="single" w:sz="8" w:space="0" w:color="auto"/>
            </w:tcBorders>
          </w:tcPr>
          <w:p w14:paraId="74D5F499"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To Result (name)</w:t>
            </w:r>
          </w:p>
        </w:tc>
        <w:tc>
          <w:tcPr>
            <w:tcW w:w="1417" w:type="dxa"/>
            <w:tcBorders>
              <w:top w:val="single" w:sz="8" w:space="0" w:color="auto"/>
              <w:left w:val="single" w:sz="8" w:space="0" w:color="auto"/>
              <w:bottom w:val="single" w:sz="8" w:space="0" w:color="auto"/>
              <w:right w:val="single" w:sz="8" w:space="0" w:color="auto"/>
            </w:tcBorders>
          </w:tcPr>
          <w:p w14:paraId="4F159648"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Geographical dimension (Global, Region X, or Country Y)</w:t>
            </w:r>
          </w:p>
        </w:tc>
        <w:tc>
          <w:tcPr>
            <w:tcW w:w="1134" w:type="dxa"/>
            <w:tcBorders>
              <w:top w:val="single" w:sz="8" w:space="0" w:color="auto"/>
              <w:left w:val="single" w:sz="8" w:space="0" w:color="auto"/>
              <w:bottom w:val="single" w:sz="8" w:space="0" w:color="auto"/>
              <w:right w:val="single" w:sz="8" w:space="0" w:color="auto"/>
            </w:tcBorders>
          </w:tcPr>
          <w:p w14:paraId="0A331603" w14:textId="77777777" w:rsidR="00B54F35" w:rsidRPr="00457610" w:rsidRDefault="00B54F35" w:rsidP="00C51A30">
            <w:pPr>
              <w:rPr>
                <w:rFonts w:asciiTheme="minorHAnsi" w:hAnsiTheme="minorHAnsi" w:cstheme="minorHAnsi"/>
                <w:b/>
                <w:bCs/>
                <w:sz w:val="16"/>
                <w:szCs w:val="16"/>
              </w:rPr>
            </w:pPr>
            <w:r w:rsidRPr="00457610">
              <w:rPr>
                <w:rFonts w:asciiTheme="minorHAnsi" w:hAnsiTheme="minorHAnsi" w:cstheme="minorHAnsi"/>
                <w:b/>
                <w:bCs/>
                <w:sz w:val="16"/>
                <w:szCs w:val="16"/>
              </w:rPr>
              <w:t>Actor Type</w:t>
            </w:r>
          </w:p>
          <w:p w14:paraId="64E01A00"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w:t>
            </w:r>
            <w:proofErr w:type="gramStart"/>
            <w:r w:rsidRPr="00457610">
              <w:rPr>
                <w:rFonts w:asciiTheme="minorHAnsi" w:hAnsiTheme="minorHAnsi" w:cstheme="minorHAnsi"/>
                <w:b/>
                <w:bCs/>
                <w:sz w:val="16"/>
                <w:szCs w:val="16"/>
              </w:rPr>
              <w:t>with</w:t>
            </w:r>
            <w:proofErr w:type="gramEnd"/>
            <w:r w:rsidRPr="00457610">
              <w:rPr>
                <w:rFonts w:asciiTheme="minorHAnsi" w:hAnsiTheme="minorHAnsi" w:cstheme="minorHAnsi"/>
                <w:b/>
                <w:bCs/>
                <w:sz w:val="16"/>
                <w:szCs w:val="16"/>
              </w:rPr>
              <w:t xml:space="preserve"> examples if known)</w:t>
            </w:r>
          </w:p>
        </w:tc>
        <w:tc>
          <w:tcPr>
            <w:tcW w:w="5670" w:type="dxa"/>
            <w:tcBorders>
              <w:top w:val="single" w:sz="8" w:space="0" w:color="auto"/>
              <w:left w:val="single" w:sz="8" w:space="0" w:color="auto"/>
              <w:bottom w:val="single" w:sz="8" w:space="0" w:color="auto"/>
              <w:right w:val="single" w:sz="8" w:space="0" w:color="auto"/>
            </w:tcBorders>
          </w:tcPr>
          <w:p w14:paraId="04525296"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b/>
                <w:bCs/>
                <w:sz w:val="16"/>
                <w:szCs w:val="16"/>
              </w:rPr>
              <w:t>Assumption</w:t>
            </w:r>
          </w:p>
        </w:tc>
      </w:tr>
      <w:tr w:rsidR="00B54F35" w:rsidRPr="00457610" w14:paraId="107DF8BA" w14:textId="77777777" w:rsidTr="00C51A30">
        <w:tc>
          <w:tcPr>
            <w:tcW w:w="841" w:type="dxa"/>
            <w:tcBorders>
              <w:top w:val="single" w:sz="8" w:space="0" w:color="auto"/>
              <w:left w:val="single" w:sz="8" w:space="0" w:color="auto"/>
              <w:bottom w:val="single" w:sz="8" w:space="0" w:color="auto"/>
              <w:right w:val="single" w:sz="8" w:space="0" w:color="auto"/>
            </w:tcBorders>
          </w:tcPr>
          <w:p w14:paraId="099A0DD9"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1</w:t>
            </w:r>
          </w:p>
        </w:tc>
        <w:tc>
          <w:tcPr>
            <w:tcW w:w="1559" w:type="dxa"/>
            <w:tcBorders>
              <w:top w:val="single" w:sz="8" w:space="0" w:color="auto"/>
              <w:left w:val="single" w:sz="8" w:space="0" w:color="auto"/>
              <w:bottom w:val="single" w:sz="8" w:space="0" w:color="auto"/>
              <w:right w:val="single" w:sz="8" w:space="0" w:color="auto"/>
            </w:tcBorders>
          </w:tcPr>
          <w:p w14:paraId="7611E10C"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26F37170"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645394B3"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757C8E03"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4660F403" w14:textId="77777777" w:rsidR="00B54F35" w:rsidRPr="00457610" w:rsidRDefault="00B54F35" w:rsidP="00C51A30">
            <w:pPr>
              <w:rPr>
                <w:rFonts w:asciiTheme="minorHAnsi" w:hAnsiTheme="minorHAnsi" w:cstheme="minorHAnsi"/>
                <w:sz w:val="16"/>
                <w:szCs w:val="16"/>
              </w:rPr>
            </w:pPr>
          </w:p>
        </w:tc>
      </w:tr>
      <w:tr w:rsidR="00B54F35" w:rsidRPr="00457610" w14:paraId="24FCA2EF" w14:textId="77777777" w:rsidTr="00C51A30">
        <w:tc>
          <w:tcPr>
            <w:tcW w:w="841" w:type="dxa"/>
            <w:tcBorders>
              <w:top w:val="single" w:sz="8" w:space="0" w:color="auto"/>
              <w:left w:val="single" w:sz="8" w:space="0" w:color="auto"/>
              <w:bottom w:val="single" w:sz="8" w:space="0" w:color="auto"/>
              <w:right w:val="single" w:sz="8" w:space="0" w:color="auto"/>
            </w:tcBorders>
          </w:tcPr>
          <w:p w14:paraId="4BBB9EAF"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2</w:t>
            </w:r>
          </w:p>
        </w:tc>
        <w:tc>
          <w:tcPr>
            <w:tcW w:w="1559" w:type="dxa"/>
            <w:tcBorders>
              <w:top w:val="single" w:sz="8" w:space="0" w:color="auto"/>
              <w:left w:val="single" w:sz="8" w:space="0" w:color="auto"/>
              <w:bottom w:val="single" w:sz="8" w:space="0" w:color="auto"/>
              <w:right w:val="single" w:sz="8" w:space="0" w:color="auto"/>
            </w:tcBorders>
          </w:tcPr>
          <w:p w14:paraId="77C3725E"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20077557"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592D4160"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3831F79C"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6FF4FF8C" w14:textId="77777777" w:rsidR="00B54F35" w:rsidRPr="00457610" w:rsidRDefault="00B54F35" w:rsidP="00C51A30">
            <w:pPr>
              <w:rPr>
                <w:rFonts w:asciiTheme="minorHAnsi" w:hAnsiTheme="minorHAnsi" w:cstheme="minorHAnsi"/>
                <w:sz w:val="16"/>
                <w:szCs w:val="16"/>
              </w:rPr>
            </w:pPr>
          </w:p>
        </w:tc>
      </w:tr>
      <w:tr w:rsidR="00B54F35" w:rsidRPr="00457610" w14:paraId="7E6DDC97" w14:textId="77777777" w:rsidTr="00C51A30">
        <w:tc>
          <w:tcPr>
            <w:tcW w:w="841" w:type="dxa"/>
            <w:tcBorders>
              <w:top w:val="single" w:sz="8" w:space="0" w:color="auto"/>
              <w:left w:val="single" w:sz="8" w:space="0" w:color="auto"/>
              <w:bottom w:val="single" w:sz="8" w:space="0" w:color="auto"/>
              <w:right w:val="single" w:sz="8" w:space="0" w:color="auto"/>
            </w:tcBorders>
          </w:tcPr>
          <w:p w14:paraId="0B037515"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3</w:t>
            </w:r>
          </w:p>
        </w:tc>
        <w:tc>
          <w:tcPr>
            <w:tcW w:w="1559" w:type="dxa"/>
            <w:tcBorders>
              <w:top w:val="single" w:sz="8" w:space="0" w:color="auto"/>
              <w:left w:val="single" w:sz="8" w:space="0" w:color="auto"/>
              <w:bottom w:val="single" w:sz="8" w:space="0" w:color="auto"/>
              <w:right w:val="single" w:sz="8" w:space="0" w:color="auto"/>
            </w:tcBorders>
          </w:tcPr>
          <w:p w14:paraId="1EAF5A55"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48292F18"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6F0078BE"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002506BD"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278041ED" w14:textId="77777777" w:rsidR="00B54F35" w:rsidRPr="00457610" w:rsidRDefault="00B54F35" w:rsidP="00C51A30">
            <w:pPr>
              <w:rPr>
                <w:rFonts w:asciiTheme="minorHAnsi" w:hAnsiTheme="minorHAnsi" w:cstheme="minorHAnsi"/>
                <w:sz w:val="16"/>
                <w:szCs w:val="16"/>
              </w:rPr>
            </w:pPr>
          </w:p>
        </w:tc>
      </w:tr>
      <w:tr w:rsidR="00B54F35" w:rsidRPr="00457610" w14:paraId="698FA1CC" w14:textId="77777777" w:rsidTr="00C51A30">
        <w:tc>
          <w:tcPr>
            <w:tcW w:w="841" w:type="dxa"/>
            <w:tcBorders>
              <w:top w:val="single" w:sz="8" w:space="0" w:color="auto"/>
              <w:left w:val="single" w:sz="8" w:space="0" w:color="auto"/>
              <w:bottom w:val="single" w:sz="8" w:space="0" w:color="auto"/>
              <w:right w:val="single" w:sz="8" w:space="0" w:color="auto"/>
            </w:tcBorders>
          </w:tcPr>
          <w:p w14:paraId="57B47D9F"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4</w:t>
            </w:r>
          </w:p>
        </w:tc>
        <w:tc>
          <w:tcPr>
            <w:tcW w:w="1559" w:type="dxa"/>
            <w:tcBorders>
              <w:top w:val="single" w:sz="8" w:space="0" w:color="auto"/>
              <w:left w:val="single" w:sz="8" w:space="0" w:color="auto"/>
              <w:bottom w:val="single" w:sz="8" w:space="0" w:color="auto"/>
              <w:right w:val="single" w:sz="8" w:space="0" w:color="auto"/>
            </w:tcBorders>
          </w:tcPr>
          <w:p w14:paraId="424424D6"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4B460B0B"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59229503"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1EBB8323"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1AA29089" w14:textId="77777777" w:rsidR="00B54F35" w:rsidRPr="00457610" w:rsidRDefault="00B54F35" w:rsidP="00C51A30">
            <w:pPr>
              <w:rPr>
                <w:rFonts w:asciiTheme="minorHAnsi" w:hAnsiTheme="minorHAnsi" w:cstheme="minorHAnsi"/>
                <w:sz w:val="16"/>
                <w:szCs w:val="16"/>
              </w:rPr>
            </w:pPr>
          </w:p>
        </w:tc>
      </w:tr>
      <w:tr w:rsidR="00B54F35" w:rsidRPr="00457610" w14:paraId="49E9ACA1" w14:textId="77777777" w:rsidTr="00C51A30">
        <w:tc>
          <w:tcPr>
            <w:tcW w:w="841" w:type="dxa"/>
            <w:tcBorders>
              <w:top w:val="single" w:sz="8" w:space="0" w:color="auto"/>
              <w:left w:val="single" w:sz="8" w:space="0" w:color="auto"/>
              <w:bottom w:val="single" w:sz="8" w:space="0" w:color="auto"/>
              <w:right w:val="single" w:sz="8" w:space="0" w:color="auto"/>
            </w:tcBorders>
          </w:tcPr>
          <w:p w14:paraId="463EFAA2"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5</w:t>
            </w:r>
          </w:p>
        </w:tc>
        <w:tc>
          <w:tcPr>
            <w:tcW w:w="1559" w:type="dxa"/>
            <w:tcBorders>
              <w:top w:val="single" w:sz="8" w:space="0" w:color="auto"/>
              <w:left w:val="single" w:sz="8" w:space="0" w:color="auto"/>
              <w:bottom w:val="single" w:sz="8" w:space="0" w:color="auto"/>
              <w:right w:val="single" w:sz="8" w:space="0" w:color="auto"/>
            </w:tcBorders>
          </w:tcPr>
          <w:p w14:paraId="7921E56D"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246B78DE"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4A089046"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4593AD0A"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4D6229C8" w14:textId="77777777" w:rsidR="00B54F35" w:rsidRPr="00457610" w:rsidRDefault="00B54F35" w:rsidP="00C51A30">
            <w:pPr>
              <w:rPr>
                <w:rFonts w:asciiTheme="minorHAnsi" w:hAnsiTheme="minorHAnsi" w:cstheme="minorHAnsi"/>
                <w:sz w:val="16"/>
                <w:szCs w:val="16"/>
              </w:rPr>
            </w:pPr>
          </w:p>
        </w:tc>
      </w:tr>
      <w:tr w:rsidR="00B54F35" w:rsidRPr="00457610" w14:paraId="1C5B79FA" w14:textId="77777777" w:rsidTr="00C51A30">
        <w:tc>
          <w:tcPr>
            <w:tcW w:w="841" w:type="dxa"/>
            <w:tcBorders>
              <w:top w:val="single" w:sz="8" w:space="0" w:color="auto"/>
              <w:left w:val="single" w:sz="8" w:space="0" w:color="auto"/>
              <w:bottom w:val="single" w:sz="8" w:space="0" w:color="auto"/>
              <w:right w:val="single" w:sz="8" w:space="0" w:color="auto"/>
            </w:tcBorders>
          </w:tcPr>
          <w:p w14:paraId="24908790" w14:textId="77777777" w:rsidR="00B54F35" w:rsidRPr="00457610" w:rsidRDefault="00B54F35" w:rsidP="00C51A30">
            <w:pPr>
              <w:rPr>
                <w:rFonts w:asciiTheme="minorHAnsi" w:hAnsiTheme="minorHAnsi" w:cstheme="minorHAnsi"/>
                <w:sz w:val="16"/>
                <w:szCs w:val="16"/>
              </w:rPr>
            </w:pPr>
            <w:r w:rsidRPr="00457610">
              <w:rPr>
                <w:rFonts w:asciiTheme="minorHAnsi" w:hAnsiTheme="minorHAnsi" w:cstheme="minorHAnsi"/>
                <w:sz w:val="16"/>
                <w:szCs w:val="16"/>
              </w:rPr>
              <w:t>6</w:t>
            </w:r>
          </w:p>
        </w:tc>
        <w:tc>
          <w:tcPr>
            <w:tcW w:w="1559" w:type="dxa"/>
            <w:tcBorders>
              <w:top w:val="single" w:sz="8" w:space="0" w:color="auto"/>
              <w:left w:val="single" w:sz="8" w:space="0" w:color="auto"/>
              <w:bottom w:val="single" w:sz="8" w:space="0" w:color="auto"/>
              <w:right w:val="single" w:sz="8" w:space="0" w:color="auto"/>
            </w:tcBorders>
          </w:tcPr>
          <w:p w14:paraId="57AD6871" w14:textId="77777777" w:rsidR="00B54F35" w:rsidRPr="00457610" w:rsidRDefault="00B54F35" w:rsidP="00C51A30">
            <w:pPr>
              <w:rPr>
                <w:rFonts w:asciiTheme="minorHAnsi" w:hAnsiTheme="minorHAnsi" w:cstheme="minorHAnsi"/>
                <w:sz w:val="16"/>
                <w:szCs w:val="16"/>
              </w:rPr>
            </w:pPr>
          </w:p>
        </w:tc>
        <w:tc>
          <w:tcPr>
            <w:tcW w:w="2552" w:type="dxa"/>
            <w:tcBorders>
              <w:top w:val="single" w:sz="8" w:space="0" w:color="auto"/>
              <w:left w:val="single" w:sz="8" w:space="0" w:color="auto"/>
              <w:bottom w:val="single" w:sz="8" w:space="0" w:color="auto"/>
              <w:right w:val="single" w:sz="8" w:space="0" w:color="auto"/>
            </w:tcBorders>
          </w:tcPr>
          <w:p w14:paraId="328C9BAE" w14:textId="77777777" w:rsidR="00B54F35" w:rsidRPr="00457610" w:rsidRDefault="00B54F35" w:rsidP="00C51A30">
            <w:pPr>
              <w:rPr>
                <w:rFonts w:asciiTheme="minorHAnsi" w:hAnsiTheme="minorHAnsi" w:cstheme="minorHAnsi"/>
                <w:sz w:val="16"/>
                <w:szCs w:val="16"/>
              </w:rPr>
            </w:pPr>
          </w:p>
        </w:tc>
        <w:tc>
          <w:tcPr>
            <w:tcW w:w="1417" w:type="dxa"/>
            <w:tcBorders>
              <w:top w:val="single" w:sz="8" w:space="0" w:color="auto"/>
              <w:left w:val="single" w:sz="8" w:space="0" w:color="auto"/>
              <w:bottom w:val="single" w:sz="8" w:space="0" w:color="auto"/>
              <w:right w:val="single" w:sz="8" w:space="0" w:color="auto"/>
            </w:tcBorders>
          </w:tcPr>
          <w:p w14:paraId="573D39E0" w14:textId="77777777" w:rsidR="00B54F35" w:rsidRPr="00457610" w:rsidRDefault="00B54F35" w:rsidP="00C51A30">
            <w:pPr>
              <w:rPr>
                <w:rFonts w:asciiTheme="minorHAnsi" w:hAnsiTheme="minorHAnsi" w:cstheme="minorHAnsi"/>
                <w:sz w:val="16"/>
                <w:szCs w:val="16"/>
              </w:rPr>
            </w:pPr>
          </w:p>
        </w:tc>
        <w:tc>
          <w:tcPr>
            <w:tcW w:w="1134" w:type="dxa"/>
            <w:tcBorders>
              <w:top w:val="single" w:sz="8" w:space="0" w:color="auto"/>
              <w:left w:val="single" w:sz="8" w:space="0" w:color="auto"/>
              <w:bottom w:val="single" w:sz="8" w:space="0" w:color="auto"/>
              <w:right w:val="single" w:sz="8" w:space="0" w:color="auto"/>
            </w:tcBorders>
          </w:tcPr>
          <w:p w14:paraId="62E23425" w14:textId="77777777" w:rsidR="00B54F35" w:rsidRPr="00457610" w:rsidRDefault="00B54F35" w:rsidP="00C51A30">
            <w:pPr>
              <w:rPr>
                <w:rFonts w:asciiTheme="minorHAnsi" w:hAnsiTheme="minorHAnsi" w:cstheme="minorHAnsi"/>
                <w:sz w:val="16"/>
                <w:szCs w:val="16"/>
              </w:rPr>
            </w:pPr>
          </w:p>
        </w:tc>
        <w:tc>
          <w:tcPr>
            <w:tcW w:w="5670" w:type="dxa"/>
            <w:tcBorders>
              <w:top w:val="single" w:sz="8" w:space="0" w:color="auto"/>
              <w:left w:val="single" w:sz="8" w:space="0" w:color="auto"/>
              <w:bottom w:val="single" w:sz="8" w:space="0" w:color="auto"/>
              <w:right w:val="single" w:sz="8" w:space="0" w:color="auto"/>
            </w:tcBorders>
          </w:tcPr>
          <w:p w14:paraId="1AF74D41" w14:textId="77777777" w:rsidR="00B54F35" w:rsidRPr="00457610" w:rsidRDefault="00B54F35" w:rsidP="00C51A30">
            <w:pPr>
              <w:rPr>
                <w:rFonts w:asciiTheme="minorHAnsi" w:hAnsiTheme="minorHAnsi" w:cstheme="minorHAnsi"/>
                <w:sz w:val="16"/>
                <w:szCs w:val="16"/>
              </w:rPr>
            </w:pPr>
          </w:p>
        </w:tc>
      </w:tr>
    </w:tbl>
    <w:p w14:paraId="7DBDC361" w14:textId="77777777" w:rsidR="00B54F35" w:rsidRPr="00825A87" w:rsidRDefault="00B54F35" w:rsidP="00B54F35">
      <w:pPr>
        <w:rPr>
          <w:rFonts w:asciiTheme="minorHAnsi" w:hAnsiTheme="minorHAnsi" w:cstheme="minorHAnsi"/>
          <w:sz w:val="20"/>
          <w:szCs w:val="20"/>
        </w:rPr>
      </w:pPr>
      <w:r w:rsidRPr="007724C8">
        <w:rPr>
          <w:rFonts w:asciiTheme="minorHAnsi" w:hAnsiTheme="minorHAnsi" w:cstheme="minorHAnsi"/>
          <w:sz w:val="20"/>
          <w:szCs w:val="20"/>
        </w:rPr>
        <w:t>If preferred, you can have also a separate excel table that could help better to organize the data post submission.</w:t>
      </w:r>
    </w:p>
    <w:p w14:paraId="5A91DEFC" w14:textId="56748449" w:rsidR="00B54F35" w:rsidRPr="007724C8" w:rsidRDefault="00B54F35" w:rsidP="00B54F35">
      <w:pPr>
        <w:rPr>
          <w:rFonts w:asciiTheme="minorHAnsi" w:hAnsiTheme="minorHAnsi" w:cstheme="minorHAnsi"/>
        </w:rPr>
        <w:sectPr w:rsidR="00B54F35" w:rsidRPr="007724C8" w:rsidSect="00C51A30">
          <w:pgSz w:w="15840" w:h="12240" w:orient="landscape"/>
          <w:pgMar w:top="1440" w:right="1440" w:bottom="1440" w:left="1440" w:header="720" w:footer="720" w:gutter="0"/>
          <w:cols w:space="720"/>
          <w:docGrid w:linePitch="360"/>
        </w:sectPr>
      </w:pPr>
    </w:p>
    <w:p w14:paraId="73111268" w14:textId="453BAECD" w:rsidR="00B54F35" w:rsidRPr="007724C8" w:rsidRDefault="00B54F35" w:rsidP="00B54F35">
      <w:pPr>
        <w:pStyle w:val="Heading3"/>
        <w:rPr>
          <w:rFonts w:asciiTheme="minorHAnsi" w:eastAsia="Calibri" w:hAnsiTheme="minorHAnsi" w:cstheme="minorHAnsi"/>
        </w:rPr>
      </w:pPr>
      <w:bookmarkStart w:id="256" w:name="_Toc76741324"/>
      <w:bookmarkStart w:id="257" w:name="_Toc76762915"/>
      <w:r w:rsidRPr="007724C8">
        <w:rPr>
          <w:rFonts w:asciiTheme="minorHAnsi" w:eastAsia="Calibri" w:hAnsiTheme="minorHAnsi" w:cstheme="minorHAnsi"/>
        </w:rPr>
        <w:lastRenderedPageBreak/>
        <w:t>Part B (Narrative)</w:t>
      </w:r>
      <w:bookmarkEnd w:id="256"/>
      <w:bookmarkEnd w:id="257"/>
      <w:r w:rsidR="00BF6E7D" w:rsidRPr="007724C8">
        <w:rPr>
          <w:rFonts w:asciiTheme="minorHAnsi" w:eastAsia="Calibri" w:hAnsiTheme="minorHAnsi" w:cstheme="minorHAnsi"/>
        </w:rPr>
        <w:t xml:space="preserve"> </w:t>
      </w:r>
    </w:p>
    <w:p w14:paraId="3F75D4F1" w14:textId="3DC88687" w:rsidR="00D97D37" w:rsidRPr="008675BA" w:rsidRDefault="00D97D37" w:rsidP="00D97D37">
      <w:pPr>
        <w:rPr>
          <w:ins w:id="258" w:author="Bonaiuti, Enrico (RTB-CIP-GLDC-ICARDA)" w:date="2021-07-09T22:34:00Z"/>
          <w:rFonts w:asciiTheme="minorHAnsi" w:hAnsiTheme="minorHAnsi" w:cstheme="minorHAnsi"/>
          <w:u w:val="single"/>
        </w:rPr>
      </w:pPr>
      <w:ins w:id="259" w:author="Bonaiuti, Enrico (RTB-CIP-GLDC-ICARDA)" w:date="2021-07-09T22:34:00Z">
        <w:r>
          <w:rPr>
            <w:rFonts w:asciiTheme="minorHAnsi" w:hAnsiTheme="minorHAnsi" w:cstheme="minorHAnsi"/>
            <w:u w:val="single"/>
          </w:rPr>
          <w:t>1000</w:t>
        </w:r>
        <w:r w:rsidRPr="007724C8">
          <w:rPr>
            <w:rFonts w:asciiTheme="minorHAnsi" w:hAnsiTheme="minorHAnsi" w:cstheme="minorHAnsi"/>
            <w:u w:val="single"/>
          </w:rPr>
          <w:t xml:space="preserve"> words </w:t>
        </w:r>
        <w:r>
          <w:rPr>
            <w:rFonts w:asciiTheme="minorHAnsi" w:hAnsiTheme="minorHAnsi" w:cstheme="minorHAnsi"/>
            <w:u w:val="single"/>
          </w:rPr>
          <w:t>max</w:t>
        </w:r>
      </w:ins>
    </w:p>
    <w:p w14:paraId="661E587A" w14:textId="77777777" w:rsidR="00D97D37" w:rsidRDefault="00D97D37" w:rsidP="00B54F35">
      <w:pPr>
        <w:jc w:val="both"/>
        <w:rPr>
          <w:ins w:id="260" w:author="Bonaiuti, Enrico (RTB-CIP-GLDC-ICARDA)" w:date="2021-07-09T22:34:00Z"/>
          <w:rFonts w:asciiTheme="minorHAnsi" w:hAnsiTheme="minorHAnsi" w:cstheme="minorHAnsi"/>
          <w:i/>
          <w:iCs/>
          <w:sz w:val="18"/>
          <w:szCs w:val="18"/>
        </w:rPr>
      </w:pPr>
    </w:p>
    <w:p w14:paraId="549658F3" w14:textId="77777777" w:rsidR="00D97D37" w:rsidRPr="00F853D7" w:rsidRDefault="00D97D37" w:rsidP="00D97D37">
      <w:pPr>
        <w:jc w:val="both"/>
        <w:rPr>
          <w:ins w:id="261" w:author="Bonaiuti, Enrico (RTB-CIP-GLDC-ICARDA)" w:date="2021-07-09T22:34:00Z"/>
          <w:i/>
          <w:iCs/>
          <w:color w:val="000000" w:themeColor="text1"/>
          <w:sz w:val="18"/>
          <w:szCs w:val="18"/>
        </w:rPr>
      </w:pPr>
      <w:ins w:id="262" w:author="Bonaiuti, Enrico (RTB-CIP-GLDC-ICARDA)" w:date="2021-07-09T22:34:00Z">
        <w:r w:rsidRPr="00F853D7">
          <w:rPr>
            <w:i/>
            <w:iCs/>
            <w:color w:val="000000" w:themeColor="text1"/>
            <w:sz w:val="18"/>
            <w:szCs w:val="18"/>
          </w:rPr>
          <w:t xml:space="preserve">The Work Package </w:t>
        </w:r>
        <w:proofErr w:type="spellStart"/>
        <w:r w:rsidRPr="00F853D7">
          <w:rPr>
            <w:i/>
            <w:iCs/>
            <w:color w:val="000000" w:themeColor="text1"/>
            <w:sz w:val="18"/>
            <w:szCs w:val="18"/>
          </w:rPr>
          <w:t>ToCs</w:t>
        </w:r>
        <w:proofErr w:type="spellEnd"/>
        <w:r w:rsidRPr="00F853D7">
          <w:rPr>
            <w:i/>
            <w:iCs/>
            <w:color w:val="000000" w:themeColor="text1"/>
            <w:sz w:val="18"/>
            <w:szCs w:val="18"/>
          </w:rPr>
          <w:t xml:space="preserve"> provide more specific information about the outputs/innovations to be delivered and the causal processes they will contribute to. Each WP </w:t>
        </w:r>
        <w:proofErr w:type="spellStart"/>
        <w:r w:rsidRPr="00F853D7">
          <w:rPr>
            <w:i/>
            <w:iCs/>
            <w:color w:val="000000" w:themeColor="text1"/>
            <w:sz w:val="18"/>
            <w:szCs w:val="18"/>
          </w:rPr>
          <w:t>ToC</w:t>
        </w:r>
        <w:proofErr w:type="spellEnd"/>
        <w:r w:rsidRPr="00F853D7">
          <w:rPr>
            <w:i/>
            <w:iCs/>
            <w:color w:val="000000" w:themeColor="text1"/>
            <w:sz w:val="18"/>
            <w:szCs w:val="18"/>
          </w:rPr>
          <w:t xml:space="preserve"> diagram illustrates the main outputs/innovations to be produced and links them to specific end-of-initiative outcomes. The WP </w:t>
        </w:r>
        <w:proofErr w:type="spellStart"/>
        <w:r w:rsidRPr="00F853D7">
          <w:rPr>
            <w:i/>
            <w:iCs/>
            <w:color w:val="000000" w:themeColor="text1"/>
            <w:sz w:val="18"/>
            <w:szCs w:val="18"/>
          </w:rPr>
          <w:t>ToC</w:t>
        </w:r>
        <w:proofErr w:type="spellEnd"/>
        <w:r w:rsidRPr="00F853D7">
          <w:rPr>
            <w:i/>
            <w:iCs/>
            <w:color w:val="000000" w:themeColor="text1"/>
            <w:sz w:val="18"/>
            <w:szCs w:val="18"/>
          </w:rPr>
          <w:t xml:space="preserve"> narrative provides a description of the specific research problem(s) the Work Package is addressing. It describes the research question(s), research methods, necessary supporting and scaling activities that you will use in your scaling readiness plan (</w:t>
        </w:r>
        <w:proofErr w:type="gramStart"/>
        <w:r w:rsidRPr="00F853D7">
          <w:rPr>
            <w:i/>
            <w:iCs/>
            <w:color w:val="000000" w:themeColor="text1"/>
            <w:sz w:val="18"/>
            <w:szCs w:val="18"/>
          </w:rPr>
          <w:t>e.g.</w:t>
        </w:r>
        <w:proofErr w:type="gramEnd"/>
        <w:r w:rsidRPr="00F853D7">
          <w:rPr>
            <w:i/>
            <w:iCs/>
            <w:color w:val="000000" w:themeColor="text1"/>
            <w:sz w:val="18"/>
            <w:szCs w:val="18"/>
          </w:rPr>
          <w:t xml:space="preserve"> capacity development; multi-stakeholder processes; policy engagement), outputs, and partnerships (including other WPs). The </w:t>
        </w:r>
        <w:proofErr w:type="spellStart"/>
        <w:r w:rsidRPr="00F853D7">
          <w:rPr>
            <w:i/>
            <w:iCs/>
            <w:color w:val="000000" w:themeColor="text1"/>
            <w:sz w:val="18"/>
            <w:szCs w:val="18"/>
          </w:rPr>
          <w:t>ToC</w:t>
        </w:r>
        <w:proofErr w:type="spellEnd"/>
        <w:r w:rsidRPr="00F853D7">
          <w:rPr>
            <w:i/>
            <w:iCs/>
            <w:color w:val="000000" w:themeColor="text1"/>
            <w:sz w:val="18"/>
            <w:szCs w:val="18"/>
          </w:rPr>
          <w:t xml:space="preserve"> narrative explains the theoretical and contextual assumptions about how the WP outputs are expected to support and influence other system actors and processes, leading to outcomes. These assumptions will be tested through your MELIA activities. The narrative should specify key WP outcomes, including End-of-Initiative Outcomes measured with indicators specified in the MELIA section), by actor/actor group, with specific named examples for the most relevant contexts (</w:t>
        </w:r>
        <w:proofErr w:type="gramStart"/>
        <w:r w:rsidRPr="00F853D7">
          <w:rPr>
            <w:i/>
            <w:iCs/>
            <w:color w:val="000000" w:themeColor="text1"/>
            <w:sz w:val="18"/>
            <w:szCs w:val="18"/>
          </w:rPr>
          <w:t>e.g.</w:t>
        </w:r>
        <w:proofErr w:type="gramEnd"/>
        <w:r w:rsidRPr="00F853D7">
          <w:rPr>
            <w:i/>
            <w:iCs/>
            <w:color w:val="000000" w:themeColor="text1"/>
            <w:sz w:val="18"/>
            <w:szCs w:val="18"/>
          </w:rPr>
          <w:t xml:space="preserve"> country, region). The narrative should include description of gender-responsive/transformative outputs and outcomes as appropriate. Collectively, the </w:t>
        </w:r>
        <w:proofErr w:type="spellStart"/>
        <w:r w:rsidRPr="00F853D7">
          <w:rPr>
            <w:i/>
            <w:iCs/>
            <w:color w:val="000000" w:themeColor="text1"/>
            <w:sz w:val="18"/>
            <w:szCs w:val="18"/>
          </w:rPr>
          <w:t>EoI</w:t>
        </w:r>
        <w:proofErr w:type="spellEnd"/>
        <w:r w:rsidRPr="00F853D7">
          <w:rPr>
            <w:i/>
            <w:iCs/>
            <w:color w:val="000000" w:themeColor="text1"/>
            <w:sz w:val="18"/>
            <w:szCs w:val="18"/>
          </w:rPr>
          <w:t xml:space="preserve"> Outcomes of all WPs constitute the full set of Initiative level </w:t>
        </w:r>
        <w:proofErr w:type="spellStart"/>
        <w:r w:rsidRPr="00F853D7">
          <w:rPr>
            <w:i/>
            <w:iCs/>
            <w:color w:val="000000" w:themeColor="text1"/>
            <w:sz w:val="18"/>
            <w:szCs w:val="18"/>
          </w:rPr>
          <w:t>EoI</w:t>
        </w:r>
        <w:proofErr w:type="spellEnd"/>
        <w:r w:rsidRPr="00F853D7">
          <w:rPr>
            <w:i/>
            <w:iCs/>
            <w:color w:val="000000" w:themeColor="text1"/>
            <w:sz w:val="18"/>
            <w:szCs w:val="18"/>
          </w:rPr>
          <w:t xml:space="preserve"> outcomes.</w:t>
        </w:r>
      </w:ins>
    </w:p>
    <w:p w14:paraId="70FC0335" w14:textId="552A589D" w:rsidR="00B54F35" w:rsidDel="00D97D37" w:rsidRDefault="00BF6E7D" w:rsidP="00B54F35">
      <w:pPr>
        <w:jc w:val="both"/>
        <w:rPr>
          <w:del w:id="263" w:author="Bonaiuti, Enrico (RTB-CIP-GLDC-ICARDA)" w:date="2021-07-09T22:34:00Z"/>
          <w:rFonts w:asciiTheme="minorHAnsi" w:hAnsiTheme="minorHAnsi" w:cstheme="minorHAnsi"/>
          <w:i/>
          <w:iCs/>
          <w:sz w:val="18"/>
          <w:szCs w:val="18"/>
        </w:rPr>
      </w:pPr>
      <w:del w:id="264" w:author="Bonaiuti, Enrico (RTB-CIP-GLDC-ICARDA)" w:date="2021-07-09T22:34:00Z">
        <w:r w:rsidRPr="007724C8" w:rsidDel="00D97D37">
          <w:rPr>
            <w:rFonts w:asciiTheme="minorHAnsi" w:hAnsiTheme="minorHAnsi" w:cstheme="minorHAnsi"/>
            <w:i/>
            <w:iCs/>
            <w:sz w:val="18"/>
            <w:szCs w:val="18"/>
          </w:rPr>
          <w:delText xml:space="preserve">The WP ToC narrative explains the work Package research focus, research questions, its key outputs/innovations, and the causal processes expected to result in the WP outcomes and contribute to Action Area outcomes and impacts. The narrative should complement the TOC diagram, providing detail and nuance, in the form of an explanatory story. It should provide </w:delText>
        </w:r>
        <w:r w:rsidR="00B54F35" w:rsidRPr="007724C8" w:rsidDel="00D97D37">
          <w:rPr>
            <w:rFonts w:asciiTheme="minorHAnsi" w:hAnsiTheme="minorHAnsi" w:cstheme="minorHAnsi"/>
            <w:i/>
            <w:iCs/>
            <w:sz w:val="18"/>
            <w:szCs w:val="18"/>
          </w:rPr>
          <w:delText>specific (named) examples of actors by type for the most relevant contexts (e.g. country, region) and what actio</w:delText>
        </w:r>
        <w:r w:rsidRPr="007724C8" w:rsidDel="00D97D37">
          <w:rPr>
            <w:rFonts w:asciiTheme="minorHAnsi" w:hAnsiTheme="minorHAnsi" w:cstheme="minorHAnsi"/>
            <w:i/>
            <w:iCs/>
            <w:sz w:val="18"/>
            <w:szCs w:val="18"/>
          </w:rPr>
          <w:delText xml:space="preserve">ns (outcomes) are expected of them, </w:delText>
        </w:r>
        <w:r w:rsidR="00B54F35" w:rsidRPr="007724C8" w:rsidDel="00D97D37">
          <w:rPr>
            <w:rFonts w:asciiTheme="minorHAnsi" w:hAnsiTheme="minorHAnsi" w:cstheme="minorHAnsi"/>
            <w:i/>
            <w:iCs/>
            <w:sz w:val="18"/>
            <w:szCs w:val="18"/>
          </w:rPr>
          <w:delText xml:space="preserve">with assumptions stated to explain the causal logic. </w:delText>
        </w:r>
      </w:del>
    </w:p>
    <w:p w14:paraId="0A9FB5C9" w14:textId="32983953" w:rsidR="00045AC7" w:rsidRDefault="00045AC7" w:rsidP="00B54F35">
      <w:pPr>
        <w:jc w:val="both"/>
        <w:rPr>
          <w:ins w:id="265" w:author="Bonaiuti, Enrico (RTB-CIP-GLDC-ICARDA)" w:date="2021-07-09T22:35:00Z"/>
          <w:rFonts w:asciiTheme="minorHAnsi" w:hAnsiTheme="minorHAnsi" w:cstheme="minorHAnsi"/>
          <w:i/>
          <w:iCs/>
          <w:sz w:val="18"/>
          <w:szCs w:val="18"/>
        </w:rPr>
      </w:pPr>
      <w:commentRangeStart w:id="266"/>
      <w:r>
        <w:rPr>
          <w:rFonts w:asciiTheme="minorHAnsi" w:hAnsiTheme="minorHAnsi" w:cstheme="minorHAnsi"/>
          <w:i/>
          <w:iCs/>
          <w:sz w:val="18"/>
          <w:szCs w:val="18"/>
        </w:rPr>
        <w:t xml:space="preserve">The narrative </w:t>
      </w:r>
      <w:r w:rsidR="00902FD5">
        <w:rPr>
          <w:rFonts w:asciiTheme="minorHAnsi" w:hAnsiTheme="minorHAnsi" w:cstheme="minorHAnsi"/>
          <w:i/>
          <w:iCs/>
          <w:sz w:val="18"/>
          <w:szCs w:val="18"/>
        </w:rPr>
        <w:t>should allow you to generate content to feed the Proposal template, which requires the following</w:t>
      </w:r>
      <w:r w:rsidR="006930B1">
        <w:rPr>
          <w:rFonts w:asciiTheme="minorHAnsi" w:hAnsiTheme="minorHAnsi" w:cstheme="minorHAnsi"/>
          <w:i/>
          <w:iCs/>
          <w:sz w:val="18"/>
          <w:szCs w:val="18"/>
        </w:rPr>
        <w:t xml:space="preserve"> to be covered in max 1000 words</w:t>
      </w:r>
      <w:commentRangeEnd w:id="266"/>
      <w:r w:rsidR="009049CB">
        <w:rPr>
          <w:rStyle w:val="CommentReference"/>
        </w:rPr>
        <w:commentReference w:id="266"/>
      </w:r>
      <w:r w:rsidR="00902FD5">
        <w:rPr>
          <w:rFonts w:asciiTheme="minorHAnsi" w:hAnsiTheme="minorHAnsi" w:cstheme="minorHAnsi"/>
          <w:i/>
          <w:iCs/>
          <w:sz w:val="18"/>
          <w:szCs w:val="18"/>
        </w:rPr>
        <w:t>:</w:t>
      </w:r>
    </w:p>
    <w:p w14:paraId="14DC0417" w14:textId="0A107A06" w:rsidR="009049CB" w:rsidRDefault="009049CB" w:rsidP="009049CB">
      <w:pPr>
        <w:spacing w:before="0" w:after="0" w:line="240" w:lineRule="auto"/>
        <w:jc w:val="both"/>
        <w:rPr>
          <w:rFonts w:asciiTheme="minorHAnsi" w:hAnsiTheme="minorHAnsi" w:cstheme="minorHAnsi"/>
          <w:i/>
          <w:iCs/>
          <w:sz w:val="18"/>
          <w:szCs w:val="18"/>
        </w:rPr>
      </w:pPr>
      <w:r>
        <w:rPr>
          <w:rFonts w:asciiTheme="minorHAnsi" w:hAnsiTheme="minorHAnsi" w:cstheme="minorHAnsi"/>
          <w:i/>
          <w:iCs/>
          <w:sz w:val="18"/>
          <w:szCs w:val="18"/>
        </w:rPr>
        <w:t xml:space="preserve">The below </w:t>
      </w:r>
      <w:commentRangeStart w:id="267"/>
      <w:r>
        <w:rPr>
          <w:rFonts w:asciiTheme="minorHAnsi" w:hAnsiTheme="minorHAnsi" w:cstheme="minorHAnsi"/>
          <w:i/>
          <w:iCs/>
          <w:sz w:val="18"/>
          <w:szCs w:val="18"/>
        </w:rPr>
        <w:t xml:space="preserve">elements </w:t>
      </w:r>
      <w:commentRangeEnd w:id="267"/>
      <w:r>
        <w:rPr>
          <w:rStyle w:val="CommentReference"/>
        </w:rPr>
        <w:commentReference w:id="267"/>
      </w:r>
      <w:r>
        <w:rPr>
          <w:rFonts w:asciiTheme="minorHAnsi" w:hAnsiTheme="minorHAnsi" w:cstheme="minorHAnsi"/>
          <w:i/>
          <w:iCs/>
          <w:sz w:val="18"/>
          <w:szCs w:val="18"/>
        </w:rPr>
        <w:t xml:space="preserve">are expected in a coherent narrative:   </w:t>
      </w:r>
    </w:p>
    <w:p w14:paraId="60542D1A"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68" w:author="Bonaiuti, Enrico (RTB-CIP-GLDC-ICARDA)" w:date="2021-07-09T22:38:00Z">
            <w:rPr/>
          </w:rPrChange>
        </w:rPr>
        <w:pPrChange w:id="269"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70" w:author="Bonaiuti, Enrico (RTB-CIP-GLDC-ICARDA)" w:date="2021-07-09T22:38:00Z">
            <w:rPr/>
          </w:rPrChange>
        </w:rPr>
        <w:t xml:space="preserve">WP title </w:t>
      </w:r>
    </w:p>
    <w:p w14:paraId="18532F71"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71" w:author="Bonaiuti, Enrico (RTB-CIP-GLDC-ICARDA)" w:date="2021-07-09T22:38:00Z">
            <w:rPr/>
          </w:rPrChange>
        </w:rPr>
        <w:pPrChange w:id="272"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73" w:author="Bonaiuti, Enrico (RTB-CIP-GLDC-ICARDA)" w:date="2021-07-09T22:38:00Z">
            <w:rPr/>
          </w:rPrChange>
        </w:rPr>
        <w:t xml:space="preserve">WP </w:t>
      </w:r>
      <w:proofErr w:type="gramStart"/>
      <w:r w:rsidRPr="009049CB">
        <w:rPr>
          <w:rFonts w:asciiTheme="minorHAnsi" w:hAnsiTheme="minorHAnsi" w:cstheme="minorHAnsi"/>
          <w:i/>
          <w:iCs/>
          <w:sz w:val="18"/>
          <w:szCs w:val="18"/>
          <w:rPrChange w:id="274" w:author="Bonaiuti, Enrico (RTB-CIP-GLDC-ICARDA)" w:date="2021-07-09T22:38:00Z">
            <w:rPr/>
          </w:rPrChange>
        </w:rPr>
        <w:t>main focus</w:t>
      </w:r>
      <w:proofErr w:type="gramEnd"/>
      <w:r w:rsidRPr="009049CB">
        <w:rPr>
          <w:rFonts w:asciiTheme="minorHAnsi" w:hAnsiTheme="minorHAnsi" w:cstheme="minorHAnsi"/>
          <w:i/>
          <w:iCs/>
          <w:sz w:val="18"/>
          <w:szCs w:val="18"/>
          <w:rPrChange w:id="275" w:author="Bonaiuti, Enrico (RTB-CIP-GLDC-ICARDA)" w:date="2021-07-09T22:38:00Z">
            <w:rPr/>
          </w:rPrChange>
        </w:rPr>
        <w:t xml:space="preserve"> and </w:t>
      </w:r>
      <w:commentRangeStart w:id="276"/>
      <w:r w:rsidRPr="009049CB">
        <w:rPr>
          <w:rFonts w:asciiTheme="minorHAnsi" w:hAnsiTheme="minorHAnsi" w:cstheme="minorHAnsi"/>
          <w:i/>
          <w:iCs/>
          <w:sz w:val="18"/>
          <w:szCs w:val="18"/>
          <w:rPrChange w:id="277" w:author="Bonaiuti, Enrico (RTB-CIP-GLDC-ICARDA)" w:date="2021-07-09T22:38:00Z">
            <w:rPr/>
          </w:rPrChange>
        </w:rPr>
        <w:t xml:space="preserve">prioritization </w:t>
      </w:r>
      <w:commentRangeEnd w:id="276"/>
      <w:r w:rsidR="009049CB">
        <w:rPr>
          <w:rStyle w:val="CommentReference"/>
        </w:rPr>
        <w:commentReference w:id="276"/>
      </w:r>
      <w:r w:rsidRPr="009049CB">
        <w:rPr>
          <w:rFonts w:asciiTheme="minorHAnsi" w:hAnsiTheme="minorHAnsi" w:cstheme="minorHAnsi"/>
          <w:i/>
          <w:iCs/>
          <w:sz w:val="18"/>
          <w:szCs w:val="18"/>
          <w:rPrChange w:id="278" w:author="Bonaiuti, Enrico (RTB-CIP-GLDC-ICARDA)" w:date="2021-07-09T22:38:00Z">
            <w:rPr/>
          </w:rPrChange>
        </w:rPr>
        <w:t>(guideline 100 words)</w:t>
      </w:r>
    </w:p>
    <w:p w14:paraId="4A4FB23B"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79" w:author="Bonaiuti, Enrico (RTB-CIP-GLDC-ICARDA)" w:date="2021-07-09T22:38:00Z">
            <w:rPr/>
          </w:rPrChange>
        </w:rPr>
        <w:pPrChange w:id="280"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81" w:author="Bonaiuti, Enrico (RTB-CIP-GLDC-ICARDA)" w:date="2021-07-09T22:38:00Z">
            <w:rPr/>
          </w:rPrChange>
        </w:rPr>
        <w:t>Geographic scope: (Global/Region/Country)</w:t>
      </w:r>
    </w:p>
    <w:p w14:paraId="6E755367"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82" w:author="Bonaiuti, Enrico (RTB-CIP-GLDC-ICARDA)" w:date="2021-07-09T22:38:00Z">
            <w:rPr/>
          </w:rPrChange>
        </w:rPr>
        <w:pPrChange w:id="283"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84" w:author="Bonaiuti, Enrico (RTB-CIP-GLDC-ICARDA)" w:date="2021-07-09T22:38:00Z">
            <w:rPr/>
          </w:rPrChange>
        </w:rPr>
        <w:t>WP research questions, associated scientific methods and key outputs (guideline 500 words, or tabular format if preferred)</w:t>
      </w:r>
    </w:p>
    <w:p w14:paraId="260D8BAF"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85" w:author="Bonaiuti, Enrico (RTB-CIP-GLDC-ICARDA)" w:date="2021-07-09T22:38:00Z">
            <w:rPr/>
          </w:rPrChange>
        </w:rPr>
        <w:pPrChange w:id="286"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87" w:author="Bonaiuti, Enrico (RTB-CIP-GLDC-ICARDA)" w:date="2021-07-09T22:38:00Z">
            <w:rPr/>
          </w:rPrChange>
        </w:rPr>
        <w:t>The causal processes - including approach to scaling (</w:t>
      </w:r>
      <w:proofErr w:type="gramStart"/>
      <w:r w:rsidRPr="009049CB">
        <w:rPr>
          <w:rFonts w:asciiTheme="minorHAnsi" w:hAnsiTheme="minorHAnsi" w:cstheme="minorHAnsi"/>
          <w:i/>
          <w:iCs/>
          <w:sz w:val="18"/>
          <w:szCs w:val="18"/>
          <w:rPrChange w:id="288" w:author="Bonaiuti, Enrico (RTB-CIP-GLDC-ICARDA)" w:date="2021-07-09T22:38:00Z">
            <w:rPr/>
          </w:rPrChange>
        </w:rPr>
        <w:t>e.g.</w:t>
      </w:r>
      <w:proofErr w:type="gramEnd"/>
      <w:r w:rsidRPr="009049CB">
        <w:rPr>
          <w:rFonts w:asciiTheme="minorHAnsi" w:hAnsiTheme="minorHAnsi" w:cstheme="minorHAnsi"/>
          <w:i/>
          <w:iCs/>
          <w:sz w:val="18"/>
          <w:szCs w:val="18"/>
          <w:rPrChange w:id="289" w:author="Bonaiuti, Enrico (RTB-CIP-GLDC-ICARDA)" w:date="2021-07-09T22:38:00Z">
            <w:rPr/>
          </w:rPrChange>
        </w:rPr>
        <w:t xml:space="preserve"> capacity development; multi-stakeholder processes; policy engagement) - which link research outputs to end-of-Initiative outcomes (guideline 200 words) </w:t>
      </w:r>
    </w:p>
    <w:p w14:paraId="70B47663"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90" w:author="Bonaiuti, Enrico (RTB-CIP-GLDC-ICARDA)" w:date="2021-07-09T22:38:00Z">
            <w:rPr/>
          </w:rPrChange>
        </w:rPr>
        <w:pPrChange w:id="291"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92" w:author="Bonaiuti, Enrico (RTB-CIP-GLDC-ICARDA)" w:date="2021-07-09T22:38:00Z">
            <w:rPr/>
          </w:rPrChange>
        </w:rPr>
        <w:t xml:space="preserve">Key demand, </w:t>
      </w:r>
      <w:proofErr w:type="gramStart"/>
      <w:r w:rsidRPr="009049CB">
        <w:rPr>
          <w:rFonts w:asciiTheme="minorHAnsi" w:hAnsiTheme="minorHAnsi" w:cstheme="minorHAnsi"/>
          <w:i/>
          <w:iCs/>
          <w:sz w:val="18"/>
          <w:szCs w:val="18"/>
          <w:rPrChange w:id="293" w:author="Bonaiuti, Enrico (RTB-CIP-GLDC-ICARDA)" w:date="2021-07-09T22:38:00Z">
            <w:rPr/>
          </w:rPrChange>
        </w:rPr>
        <w:t>innovation</w:t>
      </w:r>
      <w:proofErr w:type="gramEnd"/>
      <w:r w:rsidRPr="009049CB">
        <w:rPr>
          <w:rFonts w:asciiTheme="minorHAnsi" w:hAnsiTheme="minorHAnsi" w:cstheme="minorHAnsi"/>
          <w:i/>
          <w:iCs/>
          <w:sz w:val="18"/>
          <w:szCs w:val="18"/>
          <w:rPrChange w:id="294" w:author="Bonaiuti, Enrico (RTB-CIP-GLDC-ICARDA)" w:date="2021-07-09T22:38:00Z">
            <w:rPr/>
          </w:rPrChange>
        </w:rPr>
        <w:t xml:space="preserve"> and scaling partners (guideline 100 words)</w:t>
      </w:r>
    </w:p>
    <w:p w14:paraId="562EAE8C" w14:textId="77777777"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295" w:author="Bonaiuti, Enrico (RTB-CIP-GLDC-ICARDA)" w:date="2021-07-09T22:38:00Z">
            <w:rPr/>
          </w:rPrChange>
        </w:rPr>
        <w:pPrChange w:id="296"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297" w:author="Bonaiuti, Enrico (RTB-CIP-GLDC-ICARDA)" w:date="2021-07-09T22:38:00Z">
            <w:rPr/>
          </w:rPrChange>
        </w:rPr>
        <w:t xml:space="preserve">Key WP </w:t>
      </w:r>
      <w:proofErr w:type="spellStart"/>
      <w:r w:rsidRPr="009049CB">
        <w:rPr>
          <w:rFonts w:asciiTheme="minorHAnsi" w:hAnsiTheme="minorHAnsi" w:cstheme="minorHAnsi"/>
          <w:i/>
          <w:iCs/>
          <w:sz w:val="18"/>
          <w:szCs w:val="18"/>
          <w:rPrChange w:id="298" w:author="Bonaiuti, Enrico (RTB-CIP-GLDC-ICARDA)" w:date="2021-07-09T22:38:00Z">
            <w:rPr/>
          </w:rPrChange>
        </w:rPr>
        <w:t>ToC</w:t>
      </w:r>
      <w:proofErr w:type="spellEnd"/>
      <w:r w:rsidRPr="009049CB">
        <w:rPr>
          <w:rFonts w:asciiTheme="minorHAnsi" w:hAnsiTheme="minorHAnsi" w:cstheme="minorHAnsi"/>
          <w:i/>
          <w:iCs/>
          <w:sz w:val="18"/>
          <w:szCs w:val="18"/>
          <w:rPrChange w:id="299" w:author="Bonaiuti, Enrico (RTB-CIP-GLDC-ICARDA)" w:date="2021-07-09T22:38:00Z">
            <w:rPr/>
          </w:rPrChange>
        </w:rPr>
        <w:t xml:space="preserve"> assumptions and risks (</w:t>
      </w:r>
      <w:commentRangeStart w:id="300"/>
      <w:r w:rsidRPr="009049CB">
        <w:rPr>
          <w:rFonts w:asciiTheme="minorHAnsi" w:hAnsiTheme="minorHAnsi" w:cstheme="minorHAnsi"/>
          <w:i/>
          <w:iCs/>
          <w:sz w:val="18"/>
          <w:szCs w:val="18"/>
          <w:rPrChange w:id="301" w:author="Bonaiuti, Enrico (RTB-CIP-GLDC-ICARDA)" w:date="2021-07-09T22:38:00Z">
            <w:rPr/>
          </w:rPrChange>
        </w:rPr>
        <w:t>can link to table in Section 7.3 to save word count)</w:t>
      </w:r>
      <w:commentRangeEnd w:id="300"/>
      <w:r w:rsidR="009049CB">
        <w:rPr>
          <w:rStyle w:val="CommentReference"/>
        </w:rPr>
        <w:commentReference w:id="300"/>
      </w:r>
    </w:p>
    <w:p w14:paraId="57EB10FE" w14:textId="2A5CE288" w:rsidR="00902FD5" w:rsidRPr="009049CB" w:rsidRDefault="00902FD5">
      <w:pPr>
        <w:pStyle w:val="ListParagraph"/>
        <w:numPr>
          <w:ilvl w:val="0"/>
          <w:numId w:val="28"/>
        </w:numPr>
        <w:spacing w:before="0" w:after="0" w:line="240" w:lineRule="auto"/>
        <w:jc w:val="both"/>
        <w:rPr>
          <w:rFonts w:asciiTheme="minorHAnsi" w:hAnsiTheme="minorHAnsi" w:cstheme="minorHAnsi"/>
          <w:i/>
          <w:iCs/>
          <w:sz w:val="18"/>
          <w:szCs w:val="18"/>
          <w:rPrChange w:id="302" w:author="Bonaiuti, Enrico (RTB-CIP-GLDC-ICARDA)" w:date="2021-07-09T22:38:00Z">
            <w:rPr/>
          </w:rPrChange>
        </w:rPr>
        <w:pPrChange w:id="303"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304" w:author="Bonaiuti, Enrico (RTB-CIP-GLDC-ICARDA)" w:date="2021-07-09T22:38:00Z">
            <w:rPr/>
          </w:rPrChange>
        </w:rPr>
        <w:t xml:space="preserve">Interdependencies and synergies with other Work Packages (and other Initiatives if relevant) (guideline 100 words) </w:t>
      </w:r>
    </w:p>
    <w:p w14:paraId="5608E235" w14:textId="77777777" w:rsidR="006930B1" w:rsidRPr="009049CB" w:rsidRDefault="006930B1">
      <w:pPr>
        <w:pStyle w:val="ListParagraph"/>
        <w:numPr>
          <w:ilvl w:val="0"/>
          <w:numId w:val="28"/>
        </w:numPr>
        <w:spacing w:before="0" w:after="0" w:line="240" w:lineRule="auto"/>
        <w:jc w:val="both"/>
        <w:rPr>
          <w:rFonts w:asciiTheme="minorHAnsi" w:hAnsiTheme="minorHAnsi" w:cstheme="minorHAnsi"/>
          <w:i/>
          <w:iCs/>
          <w:sz w:val="18"/>
          <w:szCs w:val="18"/>
          <w:rPrChange w:id="305" w:author="Bonaiuti, Enrico (RTB-CIP-GLDC-ICARDA)" w:date="2021-07-09T22:38:00Z">
            <w:rPr/>
          </w:rPrChange>
        </w:rPr>
        <w:pPrChange w:id="306"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307" w:author="Bonaiuti, Enrico (RTB-CIP-GLDC-ICARDA)" w:date="2021-07-09T22:38:00Z">
            <w:rPr/>
          </w:rPrChange>
        </w:rPr>
        <w:t>Links to Innovation Package and Scaling Readiness Plan</w:t>
      </w:r>
    </w:p>
    <w:p w14:paraId="486B437D" w14:textId="45821DBA" w:rsidR="006930B1" w:rsidRPr="009049CB" w:rsidRDefault="006930B1">
      <w:pPr>
        <w:pStyle w:val="ListParagraph"/>
        <w:numPr>
          <w:ilvl w:val="0"/>
          <w:numId w:val="28"/>
        </w:numPr>
        <w:spacing w:before="0" w:after="0" w:line="240" w:lineRule="auto"/>
        <w:jc w:val="both"/>
        <w:rPr>
          <w:rFonts w:asciiTheme="minorHAnsi" w:hAnsiTheme="minorHAnsi" w:cstheme="minorHAnsi"/>
          <w:i/>
          <w:iCs/>
          <w:sz w:val="18"/>
          <w:szCs w:val="18"/>
          <w:rPrChange w:id="308" w:author="Bonaiuti, Enrico (RTB-CIP-GLDC-ICARDA)" w:date="2021-07-09T22:38:00Z">
            <w:rPr/>
          </w:rPrChange>
        </w:rPr>
        <w:pPrChange w:id="309" w:author="Bonaiuti, Enrico (RTB-CIP-GLDC-ICARDA)" w:date="2021-07-09T22:38:00Z">
          <w:pPr>
            <w:spacing w:before="0" w:after="0" w:line="240" w:lineRule="auto"/>
            <w:jc w:val="both"/>
          </w:pPr>
        </w:pPrChange>
      </w:pPr>
      <w:r w:rsidRPr="009049CB">
        <w:rPr>
          <w:rFonts w:asciiTheme="minorHAnsi" w:hAnsiTheme="minorHAnsi" w:cstheme="minorHAnsi"/>
          <w:i/>
          <w:iCs/>
          <w:sz w:val="18"/>
          <w:szCs w:val="18"/>
          <w:rPrChange w:id="310" w:author="Bonaiuti, Enrico (RTB-CIP-GLDC-ICARDA)" w:date="2021-07-09T22:38:00Z">
            <w:rPr/>
          </w:rPrChange>
        </w:rPr>
        <w:t xml:space="preserve">Measuring and managing performance and results – links to Management, </w:t>
      </w:r>
      <w:proofErr w:type="gramStart"/>
      <w:r w:rsidRPr="009049CB">
        <w:rPr>
          <w:rFonts w:asciiTheme="minorHAnsi" w:hAnsiTheme="minorHAnsi" w:cstheme="minorHAnsi"/>
          <w:i/>
          <w:iCs/>
          <w:sz w:val="18"/>
          <w:szCs w:val="18"/>
          <w:rPrChange w:id="311" w:author="Bonaiuti, Enrico (RTB-CIP-GLDC-ICARDA)" w:date="2021-07-09T22:38:00Z">
            <w:rPr/>
          </w:rPrChange>
        </w:rPr>
        <w:t>MELIA</w:t>
      </w:r>
      <w:proofErr w:type="gramEnd"/>
      <w:r w:rsidRPr="009049CB">
        <w:rPr>
          <w:rFonts w:asciiTheme="minorHAnsi" w:hAnsiTheme="minorHAnsi" w:cstheme="minorHAnsi"/>
          <w:i/>
          <w:iCs/>
          <w:sz w:val="18"/>
          <w:szCs w:val="18"/>
          <w:rPrChange w:id="312" w:author="Bonaiuti, Enrico (RTB-CIP-GLDC-ICARDA)" w:date="2021-07-09T22:38:00Z">
            <w:rPr/>
          </w:rPrChange>
        </w:rPr>
        <w:t xml:space="preserve"> and Projected Benefits plans</w:t>
      </w:r>
    </w:p>
    <w:p w14:paraId="727531AA" w14:textId="77777777" w:rsidR="00B54F35" w:rsidRPr="009049CB" w:rsidRDefault="00B54F35" w:rsidP="009049CB">
      <w:pPr>
        <w:spacing w:before="0" w:after="0" w:line="240" w:lineRule="auto"/>
        <w:jc w:val="both"/>
        <w:rPr>
          <w:rFonts w:asciiTheme="minorHAnsi" w:hAnsiTheme="minorHAnsi" w:cstheme="minorHAnsi"/>
          <w:i/>
          <w:iCs/>
          <w:sz w:val="18"/>
          <w:szCs w:val="18"/>
        </w:rPr>
      </w:pPr>
    </w:p>
    <w:p w14:paraId="14FF3C9F" w14:textId="77777777" w:rsidR="00B54F35" w:rsidRPr="007724C8" w:rsidRDefault="00B54F35" w:rsidP="00B54F35">
      <w:pPr>
        <w:rPr>
          <w:rFonts w:asciiTheme="minorHAnsi" w:hAnsiTheme="minorHAnsi" w:cstheme="minorHAnsi"/>
        </w:rPr>
      </w:pPr>
      <w:r w:rsidRPr="007724C8">
        <w:rPr>
          <w:rFonts w:asciiTheme="minorHAnsi" w:hAnsiTheme="minorHAnsi" w:cstheme="minorHAnsi"/>
        </w:rPr>
        <w:br w:type="page"/>
      </w:r>
    </w:p>
    <w:p w14:paraId="173EACFC" w14:textId="77777777" w:rsidR="00B54F35" w:rsidRPr="009049CB" w:rsidRDefault="00B54F35">
      <w:pPr>
        <w:pStyle w:val="Heading1"/>
        <w:rPr>
          <w:rFonts w:asciiTheme="minorHAnsi" w:hAnsiTheme="minorHAnsi" w:cstheme="minorHAnsi"/>
          <w:rPrChange w:id="313" w:author="Bonaiuti, Enrico (RTB-CIP-GLDC-ICARDA)" w:date="2021-07-09T22:40:00Z">
            <w:rPr>
              <w:rFonts w:asciiTheme="minorHAnsi" w:hAnsiTheme="minorHAnsi" w:cstheme="minorHAnsi"/>
            </w:rPr>
          </w:rPrChange>
        </w:rPr>
        <w:pPrChange w:id="314" w:author="Bonaiuti, Enrico (RTB-CIP-GLDC-ICARDA)" w:date="2021-07-09T22:40:00Z">
          <w:pPr/>
        </w:pPrChange>
      </w:pPr>
      <w:bookmarkStart w:id="315" w:name="_Toc76066808"/>
      <w:bookmarkStart w:id="316" w:name="_Toc76762916"/>
      <w:r w:rsidRPr="009049CB">
        <w:rPr>
          <w:rFonts w:asciiTheme="minorHAnsi" w:eastAsia="Calibri" w:hAnsiTheme="minorHAnsi" w:cstheme="minorHAnsi"/>
          <w:rPrChange w:id="317" w:author="Bonaiuti, Enrico (RTB-CIP-GLDC-ICARDA)" w:date="2021-07-09T22:40:00Z">
            <w:rPr>
              <w:rFonts w:asciiTheme="minorHAnsi" w:hAnsiTheme="minorHAnsi" w:cstheme="minorHAnsi"/>
            </w:rPr>
          </w:rPrChange>
        </w:rPr>
        <w:lastRenderedPageBreak/>
        <w:t>Annex 1: Symbols for TOC</w:t>
      </w:r>
      <w:bookmarkEnd w:id="315"/>
      <w:bookmarkEnd w:id="316"/>
    </w:p>
    <w:p w14:paraId="5A7EFC50" w14:textId="77777777" w:rsidR="00B54F35" w:rsidRPr="007724C8" w:rsidRDefault="00B54F35" w:rsidP="00B54F35">
      <w:pPr>
        <w:rPr>
          <w:rFonts w:asciiTheme="minorHAnsi" w:hAnsiTheme="minorHAnsi" w:cstheme="minorHAnsi"/>
        </w:rPr>
      </w:pPr>
    </w:p>
    <w:tbl>
      <w:tblPr>
        <w:tblStyle w:val="TableGrid"/>
        <w:tblW w:w="9354" w:type="dxa"/>
        <w:tblLook w:val="04A0" w:firstRow="1" w:lastRow="0" w:firstColumn="1" w:lastColumn="0" w:noHBand="0" w:noVBand="1"/>
      </w:tblPr>
      <w:tblGrid>
        <w:gridCol w:w="4677"/>
        <w:gridCol w:w="4677"/>
      </w:tblGrid>
      <w:tr w:rsidR="00B54F35" w:rsidRPr="007724C8" w14:paraId="776D83DB" w14:textId="77777777" w:rsidTr="127DA34E">
        <w:trPr>
          <w:trHeight w:val="416"/>
        </w:trPr>
        <w:tc>
          <w:tcPr>
            <w:tcW w:w="4677" w:type="dxa"/>
            <w:vAlign w:val="center"/>
          </w:tcPr>
          <w:p w14:paraId="54A26ED0" w14:textId="77777777" w:rsidR="00B54F35" w:rsidRPr="007724C8" w:rsidRDefault="00B54F35" w:rsidP="00C51A30">
            <w:pPr>
              <w:jc w:val="center"/>
              <w:rPr>
                <w:rFonts w:asciiTheme="minorHAnsi" w:hAnsiTheme="minorHAnsi" w:cstheme="minorHAnsi"/>
                <w:b/>
                <w:bCs/>
                <w:sz w:val="20"/>
                <w:szCs w:val="20"/>
              </w:rPr>
            </w:pPr>
            <w:r w:rsidRPr="007724C8">
              <w:rPr>
                <w:rFonts w:asciiTheme="minorHAnsi" w:hAnsiTheme="minorHAnsi" w:cstheme="minorHAnsi"/>
                <w:b/>
                <w:bCs/>
                <w:sz w:val="20"/>
                <w:szCs w:val="20"/>
              </w:rPr>
              <w:t>Symbol</w:t>
            </w:r>
          </w:p>
        </w:tc>
        <w:tc>
          <w:tcPr>
            <w:tcW w:w="4677" w:type="dxa"/>
            <w:vAlign w:val="center"/>
          </w:tcPr>
          <w:p w14:paraId="76821506" w14:textId="77777777" w:rsidR="00B54F35" w:rsidRPr="007724C8" w:rsidRDefault="00B54F35" w:rsidP="00C51A30">
            <w:pPr>
              <w:jc w:val="center"/>
              <w:rPr>
                <w:rFonts w:asciiTheme="minorHAnsi" w:hAnsiTheme="minorHAnsi" w:cstheme="minorHAnsi"/>
                <w:b/>
                <w:bCs/>
                <w:sz w:val="20"/>
                <w:szCs w:val="20"/>
              </w:rPr>
            </w:pPr>
            <w:r w:rsidRPr="007724C8">
              <w:rPr>
                <w:rFonts w:asciiTheme="minorHAnsi" w:hAnsiTheme="minorHAnsi" w:cstheme="minorHAnsi"/>
                <w:b/>
                <w:bCs/>
                <w:sz w:val="20"/>
                <w:szCs w:val="20"/>
              </w:rPr>
              <w:t>Description</w:t>
            </w:r>
          </w:p>
        </w:tc>
      </w:tr>
      <w:tr w:rsidR="00B54F35" w:rsidRPr="007724C8" w14:paraId="7C504A54" w14:textId="77777777" w:rsidTr="127DA34E">
        <w:trPr>
          <w:trHeight w:val="848"/>
        </w:trPr>
        <w:tc>
          <w:tcPr>
            <w:tcW w:w="4677" w:type="dxa"/>
            <w:vAlign w:val="center"/>
          </w:tcPr>
          <w:p w14:paraId="3F68725A"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2" behindDoc="0" locked="0" layoutInCell="1" allowOverlap="1" wp14:anchorId="6E04F6EC" wp14:editId="4F81A3E2">
                      <wp:simplePos x="0" y="0"/>
                      <wp:positionH relativeFrom="column">
                        <wp:posOffset>1146810</wp:posOffset>
                      </wp:positionH>
                      <wp:positionV relativeFrom="paragraph">
                        <wp:posOffset>-51435</wp:posOffset>
                      </wp:positionV>
                      <wp:extent cx="492125" cy="441960"/>
                      <wp:effectExtent l="0" t="0" r="15875" b="15240"/>
                      <wp:wrapNone/>
                      <wp:docPr id="49" name="Oval 49"/>
                      <wp:cNvGraphicFramePr/>
                      <a:graphic xmlns:a="http://schemas.openxmlformats.org/drawingml/2006/main">
                        <a:graphicData uri="http://schemas.microsoft.com/office/word/2010/wordprocessingShape">
                          <wps:wsp>
                            <wps:cNvSpPr/>
                            <wps:spPr>
                              <a:xfrm>
                                <a:off x="0" y="0"/>
                                <a:ext cx="492125" cy="441960"/>
                              </a:xfrm>
                              <a:prstGeom prst="ellipse">
                                <a:avLst/>
                              </a:prstGeom>
                              <a:blipFill dpi="0" rotWithShape="1">
                                <a:blip r:embed="rId23"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6860A5CE" w14:textId="77777777" w:rsidR="002B3022" w:rsidRPr="00955D24" w:rsidRDefault="002B3022" w:rsidP="00B54F3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4F6EC" id="Oval 49" o:spid="_x0000_s1079" style="position:absolute;left:0;text-align:left;margin-left:90.3pt;margin-top:-4.05pt;width:38.75pt;height:34.8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" strokecolor="#1f3763 [1604]" strokeweight="1pt">
                      <v:fill r:id="rId24" o:title="" recolor="t" rotate="t" type="frame"/>
                      <v:stroke joinstyle="miter"/>
                      <v:textbox>
                        <w:txbxContent>
                          <w:p w14:paraId="6860A5CE" w14:textId="77777777" w:rsidR="002B3022" w:rsidRPr="00955D24" w:rsidRDefault="002B3022" w:rsidP="00B54F35">
                            <w:pPr>
                              <w:jc w:val="center"/>
                              <w:rPr>
                                <w:color w:val="000000" w:themeColor="text1"/>
                              </w:rPr>
                            </w:pPr>
                          </w:p>
                        </w:txbxContent>
                      </v:textbox>
                    </v:oval>
                  </w:pict>
                </mc:Fallback>
              </mc:AlternateContent>
            </w:r>
          </w:p>
        </w:tc>
        <w:tc>
          <w:tcPr>
            <w:tcW w:w="4677" w:type="dxa"/>
            <w:vAlign w:val="center"/>
          </w:tcPr>
          <w:p w14:paraId="24F7C209" w14:textId="77777777" w:rsidR="00B54F35" w:rsidRPr="007724C8" w:rsidRDefault="00B54F35" w:rsidP="00C51A30">
            <w:pPr>
              <w:jc w:val="center"/>
              <w:rPr>
                <w:rFonts w:asciiTheme="minorHAnsi" w:hAnsiTheme="minorHAnsi" w:cstheme="minorHAnsi"/>
                <w:sz w:val="20"/>
                <w:szCs w:val="20"/>
              </w:rPr>
            </w:pPr>
          </w:p>
          <w:p w14:paraId="4FDB96DB" w14:textId="77777777" w:rsidR="00B54F35" w:rsidRPr="007724C8" w:rsidRDefault="00B54F35" w:rsidP="00C51A30">
            <w:pPr>
              <w:jc w:val="center"/>
              <w:rPr>
                <w:rFonts w:asciiTheme="minorHAnsi" w:hAnsiTheme="minorHAnsi" w:cstheme="minorHAnsi"/>
                <w:sz w:val="20"/>
                <w:szCs w:val="20"/>
              </w:rPr>
            </w:pPr>
          </w:p>
          <w:p w14:paraId="36372341"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Sustainable Development Goal</w:t>
            </w:r>
          </w:p>
        </w:tc>
      </w:tr>
      <w:tr w:rsidR="00B54F35" w:rsidRPr="007724C8" w14:paraId="65430895" w14:textId="77777777" w:rsidTr="127DA34E">
        <w:trPr>
          <w:trHeight w:val="1063"/>
        </w:trPr>
        <w:tc>
          <w:tcPr>
            <w:tcW w:w="4677" w:type="dxa"/>
            <w:vAlign w:val="center"/>
          </w:tcPr>
          <w:p w14:paraId="2F4070ED"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17" behindDoc="0" locked="0" layoutInCell="1" allowOverlap="1" wp14:anchorId="3B790186" wp14:editId="2C3C4527">
                      <wp:simplePos x="0" y="0"/>
                      <wp:positionH relativeFrom="column">
                        <wp:posOffset>69850</wp:posOffset>
                      </wp:positionH>
                      <wp:positionV relativeFrom="paragraph">
                        <wp:posOffset>38735</wp:posOffset>
                      </wp:positionV>
                      <wp:extent cx="2501900" cy="516890"/>
                      <wp:effectExtent l="0" t="0" r="12700" b="16510"/>
                      <wp:wrapNone/>
                      <wp:docPr id="6" name="Rectangle 6"/>
                      <wp:cNvGraphicFramePr/>
                      <a:graphic xmlns:a="http://schemas.openxmlformats.org/drawingml/2006/main">
                        <a:graphicData uri="http://schemas.microsoft.com/office/word/2010/wordprocessingShape">
                          <wps:wsp>
                            <wps:cNvSpPr/>
                            <wps:spPr>
                              <a:xfrm>
                                <a:off x="0" y="0"/>
                                <a:ext cx="2501900" cy="516890"/>
                              </a:xfrm>
                              <a:prstGeom prst="rect">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63162078" w14:textId="77777777" w:rsidR="002B3022" w:rsidRPr="001509F3" w:rsidRDefault="002B3022" w:rsidP="00B54F35">
                                  <w:pPr>
                                    <w:rPr>
                                      <w:rFonts w:ascii="Times New Roman" w:eastAsia="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90186" id="_x0000_s1080" style="position:absolute;left:0;text-align:left;margin-left:5.5pt;margin-top:3.05pt;width:197pt;height:40.7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" fillcolor="#9cc2e5 [1944]" strokecolor="#1f4d78 [1608]" strokeweight="1pt">
                      <v:textbox>
                        <w:txbxContent>
                          <w:p w14:paraId="63162078" w14:textId="77777777" w:rsidR="002B3022" w:rsidRPr="001509F3" w:rsidRDefault="002B3022" w:rsidP="00B54F35">
                            <w:pPr>
                              <w:rPr>
                                <w:rFonts w:ascii="Times New Roman" w:eastAsia="Times New Roman" w:hAnsi="Times New Roman" w:cs="Times New Roman"/>
                                <w:sz w:val="20"/>
                                <w:szCs w:val="20"/>
                              </w:rPr>
                            </w:pPr>
                          </w:p>
                        </w:txbxContent>
                      </v:textbox>
                    </v:rect>
                  </w:pict>
                </mc:Fallback>
              </mc:AlternateContent>
            </w:r>
          </w:p>
        </w:tc>
        <w:tc>
          <w:tcPr>
            <w:tcW w:w="4677" w:type="dxa"/>
            <w:vAlign w:val="center"/>
          </w:tcPr>
          <w:p w14:paraId="56390A0A"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Impact area</w:t>
            </w:r>
          </w:p>
        </w:tc>
      </w:tr>
      <w:tr w:rsidR="00B54F35" w:rsidRPr="007724C8" w14:paraId="56D88072" w14:textId="77777777" w:rsidTr="127DA34E">
        <w:trPr>
          <w:trHeight w:val="1039"/>
        </w:trPr>
        <w:tc>
          <w:tcPr>
            <w:tcW w:w="4677" w:type="dxa"/>
            <w:vAlign w:val="center"/>
          </w:tcPr>
          <w:p w14:paraId="57AD2BFF"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4" behindDoc="0" locked="0" layoutInCell="1" allowOverlap="1" wp14:anchorId="1F35A9FC" wp14:editId="68C6E097">
                      <wp:simplePos x="0" y="0"/>
                      <wp:positionH relativeFrom="column">
                        <wp:posOffset>452120</wp:posOffset>
                      </wp:positionH>
                      <wp:positionV relativeFrom="paragraph">
                        <wp:posOffset>13970</wp:posOffset>
                      </wp:positionV>
                      <wp:extent cx="1847850" cy="560070"/>
                      <wp:effectExtent l="12700" t="0" r="31750" b="11430"/>
                      <wp:wrapNone/>
                      <wp:docPr id="64" name="Preparation 64"/>
                      <wp:cNvGraphicFramePr/>
                      <a:graphic xmlns:a="http://schemas.openxmlformats.org/drawingml/2006/main">
                        <a:graphicData uri="http://schemas.microsoft.com/office/word/2010/wordprocessingShape">
                          <wps:wsp>
                            <wps:cNvSpPr/>
                            <wps:spPr>
                              <a:xfrm>
                                <a:off x="0" y="0"/>
                                <a:ext cx="1847850" cy="560070"/>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F89AEF"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5A9FC" id="Preparation 64" o:spid="_x0000_s1081" type="#_x0000_t117" style="position:absolute;left:0;text-align:left;margin-left:35.6pt;margin-top:1.1pt;width:145.5pt;height:44.1pt;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" fillcolor="#ffc000 [3207]" strokecolor="#7f5f00 [1607]" strokeweight="1pt">
                      <v:textbox>
                        <w:txbxContent>
                          <w:p w14:paraId="0FF89AEF" w14:textId="77777777" w:rsidR="002B3022" w:rsidRDefault="002B3022" w:rsidP="00B54F35">
                            <w:pPr>
                              <w:jc w:val="center"/>
                            </w:pPr>
                          </w:p>
                        </w:txbxContent>
                      </v:textbox>
                    </v:shape>
                  </w:pict>
                </mc:Fallback>
              </mc:AlternateContent>
            </w:r>
          </w:p>
        </w:tc>
        <w:tc>
          <w:tcPr>
            <w:tcW w:w="4677" w:type="dxa"/>
            <w:vAlign w:val="center"/>
          </w:tcPr>
          <w:p w14:paraId="297DB6BF"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Action area outcome</w:t>
            </w:r>
          </w:p>
        </w:tc>
      </w:tr>
      <w:tr w:rsidR="00B54F35" w:rsidRPr="007724C8" w14:paraId="30BC4218" w14:textId="77777777" w:rsidTr="127DA34E">
        <w:trPr>
          <w:trHeight w:val="1266"/>
        </w:trPr>
        <w:tc>
          <w:tcPr>
            <w:tcW w:w="4677" w:type="dxa"/>
            <w:vAlign w:val="center"/>
          </w:tcPr>
          <w:p w14:paraId="4AC4850F"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3" behindDoc="0" locked="0" layoutInCell="1" allowOverlap="1" wp14:anchorId="30A2FBF7" wp14:editId="77A8F6EA">
                      <wp:simplePos x="0" y="0"/>
                      <wp:positionH relativeFrom="column">
                        <wp:posOffset>420370</wp:posOffset>
                      </wp:positionH>
                      <wp:positionV relativeFrom="paragraph">
                        <wp:posOffset>24130</wp:posOffset>
                      </wp:positionV>
                      <wp:extent cx="1847850" cy="560070"/>
                      <wp:effectExtent l="12700" t="0" r="31750" b="11430"/>
                      <wp:wrapNone/>
                      <wp:docPr id="10" name="Preparation 10"/>
                      <wp:cNvGraphicFramePr/>
                      <a:graphic xmlns:a="http://schemas.openxmlformats.org/drawingml/2006/main">
                        <a:graphicData uri="http://schemas.microsoft.com/office/word/2010/wordprocessingShape">
                          <wps:wsp>
                            <wps:cNvSpPr/>
                            <wps:spPr>
                              <a:xfrm>
                                <a:off x="0" y="0"/>
                                <a:ext cx="1847850" cy="560070"/>
                              </a:xfrm>
                              <a:prstGeom prst="flowChartPreparation">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7CBE9D0" w14:textId="77777777" w:rsidR="002B3022" w:rsidRDefault="002B3022" w:rsidP="00B54F35">
                                  <w:pPr>
                                    <w:shd w:val="clear" w:color="auto" w:fill="5B9BD5" w:themeFill="accent5"/>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FBF7" id="Preparation 10" o:spid="_x0000_s1082" type="#_x0000_t117" style="position:absolute;left:0;text-align:left;margin-left:33.1pt;margin-top:1.9pt;width:145.5pt;height:44.1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" fillcolor="#4472c4 [3204]" strokecolor="#4472c4 [3204]" strokeweight="1pt">
                      <v:textbox>
                        <w:txbxContent>
                          <w:p w14:paraId="27CBE9D0" w14:textId="77777777" w:rsidR="002B3022" w:rsidRDefault="002B3022" w:rsidP="00B54F35">
                            <w:pPr>
                              <w:shd w:val="clear" w:color="auto" w:fill="5B9BD5" w:themeFill="accent5"/>
                              <w:jc w:val="center"/>
                            </w:pPr>
                          </w:p>
                        </w:txbxContent>
                      </v:textbox>
                    </v:shape>
                  </w:pict>
                </mc:Fallback>
              </mc:AlternateContent>
            </w:r>
          </w:p>
        </w:tc>
        <w:tc>
          <w:tcPr>
            <w:tcW w:w="4677" w:type="dxa"/>
            <w:vAlign w:val="center"/>
          </w:tcPr>
          <w:p w14:paraId="70315CA6" w14:textId="50974EFC" w:rsidR="00B54F35" w:rsidRPr="007724C8" w:rsidRDefault="009049CB" w:rsidP="00C51A30">
            <w:pPr>
              <w:jc w:val="center"/>
              <w:rPr>
                <w:rFonts w:asciiTheme="minorHAnsi" w:hAnsiTheme="minorHAnsi" w:cstheme="minorHAnsi"/>
                <w:sz w:val="20"/>
                <w:szCs w:val="20"/>
              </w:rPr>
            </w:pPr>
            <w:ins w:id="318" w:author="Bonaiuti, Enrico (RTB-CIP-GLDC-ICARDA)" w:date="2021-07-09T22:40:00Z">
              <w:r w:rsidRPr="0075014D">
                <w:rPr>
                  <w:sz w:val="20"/>
                  <w:szCs w:val="20"/>
                </w:rPr>
                <w:t>End of initiative outcome</w:t>
              </w:r>
              <w:r>
                <w:rPr>
                  <w:sz w:val="20"/>
                  <w:szCs w:val="20"/>
                </w:rPr>
                <w:t xml:space="preserve"> connecting the WP </w:t>
              </w:r>
              <w:proofErr w:type="spellStart"/>
              <w:r>
                <w:rPr>
                  <w:sz w:val="20"/>
                  <w:szCs w:val="20"/>
                </w:rPr>
                <w:t>ToC</w:t>
              </w:r>
              <w:proofErr w:type="spellEnd"/>
              <w:r>
                <w:rPr>
                  <w:sz w:val="20"/>
                  <w:szCs w:val="20"/>
                </w:rPr>
                <w:t xml:space="preserve"> with the Initiative TOC</w:t>
              </w:r>
            </w:ins>
            <w:del w:id="319" w:author="Bonaiuti, Enrico (RTB-CIP-GLDC-ICARDA)" w:date="2021-07-09T22:40:00Z">
              <w:r w:rsidR="00B54F35" w:rsidRPr="007724C8" w:rsidDel="009049CB">
                <w:rPr>
                  <w:rFonts w:asciiTheme="minorHAnsi" w:hAnsiTheme="minorHAnsi" w:cstheme="minorHAnsi"/>
                  <w:sz w:val="20"/>
                  <w:szCs w:val="20"/>
                </w:rPr>
                <w:delText>End of initiative outcome</w:delText>
              </w:r>
            </w:del>
          </w:p>
        </w:tc>
      </w:tr>
      <w:tr w:rsidR="00B54F35" w:rsidRPr="007724C8" w14:paraId="4256BDF4" w14:textId="77777777" w:rsidTr="127DA34E">
        <w:trPr>
          <w:trHeight w:val="786"/>
        </w:trPr>
        <w:tc>
          <w:tcPr>
            <w:tcW w:w="4677" w:type="dxa"/>
            <w:vAlign w:val="center"/>
          </w:tcPr>
          <w:p w14:paraId="41405AE0"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32" behindDoc="0" locked="0" layoutInCell="1" allowOverlap="1" wp14:anchorId="28155416" wp14:editId="5547AB2E">
                      <wp:simplePos x="0" y="0"/>
                      <wp:positionH relativeFrom="column">
                        <wp:posOffset>382270</wp:posOffset>
                      </wp:positionH>
                      <wp:positionV relativeFrom="paragraph">
                        <wp:posOffset>27940</wp:posOffset>
                      </wp:positionV>
                      <wp:extent cx="1878965" cy="400050"/>
                      <wp:effectExtent l="0" t="0" r="13335" b="19050"/>
                      <wp:wrapNone/>
                      <wp:docPr id="121" name="Snip Same Side Corner Rectangle 121"/>
                      <wp:cNvGraphicFramePr/>
                      <a:graphic xmlns:a="http://schemas.openxmlformats.org/drawingml/2006/main">
                        <a:graphicData uri="http://schemas.microsoft.com/office/word/2010/wordprocessingShape">
                          <wps:wsp>
                            <wps:cNvSpPr/>
                            <wps:spPr>
                              <a:xfrm>
                                <a:off x="0" y="0"/>
                                <a:ext cx="1878965" cy="400050"/>
                              </a:xfrm>
                              <a:prstGeom prst="snip2SameRect">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B89C3" w14:textId="77777777" w:rsidR="002B3022" w:rsidRPr="00D704D4" w:rsidRDefault="002B3022" w:rsidP="00B54F35">
                                  <w:pPr>
                                    <w:jc w:val="center"/>
                                    <w:rPr>
                                      <w:color w:val="000000"/>
                                      <w:kern w:val="24"/>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55416" id="Snip Same Side Corner Rectangle 121" o:spid="_x0000_s1083" style="position:absolute;left:0;text-align:left;margin-left:30.1pt;margin-top:2.2pt;width:147.95pt;height:31.5pt;z-index:251658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8965,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" adj="-11796480,,5400" path="m66676,l1812289,r66676,66676l1878965,400050r,l,400050r,l,66676,66676,xe" fillcolor="#d983ff" strokecolor="#1f3763 [1604]" strokeweight="1pt">
                      <v:stroke joinstyle="miter"/>
                      <v:formulas/>
                      <v:path arrowok="t" o:connecttype="custom" o:connectlocs="66676,0;1812289,0;1878965,66676;1878965,400050;1878965,400050;0,400050;0,400050;0,66676;66676,0" o:connectangles="0,0,0,0,0,0,0,0,0" textboxrect="0,0,1878965,400050"/>
                      <v:textbox>
                        <w:txbxContent>
                          <w:p w14:paraId="209B89C3" w14:textId="77777777" w:rsidR="002B3022" w:rsidRPr="00D704D4" w:rsidRDefault="002B3022" w:rsidP="00B54F35">
                            <w:pPr>
                              <w:jc w:val="center"/>
                              <w:rPr>
                                <w:color w:val="000000"/>
                                <w:kern w:val="24"/>
                                <w:sz w:val="18"/>
                                <w:szCs w:val="18"/>
                              </w:rPr>
                            </w:pPr>
                          </w:p>
                        </w:txbxContent>
                      </v:textbox>
                    </v:shape>
                  </w:pict>
                </mc:Fallback>
              </mc:AlternateContent>
            </w:r>
          </w:p>
        </w:tc>
        <w:tc>
          <w:tcPr>
            <w:tcW w:w="4677" w:type="dxa"/>
            <w:vAlign w:val="center"/>
          </w:tcPr>
          <w:p w14:paraId="5CEB1A24"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Work package</w:t>
            </w:r>
          </w:p>
        </w:tc>
      </w:tr>
      <w:tr w:rsidR="00B54F35" w:rsidRPr="007724C8" w14:paraId="6FA5CB78" w14:textId="77777777" w:rsidTr="127DA34E">
        <w:trPr>
          <w:trHeight w:val="1133"/>
        </w:trPr>
        <w:tc>
          <w:tcPr>
            <w:tcW w:w="4677" w:type="dxa"/>
            <w:vAlign w:val="center"/>
          </w:tcPr>
          <w:p w14:paraId="14C2228B"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19" behindDoc="0" locked="0" layoutInCell="1" allowOverlap="1" wp14:anchorId="397EDFB9" wp14:editId="53599825">
                      <wp:simplePos x="0" y="0"/>
                      <wp:positionH relativeFrom="column">
                        <wp:posOffset>1783080</wp:posOffset>
                      </wp:positionH>
                      <wp:positionV relativeFrom="paragraph">
                        <wp:posOffset>253365</wp:posOffset>
                      </wp:positionV>
                      <wp:extent cx="472440" cy="396240"/>
                      <wp:effectExtent l="0" t="50800" r="0" b="22860"/>
                      <wp:wrapNone/>
                      <wp:docPr id="19" name="Curved Connector 19"/>
                      <wp:cNvGraphicFramePr/>
                      <a:graphic xmlns:a="http://schemas.openxmlformats.org/drawingml/2006/main">
                        <a:graphicData uri="http://schemas.microsoft.com/office/word/2010/wordprocessingShape">
                          <wps:wsp>
                            <wps:cNvCnPr/>
                            <wps:spPr>
                              <a:xfrm flipV="1">
                                <a:off x="0" y="0"/>
                                <a:ext cx="472440" cy="396240"/>
                              </a:xfrm>
                              <a:prstGeom prst="curvedConnector3">
                                <a:avLst/>
                              </a:prstGeom>
                              <a:ln w="12700">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E3734" id="Curved Connector 19" o:spid="_x0000_s1026" type="#_x0000_t38" style="position:absolute;margin-left:140.4pt;margin-top:19.95pt;width:37.2pt;height:31.2pt;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" adj="10800" strokecolor="#4472c4 [3204]" strokeweight="1pt">
                      <v:stroke endarrow="block" joinstyle="miter"/>
                    </v:shape>
                  </w:pict>
                </mc:Fallback>
              </mc:AlternateContent>
            </w:r>
            <w:r w:rsidRPr="007724C8">
              <w:rPr>
                <w:rFonts w:asciiTheme="minorHAnsi" w:hAnsiTheme="minorHAnsi" w:cstheme="minorHAnsi"/>
                <w:noProof/>
                <w:sz w:val="20"/>
                <w:szCs w:val="20"/>
              </w:rPr>
              <mc:AlternateContent>
                <mc:Choice Requires="wps">
                  <w:drawing>
                    <wp:anchor distT="0" distB="0" distL="114300" distR="114300" simplePos="0" relativeHeight="251658318" behindDoc="0" locked="0" layoutInCell="1" allowOverlap="1" wp14:anchorId="2F2E9869" wp14:editId="2999CD3C">
                      <wp:simplePos x="0" y="0"/>
                      <wp:positionH relativeFrom="column">
                        <wp:posOffset>827663</wp:posOffset>
                      </wp:positionH>
                      <wp:positionV relativeFrom="paragraph">
                        <wp:posOffset>260210</wp:posOffset>
                      </wp:positionV>
                      <wp:extent cx="393290" cy="325305"/>
                      <wp:effectExtent l="12700" t="12700" r="26035" b="17780"/>
                      <wp:wrapNone/>
                      <wp:docPr id="13" name="Up Arrow 13"/>
                      <wp:cNvGraphicFramePr/>
                      <a:graphic xmlns:a="http://schemas.openxmlformats.org/drawingml/2006/main">
                        <a:graphicData uri="http://schemas.microsoft.com/office/word/2010/wordprocessingShape">
                          <wps:wsp>
                            <wps:cNvSpPr/>
                            <wps:spPr>
                              <a:xfrm>
                                <a:off x="0" y="0"/>
                                <a:ext cx="393290" cy="325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CDA09" id="Up Arrow 13" o:spid="_x0000_s1026" type="#_x0000_t68" style="position:absolute;margin-left:65.15pt;margin-top:20.5pt;width:30.95pt;height:25.6pt;z-index:2516583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" adj="10800" fillcolor="#4472c4 [3204]" strokecolor="#1f3763 [1604]" strokeweight="1pt"/>
                  </w:pict>
                </mc:Fallback>
              </mc:AlternateContent>
            </w:r>
          </w:p>
        </w:tc>
        <w:tc>
          <w:tcPr>
            <w:tcW w:w="4677" w:type="dxa"/>
            <w:vAlign w:val="center"/>
          </w:tcPr>
          <w:p w14:paraId="76B3ED5C"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causal logic</w:t>
            </w:r>
          </w:p>
        </w:tc>
      </w:tr>
      <w:tr w:rsidR="00B54F35" w:rsidRPr="007724C8" w14:paraId="48CA8DB9" w14:textId="77777777" w:rsidTr="127DA34E">
        <w:trPr>
          <w:trHeight w:val="965"/>
        </w:trPr>
        <w:tc>
          <w:tcPr>
            <w:tcW w:w="4677" w:type="dxa"/>
            <w:vAlign w:val="center"/>
          </w:tcPr>
          <w:p w14:paraId="467BADE9"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9" behindDoc="0" locked="0" layoutInCell="1" allowOverlap="1" wp14:anchorId="0C634F84" wp14:editId="58EE30D3">
                      <wp:simplePos x="0" y="0"/>
                      <wp:positionH relativeFrom="column">
                        <wp:posOffset>457200</wp:posOffset>
                      </wp:positionH>
                      <wp:positionV relativeFrom="paragraph">
                        <wp:posOffset>48260</wp:posOffset>
                      </wp:positionV>
                      <wp:extent cx="1847850" cy="368935"/>
                      <wp:effectExtent l="12700" t="0" r="31750" b="12065"/>
                      <wp:wrapNone/>
                      <wp:docPr id="65" name="Preparation 65"/>
                      <wp:cNvGraphicFramePr/>
                      <a:graphic xmlns:a="http://schemas.openxmlformats.org/drawingml/2006/main">
                        <a:graphicData uri="http://schemas.microsoft.com/office/word/2010/wordprocessingShape">
                          <wps:wsp>
                            <wps:cNvSpPr/>
                            <wps:spPr>
                              <a:xfrm>
                                <a:off x="0" y="0"/>
                                <a:ext cx="1847850" cy="368935"/>
                              </a:xfrm>
                              <a:prstGeom prst="flowChartPreparation">
                                <a:avLst/>
                              </a:prstGeom>
                              <a:solidFill>
                                <a:schemeClr val="bg2">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83D5AFC"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4F84" id="Preparation 65" o:spid="_x0000_s1084" type="#_x0000_t117" style="position:absolute;left:0;text-align:left;margin-left:36pt;margin-top:3.8pt;width:145.5pt;height:29.05pt;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" fillcolor="#aeaaaa [2414]" strokecolor="#7f5f00 [1607]" strokeweight="1pt">
                      <v:textbox>
                        <w:txbxContent>
                          <w:p w14:paraId="583D5AFC" w14:textId="77777777" w:rsidR="002B3022" w:rsidRDefault="002B3022" w:rsidP="00B54F35">
                            <w:pPr>
                              <w:jc w:val="center"/>
                            </w:pPr>
                          </w:p>
                        </w:txbxContent>
                      </v:textbox>
                    </v:shape>
                  </w:pict>
                </mc:Fallback>
              </mc:AlternateContent>
            </w:r>
          </w:p>
        </w:tc>
        <w:tc>
          <w:tcPr>
            <w:tcW w:w="4677" w:type="dxa"/>
            <w:vAlign w:val="center"/>
          </w:tcPr>
          <w:p w14:paraId="11CB8C1A" w14:textId="340558AA" w:rsidR="00B54F35" w:rsidRPr="007724C8" w:rsidRDefault="009049CB" w:rsidP="00C51A30">
            <w:pPr>
              <w:jc w:val="center"/>
              <w:rPr>
                <w:rFonts w:asciiTheme="minorHAnsi" w:hAnsiTheme="minorHAnsi" w:cstheme="minorHAnsi"/>
                <w:sz w:val="20"/>
                <w:szCs w:val="20"/>
              </w:rPr>
            </w:pPr>
            <w:commentRangeStart w:id="320"/>
            <w:ins w:id="321" w:author="Bonaiuti, Enrico (RTB-CIP-GLDC-ICARDA)" w:date="2021-07-09T22:40:00Z">
              <w:r w:rsidRPr="0075014D">
                <w:rPr>
                  <w:sz w:val="20"/>
                  <w:szCs w:val="20"/>
                </w:rPr>
                <w:t xml:space="preserve">Outcome </w:t>
              </w:r>
              <w:r>
                <w:rPr>
                  <w:sz w:val="20"/>
                  <w:szCs w:val="20"/>
                </w:rPr>
                <w:t>within the initiative timeline at WP level</w:t>
              </w:r>
            </w:ins>
            <w:commentRangeEnd w:id="320"/>
            <w:r w:rsidR="006E771D">
              <w:rPr>
                <w:rStyle w:val="CommentReference"/>
              </w:rPr>
              <w:commentReference w:id="320"/>
            </w:r>
            <w:del w:id="322" w:author="Bonaiuti, Enrico (RTB-CIP-GLDC-ICARDA)" w:date="2021-07-09T22:40:00Z">
              <w:r w:rsidR="00B54F35" w:rsidRPr="007724C8" w:rsidDel="009049CB">
                <w:rPr>
                  <w:rFonts w:asciiTheme="minorHAnsi" w:hAnsiTheme="minorHAnsi" w:cstheme="minorHAnsi"/>
                  <w:sz w:val="20"/>
                  <w:szCs w:val="20"/>
                </w:rPr>
                <w:delText xml:space="preserve">Outcome occurring after the end of initative </w:delText>
              </w:r>
            </w:del>
          </w:p>
        </w:tc>
      </w:tr>
      <w:tr w:rsidR="00B54F35" w:rsidRPr="007724C8" w14:paraId="1FA99754" w14:textId="77777777" w:rsidTr="127DA34E">
        <w:trPr>
          <w:trHeight w:val="1135"/>
        </w:trPr>
        <w:tc>
          <w:tcPr>
            <w:tcW w:w="4677" w:type="dxa"/>
            <w:vAlign w:val="center"/>
          </w:tcPr>
          <w:p w14:paraId="1DABC89A"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5" behindDoc="0" locked="0" layoutInCell="1" allowOverlap="1" wp14:anchorId="44D3FF7F" wp14:editId="13FD73BF">
                      <wp:simplePos x="0" y="0"/>
                      <wp:positionH relativeFrom="column">
                        <wp:posOffset>943610</wp:posOffset>
                      </wp:positionH>
                      <wp:positionV relativeFrom="paragraph">
                        <wp:posOffset>66675</wp:posOffset>
                      </wp:positionV>
                      <wp:extent cx="843915" cy="514985"/>
                      <wp:effectExtent l="0" t="0" r="6985" b="18415"/>
                      <wp:wrapNone/>
                      <wp:docPr id="93" name="Cube 93"/>
                      <wp:cNvGraphicFramePr/>
                      <a:graphic xmlns:a="http://schemas.openxmlformats.org/drawingml/2006/main">
                        <a:graphicData uri="http://schemas.microsoft.com/office/word/2010/wordprocessingShape">
                          <wps:wsp>
                            <wps:cNvSpPr/>
                            <wps:spPr>
                              <a:xfrm>
                                <a:off x="0" y="0"/>
                                <a:ext cx="843915" cy="514985"/>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E03556"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FF7F" id="Cube 93" o:spid="_x0000_s1085" type="#_x0000_t16" style="position:absolute;left:0;text-align:left;margin-left:74.3pt;margin-top:5.25pt;width:66.45pt;height:40.55pt;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" fillcolor="#70ad47 [3209]" strokecolor="#1f3763 [1604]" strokeweight="1pt">
                      <v:textbox>
                        <w:txbxContent>
                          <w:p w14:paraId="39E03556" w14:textId="77777777" w:rsidR="002B3022" w:rsidRDefault="002B3022" w:rsidP="00B54F35">
                            <w:pPr>
                              <w:jc w:val="center"/>
                            </w:pPr>
                          </w:p>
                        </w:txbxContent>
                      </v:textbox>
                    </v:shape>
                  </w:pict>
                </mc:Fallback>
              </mc:AlternateContent>
            </w:r>
          </w:p>
        </w:tc>
        <w:tc>
          <w:tcPr>
            <w:tcW w:w="4677" w:type="dxa"/>
            <w:vAlign w:val="center"/>
          </w:tcPr>
          <w:p w14:paraId="623B7FFA"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Output</w:t>
            </w:r>
          </w:p>
        </w:tc>
      </w:tr>
      <w:tr w:rsidR="00B54F35" w:rsidRPr="007724C8" w14:paraId="3908A66B" w14:textId="77777777" w:rsidTr="127DA34E">
        <w:trPr>
          <w:trHeight w:val="1135"/>
        </w:trPr>
        <w:tc>
          <w:tcPr>
            <w:tcW w:w="4677" w:type="dxa"/>
            <w:vAlign w:val="center"/>
          </w:tcPr>
          <w:p w14:paraId="481F2E82"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w:lastRenderedPageBreak/>
              <mc:AlternateContent>
                <mc:Choice Requires="wps">
                  <w:drawing>
                    <wp:anchor distT="0" distB="0" distL="114300" distR="114300" simplePos="0" relativeHeight="251658330" behindDoc="0" locked="0" layoutInCell="1" allowOverlap="1" wp14:anchorId="7D4E1A3C" wp14:editId="38516450">
                      <wp:simplePos x="0" y="0"/>
                      <wp:positionH relativeFrom="column">
                        <wp:posOffset>1154430</wp:posOffset>
                      </wp:positionH>
                      <wp:positionV relativeFrom="paragraph">
                        <wp:posOffset>68580</wp:posOffset>
                      </wp:positionV>
                      <wp:extent cx="1414780" cy="368935"/>
                      <wp:effectExtent l="12700" t="0" r="20320" b="12065"/>
                      <wp:wrapNone/>
                      <wp:docPr id="104" name="Preparation 104"/>
                      <wp:cNvGraphicFramePr/>
                      <a:graphic xmlns:a="http://schemas.openxmlformats.org/drawingml/2006/main">
                        <a:graphicData uri="http://schemas.microsoft.com/office/word/2010/wordprocessingShape">
                          <wps:wsp>
                            <wps:cNvSpPr/>
                            <wps:spPr>
                              <a:xfrm>
                                <a:off x="0" y="0"/>
                                <a:ext cx="1414780" cy="368935"/>
                              </a:xfrm>
                              <a:prstGeom prst="flowChartPreparation">
                                <a:avLst/>
                              </a:prstGeom>
                              <a:solidFill>
                                <a:srgbClr val="D983FF"/>
                              </a:solidFill>
                            </wps:spPr>
                            <wps:style>
                              <a:lnRef idx="2">
                                <a:schemeClr val="accent4">
                                  <a:shade val="50000"/>
                                </a:schemeClr>
                              </a:lnRef>
                              <a:fillRef idx="1">
                                <a:schemeClr val="accent4"/>
                              </a:fillRef>
                              <a:effectRef idx="0">
                                <a:schemeClr val="accent4"/>
                              </a:effectRef>
                              <a:fontRef idx="minor">
                                <a:schemeClr val="lt1"/>
                              </a:fontRef>
                            </wps:style>
                            <wps:txbx>
                              <w:txbxContent>
                                <w:p w14:paraId="463DF8D9"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E1A3C" id="Preparation 104" o:spid="_x0000_s1086" type="#_x0000_t117" style="position:absolute;left:0;text-align:left;margin-left:90.9pt;margin-top:5.4pt;width:111.4pt;height:29.05pt;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" fillcolor="#d983ff" strokecolor="#7f5f00 [1607]" strokeweight="1pt">
                      <v:textbox>
                        <w:txbxContent>
                          <w:p w14:paraId="463DF8D9" w14:textId="77777777" w:rsidR="002B3022" w:rsidRDefault="002B3022" w:rsidP="00B54F35">
                            <w:pPr>
                              <w:jc w:val="center"/>
                            </w:pPr>
                          </w:p>
                        </w:txbxContent>
                      </v:textbox>
                    </v:shape>
                  </w:pict>
                </mc:Fallback>
              </mc:AlternateContent>
            </w:r>
            <w:r w:rsidRPr="007724C8">
              <w:rPr>
                <w:rFonts w:asciiTheme="minorHAnsi" w:hAnsiTheme="minorHAnsi" w:cstheme="minorHAnsi"/>
                <w:noProof/>
                <w:sz w:val="20"/>
                <w:szCs w:val="20"/>
              </w:rPr>
              <mc:AlternateContent>
                <mc:Choice Requires="wps">
                  <w:drawing>
                    <wp:anchor distT="0" distB="0" distL="114300" distR="114300" simplePos="0" relativeHeight="251658327" behindDoc="0" locked="0" layoutInCell="1" allowOverlap="1" wp14:anchorId="258215EC" wp14:editId="0A8FD5CE">
                      <wp:simplePos x="0" y="0"/>
                      <wp:positionH relativeFrom="column">
                        <wp:posOffset>106045</wp:posOffset>
                      </wp:positionH>
                      <wp:positionV relativeFrom="paragraph">
                        <wp:posOffset>50165</wp:posOffset>
                      </wp:positionV>
                      <wp:extent cx="843915" cy="514985"/>
                      <wp:effectExtent l="0" t="0" r="6985" b="18415"/>
                      <wp:wrapNone/>
                      <wp:docPr id="82" name="Cube 82"/>
                      <wp:cNvGraphicFramePr/>
                      <a:graphic xmlns:a="http://schemas.openxmlformats.org/drawingml/2006/main">
                        <a:graphicData uri="http://schemas.microsoft.com/office/word/2010/wordprocessingShape">
                          <wps:wsp>
                            <wps:cNvSpPr/>
                            <wps:spPr>
                              <a:xfrm>
                                <a:off x="0" y="0"/>
                                <a:ext cx="843915" cy="514985"/>
                              </a:xfrm>
                              <a:prstGeom prst="cube">
                                <a:avLst/>
                              </a:prstGeom>
                              <a:solidFill>
                                <a:srgbClr val="D983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94DED3"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15EC" id="Cube 82" o:spid="_x0000_s1087" type="#_x0000_t16" style="position:absolute;left:0;text-align:left;margin-left:8.35pt;margin-top:3.95pt;width:66.45pt;height:40.5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" fillcolor="#d983ff" strokecolor="#1f3763 [1604]" strokeweight="1pt">
                      <v:textbox>
                        <w:txbxContent>
                          <w:p w14:paraId="2494DED3" w14:textId="77777777" w:rsidR="002B3022" w:rsidRDefault="002B3022" w:rsidP="00B54F35">
                            <w:pPr>
                              <w:jc w:val="center"/>
                            </w:pPr>
                          </w:p>
                        </w:txbxContent>
                      </v:textbox>
                    </v:shape>
                  </w:pict>
                </mc:Fallback>
              </mc:AlternateContent>
            </w:r>
          </w:p>
        </w:tc>
        <w:tc>
          <w:tcPr>
            <w:tcW w:w="4677" w:type="dxa"/>
            <w:vAlign w:val="center"/>
          </w:tcPr>
          <w:p w14:paraId="6F480585"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Output/Outcome from other WP</w:t>
            </w:r>
          </w:p>
        </w:tc>
      </w:tr>
      <w:tr w:rsidR="00B54F35" w:rsidRPr="007724C8" w14:paraId="0EBAED46" w14:textId="77777777" w:rsidTr="127DA34E">
        <w:trPr>
          <w:trHeight w:val="973"/>
        </w:trPr>
        <w:tc>
          <w:tcPr>
            <w:tcW w:w="4677" w:type="dxa"/>
            <w:vAlign w:val="center"/>
          </w:tcPr>
          <w:p w14:paraId="1BE52E51"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31" behindDoc="0" locked="0" layoutInCell="1" allowOverlap="1" wp14:anchorId="4B09F5DC" wp14:editId="5829D156">
                      <wp:simplePos x="0" y="0"/>
                      <wp:positionH relativeFrom="column">
                        <wp:posOffset>1233170</wp:posOffset>
                      </wp:positionH>
                      <wp:positionV relativeFrom="paragraph">
                        <wp:posOffset>83820</wp:posOffset>
                      </wp:positionV>
                      <wp:extent cx="1414780" cy="368935"/>
                      <wp:effectExtent l="12700" t="0" r="20320" b="12065"/>
                      <wp:wrapNone/>
                      <wp:docPr id="105" name="Preparation 105"/>
                      <wp:cNvGraphicFramePr/>
                      <a:graphic xmlns:a="http://schemas.openxmlformats.org/drawingml/2006/main">
                        <a:graphicData uri="http://schemas.microsoft.com/office/word/2010/wordprocessingShape">
                          <wps:wsp>
                            <wps:cNvSpPr/>
                            <wps:spPr>
                              <a:xfrm>
                                <a:off x="0" y="0"/>
                                <a:ext cx="1414780" cy="368935"/>
                              </a:xfrm>
                              <a:prstGeom prst="flowChartPreparation">
                                <a:avLst/>
                              </a:prstGeom>
                              <a:solidFill>
                                <a:schemeClr val="accent4">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230EF60"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9F5DC" id="Preparation 105" o:spid="_x0000_s1088" type="#_x0000_t117" style="position:absolute;left:0;text-align:left;margin-left:97.1pt;margin-top:6.6pt;width:111.4pt;height:29.05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" fillcolor="#7f5f00 [1607]" strokecolor="#7f5f00 [1607]" strokeweight="1pt">
                      <v:textbox>
                        <w:txbxContent>
                          <w:p w14:paraId="5230EF60" w14:textId="77777777" w:rsidR="002B3022" w:rsidRDefault="002B3022" w:rsidP="00B54F35">
                            <w:pPr>
                              <w:jc w:val="center"/>
                            </w:pPr>
                          </w:p>
                        </w:txbxContent>
                      </v:textbox>
                    </v:shape>
                  </w:pict>
                </mc:Fallback>
              </mc:AlternateContent>
            </w:r>
            <w:r w:rsidRPr="007724C8">
              <w:rPr>
                <w:rFonts w:asciiTheme="minorHAnsi" w:hAnsiTheme="minorHAnsi" w:cstheme="minorHAnsi"/>
                <w:noProof/>
                <w:sz w:val="20"/>
                <w:szCs w:val="20"/>
              </w:rPr>
              <mc:AlternateContent>
                <mc:Choice Requires="wps">
                  <w:drawing>
                    <wp:anchor distT="0" distB="0" distL="114300" distR="114300" simplePos="0" relativeHeight="251658328" behindDoc="0" locked="0" layoutInCell="1" allowOverlap="1" wp14:anchorId="5750B6F8" wp14:editId="4E88230E">
                      <wp:simplePos x="0" y="0"/>
                      <wp:positionH relativeFrom="column">
                        <wp:posOffset>122555</wp:posOffset>
                      </wp:positionH>
                      <wp:positionV relativeFrom="paragraph">
                        <wp:posOffset>21590</wp:posOffset>
                      </wp:positionV>
                      <wp:extent cx="843915" cy="514985"/>
                      <wp:effectExtent l="0" t="0" r="6985" b="18415"/>
                      <wp:wrapNone/>
                      <wp:docPr id="101" name="Cube 101"/>
                      <wp:cNvGraphicFramePr/>
                      <a:graphic xmlns:a="http://schemas.openxmlformats.org/drawingml/2006/main">
                        <a:graphicData uri="http://schemas.microsoft.com/office/word/2010/wordprocessingShape">
                          <wps:wsp>
                            <wps:cNvSpPr/>
                            <wps:spPr>
                              <a:xfrm>
                                <a:off x="0" y="0"/>
                                <a:ext cx="843915" cy="514985"/>
                              </a:xfrm>
                              <a:prstGeom prst="cube">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77F60" w14:textId="77777777" w:rsidR="002B3022" w:rsidRDefault="002B3022" w:rsidP="00B54F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0B6F8" id="Cube 101" o:spid="_x0000_s1089" type="#_x0000_t16" style="position:absolute;left:0;text-align:left;margin-left:9.65pt;margin-top:1.7pt;width:66.45pt;height:40.55pt;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" fillcolor="#7f5f00 [1607]" strokecolor="#1f3763 [1604]" strokeweight="1pt">
                      <v:textbox>
                        <w:txbxContent>
                          <w:p w14:paraId="77977F60" w14:textId="77777777" w:rsidR="002B3022" w:rsidRDefault="002B3022" w:rsidP="00B54F35">
                            <w:pPr>
                              <w:jc w:val="center"/>
                            </w:pPr>
                          </w:p>
                        </w:txbxContent>
                      </v:textbox>
                    </v:shape>
                  </w:pict>
                </mc:Fallback>
              </mc:AlternateContent>
            </w:r>
          </w:p>
        </w:tc>
        <w:tc>
          <w:tcPr>
            <w:tcW w:w="4677" w:type="dxa"/>
            <w:vAlign w:val="center"/>
          </w:tcPr>
          <w:p w14:paraId="422E8BED"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Output/Outcome from another Initiative/Program</w:t>
            </w:r>
          </w:p>
        </w:tc>
      </w:tr>
      <w:tr w:rsidR="00B54F35" w:rsidRPr="007724C8" w14:paraId="453B587E" w14:textId="77777777" w:rsidTr="127DA34E">
        <w:trPr>
          <w:trHeight w:val="684"/>
        </w:trPr>
        <w:tc>
          <w:tcPr>
            <w:tcW w:w="4677" w:type="dxa"/>
            <w:vAlign w:val="center"/>
          </w:tcPr>
          <w:p w14:paraId="342D58AB"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6" behindDoc="0" locked="0" layoutInCell="1" allowOverlap="1" wp14:anchorId="57B5BD8E" wp14:editId="7235D8E2">
                      <wp:simplePos x="0" y="0"/>
                      <wp:positionH relativeFrom="column">
                        <wp:posOffset>1228090</wp:posOffset>
                      </wp:positionH>
                      <wp:positionV relativeFrom="paragraph">
                        <wp:posOffset>3810</wp:posOffset>
                      </wp:positionV>
                      <wp:extent cx="420370" cy="276860"/>
                      <wp:effectExtent l="0" t="0" r="0" b="254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20370" cy="276860"/>
                              </a:xfrm>
                              <a:prstGeom prst="rect">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B0BF3" w14:textId="77777777" w:rsidR="002B3022" w:rsidRPr="00ED0474" w:rsidRDefault="002B3022" w:rsidP="00B54F35">
                                  <w:pPr>
                                    <w:jc w:val="center"/>
                                    <w:rPr>
                                      <w:b/>
                                      <w:bCs/>
                                      <w:color w:val="0D0D0D" w:themeColor="text1" w:themeTint="F2"/>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5BD8E" id="_x0000_s1090" style="position:absolute;left:0;text-align:left;margin-left:96.7pt;margin-top:.3pt;width:33.1pt;height:21.8pt;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" stroked="f" strokeweight="1pt">
                      <v:fill r:id="rId26" o:title="" recolor="t" rotate="t" type="frame"/>
                      <o:lock v:ext="edit" aspectratio="t"/>
                      <v:textbox>
                        <w:txbxContent>
                          <w:p w14:paraId="034B0BF3" w14:textId="77777777" w:rsidR="002B3022" w:rsidRPr="00ED0474" w:rsidRDefault="002B3022" w:rsidP="00B54F35">
                            <w:pPr>
                              <w:jc w:val="center"/>
                              <w:rPr>
                                <w:b/>
                                <w:bCs/>
                                <w:color w:val="0D0D0D" w:themeColor="text1" w:themeTint="F2"/>
                                <w:sz w:val="21"/>
                                <w:szCs w:val="21"/>
                              </w:rPr>
                            </w:pPr>
                          </w:p>
                        </w:txbxContent>
                      </v:textbox>
                    </v:rect>
                  </w:pict>
                </mc:Fallback>
              </mc:AlternateContent>
            </w:r>
          </w:p>
        </w:tc>
        <w:tc>
          <w:tcPr>
            <w:tcW w:w="4677" w:type="dxa"/>
            <w:vAlign w:val="center"/>
          </w:tcPr>
          <w:p w14:paraId="4AAF617A"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Actor</w:t>
            </w:r>
          </w:p>
        </w:tc>
      </w:tr>
      <w:tr w:rsidR="00B54F35" w:rsidRPr="007724C8" w14:paraId="47F13D5B" w14:textId="77777777" w:rsidTr="127DA34E">
        <w:trPr>
          <w:trHeight w:val="722"/>
        </w:trPr>
        <w:tc>
          <w:tcPr>
            <w:tcW w:w="4677" w:type="dxa"/>
            <w:vAlign w:val="center"/>
          </w:tcPr>
          <w:p w14:paraId="10BEA514"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0" behindDoc="0" locked="0" layoutInCell="1" allowOverlap="1" wp14:anchorId="16CE5050" wp14:editId="03EBCA6F">
                      <wp:simplePos x="0" y="0"/>
                      <wp:positionH relativeFrom="column">
                        <wp:posOffset>1220470</wp:posOffset>
                      </wp:positionH>
                      <wp:positionV relativeFrom="paragraph">
                        <wp:posOffset>-22225</wp:posOffset>
                      </wp:positionV>
                      <wp:extent cx="419735" cy="419735"/>
                      <wp:effectExtent l="12700" t="12700" r="24765" b="24765"/>
                      <wp:wrapNone/>
                      <wp:docPr id="34" name="7-Point Star 34"/>
                      <wp:cNvGraphicFramePr/>
                      <a:graphic xmlns:a="http://schemas.openxmlformats.org/drawingml/2006/main">
                        <a:graphicData uri="http://schemas.microsoft.com/office/word/2010/wordprocessingShape">
                          <wps:wsp>
                            <wps:cNvSpPr/>
                            <wps:spPr>
                              <a:xfrm>
                                <a:off x="0" y="0"/>
                                <a:ext cx="419735" cy="419735"/>
                              </a:xfrm>
                              <a:prstGeom prst="star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D88F9B" w14:textId="77777777" w:rsidR="002B3022" w:rsidRPr="000264BB" w:rsidRDefault="002B3022" w:rsidP="00B54F3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E5050" id="7-Point Star 34" o:spid="_x0000_s1091" style="position:absolute;left:0;text-align:left;margin-left:96.1pt;margin-top:-1.75pt;width:33.05pt;height:33.0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735,419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" adj="-11796480,,5400" path="m-1,269934l64634,186801,41567,83134r103666,l209868,r64634,83134l378168,83134,355101,186801r64635,83133l326335,316070,303267,419737,209868,373601r-93400,46136l93400,316070,-1,269934xe" fillcolor="#ed7d31 [3205]" strokecolor="#823b0b [1605]" strokeweight="1pt">
                      <v:stroke joinstyle="miter"/>
                      <v:formulas/>
                      <v:path arrowok="t" o:connecttype="custom" o:connectlocs="-1,269934;64634,186801;41567,83134;145233,83134;209868,0;274502,83134;378168,83134;355101,186801;419736,269934;326335,316070;303267,419737;209868,373601;116468,419737;93400,316070;-1,269934" o:connectangles="0,0,0,0,0,0,0,0,0,0,0,0,0,0,0" textboxrect="0,0,419735,419735"/>
                      <v:textbox>
                        <w:txbxContent>
                          <w:p w14:paraId="77D88F9B" w14:textId="77777777" w:rsidR="002B3022" w:rsidRPr="000264BB" w:rsidRDefault="002B3022" w:rsidP="00B54F35">
                            <w:pPr>
                              <w:rPr>
                                <w:sz w:val="16"/>
                                <w:szCs w:val="16"/>
                              </w:rPr>
                            </w:pPr>
                          </w:p>
                        </w:txbxContent>
                      </v:textbox>
                    </v:shape>
                  </w:pict>
                </mc:Fallback>
              </mc:AlternateContent>
            </w:r>
          </w:p>
        </w:tc>
        <w:tc>
          <w:tcPr>
            <w:tcW w:w="4677" w:type="dxa"/>
            <w:vAlign w:val="center"/>
          </w:tcPr>
          <w:p w14:paraId="7CCFB8CB"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Assumption</w:t>
            </w:r>
          </w:p>
        </w:tc>
      </w:tr>
      <w:tr w:rsidR="00B54F35" w:rsidRPr="007724C8" w14:paraId="6C4D3F64" w14:textId="77777777" w:rsidTr="127DA34E">
        <w:trPr>
          <w:trHeight w:val="1242"/>
        </w:trPr>
        <w:tc>
          <w:tcPr>
            <w:tcW w:w="4677" w:type="dxa"/>
            <w:vAlign w:val="center"/>
          </w:tcPr>
          <w:p w14:paraId="0CCB9E69" w14:textId="77777777" w:rsidR="00B54F35" w:rsidRPr="007724C8" w:rsidRDefault="00B54F35" w:rsidP="00C51A30">
            <w:pPr>
              <w:jc w:val="center"/>
              <w:rPr>
                <w:rFonts w:asciiTheme="minorHAnsi" w:hAnsiTheme="minorHAnsi" w:cstheme="minorHAnsi"/>
                <w:noProof/>
                <w:sz w:val="20"/>
                <w:szCs w:val="20"/>
              </w:rPr>
            </w:pPr>
            <w:r w:rsidRPr="007724C8">
              <w:rPr>
                <w:rFonts w:asciiTheme="minorHAnsi" w:hAnsiTheme="minorHAnsi" w:cstheme="minorHAnsi"/>
                <w:noProof/>
                <w:sz w:val="20"/>
                <w:szCs w:val="20"/>
              </w:rPr>
              <mc:AlternateContent>
                <mc:Choice Requires="wps">
                  <w:drawing>
                    <wp:anchor distT="0" distB="0" distL="114300" distR="114300" simplePos="0" relativeHeight="251658321" behindDoc="0" locked="0" layoutInCell="1" allowOverlap="1" wp14:anchorId="07C1AEBD" wp14:editId="2C5934CB">
                      <wp:simplePos x="0" y="0"/>
                      <wp:positionH relativeFrom="column">
                        <wp:posOffset>1176655</wp:posOffset>
                      </wp:positionH>
                      <wp:positionV relativeFrom="paragraph">
                        <wp:posOffset>42545</wp:posOffset>
                      </wp:positionV>
                      <wp:extent cx="526415" cy="416560"/>
                      <wp:effectExtent l="4128" t="8572" r="11112" b="23813"/>
                      <wp:wrapNone/>
                      <wp:docPr id="46" name="Chevron 46"/>
                      <wp:cNvGraphicFramePr/>
                      <a:graphic xmlns:a="http://schemas.openxmlformats.org/drawingml/2006/main">
                        <a:graphicData uri="http://schemas.microsoft.com/office/word/2010/wordprocessingShape">
                          <wps:wsp>
                            <wps:cNvSpPr/>
                            <wps:spPr>
                              <a:xfrm rot="16200000">
                                <a:off x="0" y="0"/>
                                <a:ext cx="526415" cy="416560"/>
                              </a:xfrm>
                              <a:prstGeom prst="chevron">
                                <a:avLst/>
                              </a:prstGeom>
                              <a:solidFill>
                                <a:schemeClr val="accent6">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723A" id="Chevron 46" o:spid="_x0000_s1026" type="#_x0000_t55" style="position:absolute;margin-left:92.65pt;margin-top:3.35pt;width:41.45pt;height:32.8pt;rotation:-90;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" adj="13054" fillcolor="#70ad47 [3209]" strokecolor="#1f3763 [1604]" strokeweight="1pt">
                      <v:fill opacity="17733f"/>
                    </v:shape>
                  </w:pict>
                </mc:Fallback>
              </mc:AlternateContent>
            </w:r>
          </w:p>
        </w:tc>
        <w:tc>
          <w:tcPr>
            <w:tcW w:w="4677" w:type="dxa"/>
            <w:vAlign w:val="center"/>
          </w:tcPr>
          <w:p w14:paraId="7A88C728"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Pathway</w:t>
            </w:r>
          </w:p>
        </w:tc>
      </w:tr>
      <w:tr w:rsidR="00B54F35" w:rsidRPr="007724C8" w14:paraId="12649A0E" w14:textId="77777777" w:rsidTr="127DA34E">
        <w:trPr>
          <w:trHeight w:val="138"/>
        </w:trPr>
        <w:tc>
          <w:tcPr>
            <w:tcW w:w="4677" w:type="dxa"/>
            <w:vAlign w:val="center"/>
          </w:tcPr>
          <w:p w14:paraId="6A85D4E3" w14:textId="77777777" w:rsidR="00B54F35" w:rsidRPr="007724C8" w:rsidRDefault="5DEAF4C4" w:rsidP="00C51A30">
            <w:pPr>
              <w:jc w:val="center"/>
              <w:rPr>
                <w:rFonts w:asciiTheme="minorHAnsi" w:hAnsiTheme="minorHAnsi" w:cstheme="minorHAnsi"/>
                <w:noProof/>
                <w:sz w:val="20"/>
                <w:szCs w:val="20"/>
              </w:rPr>
            </w:pPr>
            <w:r>
              <w:rPr>
                <w:noProof/>
              </w:rPr>
              <w:drawing>
                <wp:inline distT="0" distB="0" distL="0" distR="0" wp14:anchorId="754B290F" wp14:editId="667267AF">
                  <wp:extent cx="358032" cy="429221"/>
                  <wp:effectExtent l="0" t="0" r="0" b="3175"/>
                  <wp:docPr id="8" name="Picture 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358032" cy="429221"/>
                          </a:xfrm>
                          <a:prstGeom prst="rect">
                            <a:avLst/>
                          </a:prstGeom>
                        </pic:spPr>
                      </pic:pic>
                    </a:graphicData>
                  </a:graphic>
                </wp:inline>
              </w:drawing>
            </w:r>
          </w:p>
        </w:tc>
        <w:tc>
          <w:tcPr>
            <w:tcW w:w="4677" w:type="dxa"/>
            <w:vAlign w:val="center"/>
          </w:tcPr>
          <w:p w14:paraId="2B450885" w14:textId="77777777" w:rsidR="00B54F35" w:rsidRPr="007724C8" w:rsidRDefault="00B54F35" w:rsidP="00C51A30">
            <w:pPr>
              <w:jc w:val="center"/>
              <w:rPr>
                <w:rFonts w:asciiTheme="minorHAnsi" w:hAnsiTheme="minorHAnsi" w:cstheme="minorHAnsi"/>
                <w:sz w:val="20"/>
                <w:szCs w:val="20"/>
              </w:rPr>
            </w:pPr>
            <w:r w:rsidRPr="007724C8">
              <w:rPr>
                <w:rFonts w:asciiTheme="minorHAnsi" w:hAnsiTheme="minorHAnsi" w:cstheme="minorHAnsi"/>
                <w:sz w:val="20"/>
                <w:szCs w:val="20"/>
              </w:rPr>
              <w:t>Gender-responsive/transformative outcomes and outputs</w:t>
            </w:r>
          </w:p>
        </w:tc>
      </w:tr>
    </w:tbl>
    <w:p w14:paraId="3876C65B" w14:textId="77777777" w:rsidR="00B54F35" w:rsidRPr="007724C8" w:rsidRDefault="00B54F35" w:rsidP="00B54F35">
      <w:pPr>
        <w:jc w:val="both"/>
        <w:rPr>
          <w:rFonts w:asciiTheme="minorHAnsi" w:hAnsiTheme="minorHAnsi" w:cstheme="minorHAnsi"/>
        </w:rPr>
      </w:pPr>
    </w:p>
    <w:p w14:paraId="3FA45E89" w14:textId="77777777" w:rsidR="00B54F35" w:rsidRPr="007724C8" w:rsidRDefault="00B54F35" w:rsidP="00B54F35">
      <w:pPr>
        <w:rPr>
          <w:rFonts w:asciiTheme="minorHAnsi" w:hAnsiTheme="minorHAnsi" w:cstheme="minorHAnsi"/>
          <w:color w:val="2F5496" w:themeColor="accent1" w:themeShade="BF"/>
          <w:sz w:val="26"/>
          <w:szCs w:val="26"/>
        </w:rPr>
      </w:pPr>
      <w:r w:rsidRPr="007724C8">
        <w:rPr>
          <w:rFonts w:asciiTheme="minorHAnsi" w:hAnsiTheme="minorHAnsi" w:cstheme="minorHAnsi"/>
        </w:rPr>
        <w:br w:type="page"/>
      </w:r>
    </w:p>
    <w:p w14:paraId="1FCB8091" w14:textId="77777777" w:rsidR="00B54F35" w:rsidRPr="009049CB" w:rsidRDefault="00B54F35">
      <w:pPr>
        <w:pStyle w:val="Heading1"/>
        <w:rPr>
          <w:rFonts w:asciiTheme="minorHAnsi" w:hAnsiTheme="minorHAnsi" w:cstheme="minorHAnsi"/>
          <w:rPrChange w:id="323" w:author="Bonaiuti, Enrico (RTB-CIP-GLDC-ICARDA)" w:date="2021-07-09T22:40:00Z">
            <w:rPr>
              <w:rFonts w:asciiTheme="minorHAnsi" w:hAnsiTheme="minorHAnsi" w:cstheme="minorHAnsi"/>
            </w:rPr>
          </w:rPrChange>
        </w:rPr>
        <w:pPrChange w:id="324" w:author="Bonaiuti, Enrico (RTB-CIP-GLDC-ICARDA)" w:date="2021-07-09T22:40:00Z">
          <w:pPr/>
        </w:pPrChange>
      </w:pPr>
      <w:bookmarkStart w:id="325" w:name="_Toc76066809"/>
      <w:bookmarkStart w:id="326" w:name="_Toc76762917"/>
      <w:r w:rsidRPr="009049CB">
        <w:rPr>
          <w:rFonts w:asciiTheme="minorHAnsi" w:eastAsia="Calibri" w:hAnsiTheme="minorHAnsi" w:cstheme="minorHAnsi"/>
          <w:rPrChange w:id="327" w:author="Bonaiuti, Enrico (RTB-CIP-GLDC-ICARDA)" w:date="2021-07-09T22:40:00Z">
            <w:rPr>
              <w:rFonts w:asciiTheme="minorHAnsi" w:hAnsiTheme="minorHAnsi" w:cstheme="minorHAnsi"/>
            </w:rPr>
          </w:rPrChange>
        </w:rPr>
        <w:lastRenderedPageBreak/>
        <w:t>Annex 2: SDG and Targets</w:t>
      </w:r>
      <w:bookmarkEnd w:id="325"/>
      <w:bookmarkEnd w:id="326"/>
    </w:p>
    <w:tbl>
      <w:tblPr>
        <w:tblW w:w="9380" w:type="dxa"/>
        <w:tblCellMar>
          <w:top w:w="15" w:type="dxa"/>
        </w:tblCellMar>
        <w:tblLook w:val="04A0" w:firstRow="1" w:lastRow="0" w:firstColumn="1" w:lastColumn="0" w:noHBand="0" w:noVBand="1"/>
      </w:tblPr>
      <w:tblGrid>
        <w:gridCol w:w="9158"/>
        <w:gridCol w:w="222"/>
      </w:tblGrid>
      <w:tr w:rsidR="00B54F35" w:rsidRPr="007724C8" w14:paraId="56A74E96" w14:textId="77777777" w:rsidTr="00590B0B">
        <w:trPr>
          <w:gridAfter w:val="1"/>
          <w:wAfter w:w="222" w:type="dxa"/>
          <w:trHeight w:val="300"/>
        </w:trPr>
        <w:tc>
          <w:tcPr>
            <w:tcW w:w="9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950A3"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1. End poverty in all its forms everywhere</w:t>
            </w:r>
          </w:p>
        </w:tc>
      </w:tr>
      <w:tr w:rsidR="00B54F35" w:rsidRPr="007724C8" w14:paraId="76DA7F38" w14:textId="77777777" w:rsidTr="00590B0B">
        <w:trPr>
          <w:gridAfter w:val="1"/>
          <w:wAfter w:w="222" w:type="dxa"/>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B7EB45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 By 2030, eradicate extreme poverty for all people everywhere, currently measured as people living on less than $1.25 a day</w:t>
            </w:r>
          </w:p>
        </w:tc>
      </w:tr>
      <w:tr w:rsidR="00B54F35" w:rsidRPr="007724C8" w14:paraId="7EB9F281" w14:textId="77777777" w:rsidTr="00590B0B">
        <w:trPr>
          <w:gridAfter w:val="1"/>
          <w:wAfter w:w="222" w:type="dxa"/>
          <w:trHeight w:val="476"/>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74F77F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 By 2030, reduce at least by half the proportion of men, women and children of all ages living in poverty in all its dimensions according to national definitions</w:t>
            </w:r>
          </w:p>
        </w:tc>
      </w:tr>
      <w:tr w:rsidR="00B54F35" w:rsidRPr="007724C8" w14:paraId="3FEE5F3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E992C6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549813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BE46EC7"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6C6903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1.3 Implement nationally appropriate social protection systems and measures for all, including floors, and by 2030 achieve substantial coverage of the poor and the vulnerable</w:t>
            </w:r>
          </w:p>
        </w:tc>
        <w:tc>
          <w:tcPr>
            <w:tcW w:w="222" w:type="dxa"/>
            <w:vAlign w:val="center"/>
            <w:hideMark/>
          </w:tcPr>
          <w:p w14:paraId="7A97C81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7950657"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57AA05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tc>
        <w:tc>
          <w:tcPr>
            <w:tcW w:w="222" w:type="dxa"/>
            <w:vAlign w:val="center"/>
            <w:hideMark/>
          </w:tcPr>
          <w:p w14:paraId="7C65C72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F59CB06"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B21313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369DD4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AA3A3E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2CE78C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1.5 By 2030, build the resilience of the poor and those in vulnerable situations and reduce their exposure and vulnerability to climate-related extreme events and other economic, </w:t>
            </w:r>
            <w:proofErr w:type="gramStart"/>
            <w:r w:rsidRPr="007724C8">
              <w:rPr>
                <w:rFonts w:asciiTheme="minorHAnsi" w:eastAsia="Times New Roman" w:hAnsiTheme="minorHAnsi" w:cstheme="minorHAnsi"/>
                <w:color w:val="000000"/>
                <w:sz w:val="20"/>
                <w:szCs w:val="20"/>
              </w:rPr>
              <w:t>social</w:t>
            </w:r>
            <w:proofErr w:type="gramEnd"/>
            <w:r w:rsidRPr="007724C8">
              <w:rPr>
                <w:rFonts w:asciiTheme="minorHAnsi" w:eastAsia="Times New Roman" w:hAnsiTheme="minorHAnsi" w:cstheme="minorHAnsi"/>
                <w:color w:val="000000"/>
                <w:sz w:val="20"/>
                <w:szCs w:val="20"/>
              </w:rPr>
              <w:t xml:space="preserve"> and environmental shocks and disasters</w:t>
            </w:r>
          </w:p>
        </w:tc>
        <w:tc>
          <w:tcPr>
            <w:tcW w:w="222" w:type="dxa"/>
            <w:vAlign w:val="center"/>
            <w:hideMark/>
          </w:tcPr>
          <w:p w14:paraId="65FD1F3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D0D8766"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2D29DD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4FF312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AB35D6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6B1032E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77E133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9C07105"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E13E68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1.a Ensure significant mobilization of resources from a variety of sources, including through enhanced development cooperation,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provide adequate and predictable means for developing countries, in particular least developed countries, to implement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xml:space="preserve"> and policies to end poverty in all its dimensions</w:t>
            </w:r>
          </w:p>
        </w:tc>
        <w:tc>
          <w:tcPr>
            <w:tcW w:w="222" w:type="dxa"/>
            <w:vAlign w:val="center"/>
            <w:hideMark/>
          </w:tcPr>
          <w:p w14:paraId="5C7FB14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83F0E41"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6BC953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BB48AD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D859935"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612BDA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1.b Create sound policy frameworks at the national, </w:t>
            </w:r>
            <w:proofErr w:type="gramStart"/>
            <w:r w:rsidRPr="007724C8">
              <w:rPr>
                <w:rFonts w:asciiTheme="minorHAnsi" w:eastAsia="Times New Roman" w:hAnsiTheme="minorHAnsi" w:cstheme="minorHAnsi"/>
                <w:color w:val="000000"/>
                <w:sz w:val="20"/>
                <w:szCs w:val="20"/>
              </w:rPr>
              <w:t>regional</w:t>
            </w:r>
            <w:proofErr w:type="gramEnd"/>
            <w:r w:rsidRPr="007724C8">
              <w:rPr>
                <w:rFonts w:asciiTheme="minorHAnsi" w:eastAsia="Times New Roman" w:hAnsiTheme="minorHAnsi" w:cstheme="minorHAnsi"/>
                <w:color w:val="000000"/>
                <w:sz w:val="20"/>
                <w:szCs w:val="20"/>
              </w:rPr>
              <w:t xml:space="preserve"> and international levels, based on pro-poor and gender-sensitive development strategies, to support accelerated investment in poverty eradication actions</w:t>
            </w:r>
          </w:p>
        </w:tc>
        <w:tc>
          <w:tcPr>
            <w:tcW w:w="222" w:type="dxa"/>
            <w:vAlign w:val="center"/>
            <w:hideMark/>
          </w:tcPr>
          <w:p w14:paraId="3801F0F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9C9048E"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953548E"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2. End hunger, achieve food security and improved nutrition and promote sustainable agriculture</w:t>
            </w:r>
          </w:p>
        </w:tc>
        <w:tc>
          <w:tcPr>
            <w:tcW w:w="222" w:type="dxa"/>
            <w:vAlign w:val="center"/>
            <w:hideMark/>
          </w:tcPr>
          <w:p w14:paraId="1CDF9E4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4E94BA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FC09CD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2.1 By 2030, end hunger and ensure access by all people, in particular the poor and people in vulnerable situations, including infants, to safe, </w:t>
            </w:r>
            <w:proofErr w:type="gramStart"/>
            <w:r w:rsidRPr="007724C8">
              <w:rPr>
                <w:rFonts w:asciiTheme="minorHAnsi" w:eastAsia="Times New Roman" w:hAnsiTheme="minorHAnsi" w:cstheme="minorHAnsi"/>
                <w:color w:val="000000"/>
                <w:sz w:val="20"/>
                <w:szCs w:val="20"/>
              </w:rPr>
              <w:t>nutritious</w:t>
            </w:r>
            <w:proofErr w:type="gramEnd"/>
            <w:r w:rsidRPr="007724C8">
              <w:rPr>
                <w:rFonts w:asciiTheme="minorHAnsi" w:eastAsia="Times New Roman" w:hAnsiTheme="minorHAnsi" w:cstheme="minorHAnsi"/>
                <w:color w:val="000000"/>
                <w:sz w:val="20"/>
                <w:szCs w:val="20"/>
              </w:rPr>
              <w:t xml:space="preserve"> and sufficient food all year round</w:t>
            </w:r>
          </w:p>
        </w:tc>
        <w:tc>
          <w:tcPr>
            <w:tcW w:w="222" w:type="dxa"/>
            <w:vAlign w:val="center"/>
            <w:hideMark/>
          </w:tcPr>
          <w:p w14:paraId="5B4DDB7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D0436A8"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50752C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500713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60E940A"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5B17F2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2.2 By 2030, end all forms of malnutrition, including achieving, by 2025, the internationally agreed targets on stunting and wasting in children under 5 years of age, and address the nutritional needs of adolescent girls, pregnant and lactating </w:t>
            </w:r>
            <w:proofErr w:type="gramStart"/>
            <w:r w:rsidRPr="007724C8">
              <w:rPr>
                <w:rFonts w:asciiTheme="minorHAnsi" w:eastAsia="Times New Roman" w:hAnsiTheme="minorHAnsi" w:cstheme="minorHAnsi"/>
                <w:color w:val="000000"/>
                <w:sz w:val="20"/>
                <w:szCs w:val="20"/>
              </w:rPr>
              <w:t>women</w:t>
            </w:r>
            <w:proofErr w:type="gramEnd"/>
            <w:r w:rsidRPr="007724C8">
              <w:rPr>
                <w:rFonts w:asciiTheme="minorHAnsi" w:eastAsia="Times New Roman" w:hAnsiTheme="minorHAnsi" w:cstheme="minorHAnsi"/>
                <w:color w:val="000000"/>
                <w:sz w:val="20"/>
                <w:szCs w:val="20"/>
              </w:rPr>
              <w:t xml:space="preserve"> and older persons</w:t>
            </w:r>
          </w:p>
        </w:tc>
        <w:tc>
          <w:tcPr>
            <w:tcW w:w="222" w:type="dxa"/>
            <w:vAlign w:val="center"/>
            <w:hideMark/>
          </w:tcPr>
          <w:p w14:paraId="3568F1B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8D635B8"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4851F5D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B50E10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4F3D884"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CD79BB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2.3 By 2030, double the agricultural productivity and incomes of small-scale food producers, in particular women, indigenous peoples, family farmers, </w:t>
            </w:r>
            <w:proofErr w:type="gramStart"/>
            <w:r w:rsidRPr="007724C8">
              <w:rPr>
                <w:rFonts w:asciiTheme="minorHAnsi" w:eastAsia="Times New Roman" w:hAnsiTheme="minorHAnsi" w:cstheme="minorHAnsi"/>
                <w:color w:val="000000"/>
                <w:sz w:val="20"/>
                <w:szCs w:val="20"/>
              </w:rPr>
              <w:t>pastoralists</w:t>
            </w:r>
            <w:proofErr w:type="gramEnd"/>
            <w:r w:rsidRPr="007724C8">
              <w:rPr>
                <w:rFonts w:asciiTheme="minorHAnsi" w:eastAsia="Times New Roman" w:hAnsiTheme="minorHAnsi" w:cstheme="minorHAnsi"/>
                <w:color w:val="000000"/>
                <w:sz w:val="20"/>
                <w:szCs w:val="20"/>
              </w:rPr>
              <w:t xml:space="preserve"> and fishers, including through secure and equal access to land, other productive resources and inputs, knowledge, financial services, markets and opportunities for value addition and non-farm employment</w:t>
            </w:r>
          </w:p>
        </w:tc>
        <w:tc>
          <w:tcPr>
            <w:tcW w:w="222" w:type="dxa"/>
            <w:vAlign w:val="center"/>
            <w:hideMark/>
          </w:tcPr>
          <w:p w14:paraId="467D034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0A78A79"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9C6275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1E09B0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7FA3801"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678094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2.4 By 2030, ensure sustainable food production systems and implement resilient agricultural practices that increase productivity and production, that help maintain ecosystems, that strengthen capacity for adaptation to climate change, extreme weather, drought, </w:t>
            </w:r>
            <w:proofErr w:type="gramStart"/>
            <w:r w:rsidRPr="007724C8">
              <w:rPr>
                <w:rFonts w:asciiTheme="minorHAnsi" w:eastAsia="Times New Roman" w:hAnsiTheme="minorHAnsi" w:cstheme="minorHAnsi"/>
                <w:color w:val="000000"/>
                <w:sz w:val="20"/>
                <w:szCs w:val="20"/>
              </w:rPr>
              <w:t>flooding</w:t>
            </w:r>
            <w:proofErr w:type="gramEnd"/>
            <w:r w:rsidRPr="007724C8">
              <w:rPr>
                <w:rFonts w:asciiTheme="minorHAnsi" w:eastAsia="Times New Roman" w:hAnsiTheme="minorHAnsi" w:cstheme="minorHAnsi"/>
                <w:color w:val="000000"/>
                <w:sz w:val="20"/>
                <w:szCs w:val="20"/>
              </w:rPr>
              <w:t xml:space="preserve"> and other disasters and that progressively improve land and soil quality</w:t>
            </w:r>
          </w:p>
        </w:tc>
        <w:tc>
          <w:tcPr>
            <w:tcW w:w="222" w:type="dxa"/>
            <w:vAlign w:val="center"/>
            <w:hideMark/>
          </w:tcPr>
          <w:p w14:paraId="7608503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DEC2864"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543591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2.5 By 2020, maintain the genetic diversity of seeds, cultivated </w:t>
            </w:r>
            <w:proofErr w:type="gramStart"/>
            <w:r w:rsidRPr="007724C8">
              <w:rPr>
                <w:rFonts w:asciiTheme="minorHAnsi" w:eastAsia="Times New Roman" w:hAnsiTheme="minorHAnsi" w:cstheme="minorHAnsi"/>
                <w:color w:val="000000"/>
                <w:sz w:val="20"/>
                <w:szCs w:val="20"/>
              </w:rPr>
              <w:t>plants</w:t>
            </w:r>
            <w:proofErr w:type="gramEnd"/>
            <w:r w:rsidRPr="007724C8">
              <w:rPr>
                <w:rFonts w:asciiTheme="minorHAnsi" w:eastAsia="Times New Roman" w:hAnsiTheme="minorHAnsi" w:cstheme="minorHAnsi"/>
                <w:color w:val="000000"/>
                <w:sz w:val="20"/>
                <w:szCs w:val="20"/>
              </w:rPr>
              <w:t xml:space="preserve"> and farmed and domesticated animals and their related wild species, including through soundly managed and diversified seed and plant banks at the national, regional and international levels, and promote access to and fair and equitable sharing of benefits </w:t>
            </w:r>
            <w:r w:rsidRPr="007724C8">
              <w:rPr>
                <w:rFonts w:asciiTheme="minorHAnsi" w:eastAsia="Times New Roman" w:hAnsiTheme="minorHAnsi" w:cstheme="minorHAnsi"/>
                <w:color w:val="000000"/>
                <w:sz w:val="20"/>
                <w:szCs w:val="20"/>
              </w:rPr>
              <w:lastRenderedPageBreak/>
              <w:t>arising from the utilization of genetic resources and associated traditional knowledge, as internationally agreed</w:t>
            </w:r>
          </w:p>
        </w:tc>
        <w:tc>
          <w:tcPr>
            <w:tcW w:w="222" w:type="dxa"/>
            <w:vAlign w:val="center"/>
            <w:hideMark/>
          </w:tcPr>
          <w:p w14:paraId="53BE130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D9DF00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7D6570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4D6559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A3FE2B4"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F0DE72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2.</w:t>
            </w:r>
            <w:proofErr w:type="spellStart"/>
            <w:r w:rsidRPr="007724C8">
              <w:rPr>
                <w:rFonts w:asciiTheme="minorHAnsi" w:eastAsia="Times New Roman" w:hAnsiTheme="minorHAnsi" w:cstheme="minorHAnsi"/>
                <w:color w:val="000000"/>
                <w:sz w:val="20"/>
                <w:szCs w:val="20"/>
              </w:rPr>
              <w:t>a</w:t>
            </w:r>
            <w:proofErr w:type="spellEnd"/>
            <w:r w:rsidRPr="007724C8">
              <w:rPr>
                <w:rFonts w:asciiTheme="minorHAnsi" w:eastAsia="Times New Roman" w:hAnsiTheme="minorHAnsi" w:cstheme="minorHAnsi"/>
                <w:color w:val="000000"/>
                <w:sz w:val="20"/>
                <w:szCs w:val="20"/>
              </w:rPr>
              <w:t xml:space="preserve"> Increase investment, including through enhanced international cooperation, in rural infrastructure, agricultural research and extension services, technology development and plant and livestock gene banks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enhance agricultural productive capacity in developing countries, in particular least developed countries</w:t>
            </w:r>
          </w:p>
        </w:tc>
        <w:tc>
          <w:tcPr>
            <w:tcW w:w="222" w:type="dxa"/>
            <w:vAlign w:val="center"/>
            <w:hideMark/>
          </w:tcPr>
          <w:p w14:paraId="536A90B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2C9FEA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FE8DBC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344003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A3E036C"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A3BF68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tc>
        <w:tc>
          <w:tcPr>
            <w:tcW w:w="222" w:type="dxa"/>
            <w:vAlign w:val="center"/>
            <w:hideMark/>
          </w:tcPr>
          <w:p w14:paraId="496CB3E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9A797A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68163F0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87C752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6498AF4"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D7117B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2.c Adopt measures to ensure the proper functioning of food commodity markets and their derivatives and facilitate timely access to market information, including on food reserves,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help limit extreme food price volatility</w:t>
            </w:r>
          </w:p>
        </w:tc>
        <w:tc>
          <w:tcPr>
            <w:tcW w:w="222" w:type="dxa"/>
            <w:vAlign w:val="center"/>
            <w:hideMark/>
          </w:tcPr>
          <w:p w14:paraId="06A7969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07EB2E0"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E6499E5"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3. Ensure healthy lives and promote well-being for all at all ages</w:t>
            </w:r>
          </w:p>
        </w:tc>
        <w:tc>
          <w:tcPr>
            <w:tcW w:w="222" w:type="dxa"/>
            <w:vAlign w:val="center"/>
            <w:hideMark/>
          </w:tcPr>
          <w:p w14:paraId="6470A53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DB71F2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7A1264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3.1 By 2030, reduce the global maternal mortality ratio to less than 70 per 100,000 live births</w:t>
            </w:r>
          </w:p>
        </w:tc>
        <w:tc>
          <w:tcPr>
            <w:tcW w:w="222" w:type="dxa"/>
            <w:vAlign w:val="center"/>
            <w:hideMark/>
          </w:tcPr>
          <w:p w14:paraId="6C47132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4CFDD6E"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5320BF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C0271A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26E9865"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56E87C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3.2 By 2030, end preventable deaths of newborns and children under 5 years of age, with all countries aiming to reduce neonatal mortality to at least as low as 12 per 1,000 live births and under-5 mortality to at least as low as 25 per 1,000 live births</w:t>
            </w:r>
          </w:p>
        </w:tc>
        <w:tc>
          <w:tcPr>
            <w:tcW w:w="222" w:type="dxa"/>
            <w:vAlign w:val="center"/>
            <w:hideMark/>
          </w:tcPr>
          <w:p w14:paraId="0C5C77D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B17488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7D94F5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6C628C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F77076B"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745AAD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3.3 By 2030, end the epidemics of AIDS, tuberculosis, malaria and neglected tropical diseases and combat hepatitis, water-borne </w:t>
            </w:r>
            <w:proofErr w:type="gramStart"/>
            <w:r w:rsidRPr="007724C8">
              <w:rPr>
                <w:rFonts w:asciiTheme="minorHAnsi" w:eastAsia="Times New Roman" w:hAnsiTheme="minorHAnsi" w:cstheme="minorHAnsi"/>
                <w:color w:val="000000"/>
                <w:sz w:val="20"/>
                <w:szCs w:val="20"/>
              </w:rPr>
              <w:t>diseases</w:t>
            </w:r>
            <w:proofErr w:type="gramEnd"/>
            <w:r w:rsidRPr="007724C8">
              <w:rPr>
                <w:rFonts w:asciiTheme="minorHAnsi" w:eastAsia="Times New Roman" w:hAnsiTheme="minorHAnsi" w:cstheme="minorHAnsi"/>
                <w:color w:val="000000"/>
                <w:sz w:val="20"/>
                <w:szCs w:val="20"/>
              </w:rPr>
              <w:t xml:space="preserve"> and other communicable diseases</w:t>
            </w:r>
          </w:p>
        </w:tc>
        <w:tc>
          <w:tcPr>
            <w:tcW w:w="222" w:type="dxa"/>
            <w:vAlign w:val="center"/>
            <w:hideMark/>
          </w:tcPr>
          <w:p w14:paraId="36B817D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F28E994"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46460D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9E3470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1E63A96"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F95AD4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C2566D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A30A25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862849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685E86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E638B44"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6CF9F1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6163E5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681EAF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BE297DA" w14:textId="0C2EF319"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3.4 By 2030, reduce by one third premature mortality from non-communicable diseases through prevention and treatment and promote mental health and well-being</w:t>
            </w:r>
          </w:p>
        </w:tc>
        <w:tc>
          <w:tcPr>
            <w:tcW w:w="222" w:type="dxa"/>
            <w:vAlign w:val="center"/>
            <w:hideMark/>
          </w:tcPr>
          <w:p w14:paraId="3EE8729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771089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11F0DB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F5D401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0F5192B"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662D52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3.5 Strengthen the prevention and treatment of substance abuse, including narcotic drug abuse and harmful use of alcohol</w:t>
            </w:r>
          </w:p>
        </w:tc>
        <w:tc>
          <w:tcPr>
            <w:tcW w:w="222" w:type="dxa"/>
            <w:vAlign w:val="center"/>
            <w:hideMark/>
          </w:tcPr>
          <w:p w14:paraId="28982CA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0443965"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5D36A0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A98501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CD935A4"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45AD1C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3.6 By 2020, halve the number of global deaths and injuries from road traffic accidents</w:t>
            </w:r>
          </w:p>
        </w:tc>
        <w:tc>
          <w:tcPr>
            <w:tcW w:w="222" w:type="dxa"/>
            <w:vAlign w:val="center"/>
            <w:hideMark/>
          </w:tcPr>
          <w:p w14:paraId="1B2D887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DE691C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3EBAA7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3.7 By 2030, ensure universal access to sexual and reproductive health-care services, including for family planning, information and education, and the integration of reproductive health into national strategies and </w:t>
            </w:r>
            <w:proofErr w:type="spellStart"/>
            <w:r w:rsidRPr="007724C8">
              <w:rPr>
                <w:rFonts w:asciiTheme="minorHAnsi" w:eastAsia="Times New Roman" w:hAnsiTheme="minorHAnsi" w:cstheme="minorHAnsi"/>
                <w:color w:val="000000"/>
                <w:sz w:val="20"/>
                <w:szCs w:val="20"/>
              </w:rPr>
              <w:t>programmes</w:t>
            </w:r>
            <w:proofErr w:type="spellEnd"/>
          </w:p>
        </w:tc>
        <w:tc>
          <w:tcPr>
            <w:tcW w:w="222" w:type="dxa"/>
            <w:vAlign w:val="center"/>
            <w:hideMark/>
          </w:tcPr>
          <w:p w14:paraId="32F6B76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07D783B"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17280D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0C4946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879F60D"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687A0FE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3.8 Achieve universal health coverage, including financial risk protection, access to quality essential health-care services and access to safe, effective, </w:t>
            </w:r>
            <w:proofErr w:type="gramStart"/>
            <w:r w:rsidRPr="007724C8">
              <w:rPr>
                <w:rFonts w:asciiTheme="minorHAnsi" w:eastAsia="Times New Roman" w:hAnsiTheme="minorHAnsi" w:cstheme="minorHAnsi"/>
                <w:color w:val="000000"/>
                <w:sz w:val="20"/>
                <w:szCs w:val="20"/>
              </w:rPr>
              <w:t>quality</w:t>
            </w:r>
            <w:proofErr w:type="gramEnd"/>
            <w:r w:rsidRPr="007724C8">
              <w:rPr>
                <w:rFonts w:asciiTheme="minorHAnsi" w:eastAsia="Times New Roman" w:hAnsiTheme="minorHAnsi" w:cstheme="minorHAnsi"/>
                <w:color w:val="000000"/>
                <w:sz w:val="20"/>
                <w:szCs w:val="20"/>
              </w:rPr>
              <w:t xml:space="preserve"> and affordable essential medicines and vaccines for all</w:t>
            </w:r>
          </w:p>
        </w:tc>
        <w:tc>
          <w:tcPr>
            <w:tcW w:w="222" w:type="dxa"/>
            <w:vAlign w:val="center"/>
            <w:hideMark/>
          </w:tcPr>
          <w:p w14:paraId="2DBFF72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E94EF8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9E12AD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E36277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D8B27F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42B4D13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3.9 By 2030, substantially reduce the number of deaths and illnesses from hazardous chemicals and air, water and soil pollution and contamination</w:t>
            </w:r>
          </w:p>
        </w:tc>
        <w:tc>
          <w:tcPr>
            <w:tcW w:w="222" w:type="dxa"/>
            <w:vAlign w:val="center"/>
            <w:hideMark/>
          </w:tcPr>
          <w:p w14:paraId="2DCB5BB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E16800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E8830E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9C9CEF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2BFA6BE"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03B38C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AFE243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AD97E54"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D6CCEA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3.a Strengthen the implementation of the World Health Organization Framework Convention on Tobacco Control in all countries, as appropriate</w:t>
            </w:r>
          </w:p>
        </w:tc>
        <w:tc>
          <w:tcPr>
            <w:tcW w:w="222" w:type="dxa"/>
            <w:vAlign w:val="center"/>
            <w:hideMark/>
          </w:tcPr>
          <w:p w14:paraId="1240611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D988C2D"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4D0479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3.b Support the research and development of vaccines and medicines for the communicable and non</w:t>
            </w:r>
            <w:r w:rsidRPr="007724C8">
              <w:rPr>
                <w:rFonts w:asciiTheme="minorHAnsi" w:eastAsia="Times New Roman" w:hAnsiTheme="minorHAnsi" w:cstheme="minorHAnsi"/>
                <w:color w:val="000000"/>
                <w:sz w:val="20"/>
                <w:szCs w:val="20"/>
              </w:rPr>
              <w:noBreakHyphen/>
              <w:t>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tc>
        <w:tc>
          <w:tcPr>
            <w:tcW w:w="222" w:type="dxa"/>
            <w:vAlign w:val="center"/>
            <w:hideMark/>
          </w:tcPr>
          <w:p w14:paraId="155734F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2C337C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046720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990CAD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043F815D"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640CA8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3.c Substantially increase health financing and the recruitment, development, </w:t>
            </w:r>
            <w:proofErr w:type="gramStart"/>
            <w:r w:rsidRPr="007724C8">
              <w:rPr>
                <w:rFonts w:asciiTheme="minorHAnsi" w:eastAsia="Times New Roman" w:hAnsiTheme="minorHAnsi" w:cstheme="minorHAnsi"/>
                <w:color w:val="000000"/>
                <w:sz w:val="20"/>
                <w:szCs w:val="20"/>
              </w:rPr>
              <w:t>training</w:t>
            </w:r>
            <w:proofErr w:type="gramEnd"/>
            <w:r w:rsidRPr="007724C8">
              <w:rPr>
                <w:rFonts w:asciiTheme="minorHAnsi" w:eastAsia="Times New Roman" w:hAnsiTheme="minorHAnsi" w:cstheme="minorHAnsi"/>
                <w:color w:val="000000"/>
                <w:sz w:val="20"/>
                <w:szCs w:val="20"/>
              </w:rPr>
              <w:t xml:space="preserve"> and retention of the health workforce in developing countries, especially in least developed countries and small island developing States</w:t>
            </w:r>
          </w:p>
        </w:tc>
        <w:tc>
          <w:tcPr>
            <w:tcW w:w="222" w:type="dxa"/>
            <w:vAlign w:val="center"/>
            <w:hideMark/>
          </w:tcPr>
          <w:p w14:paraId="6EA67E1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62DE26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35273F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3.d Strengthen the capacity of all countries, in particular developing countries, for early warning, risk reduction and management of national and global health risks</w:t>
            </w:r>
          </w:p>
        </w:tc>
        <w:tc>
          <w:tcPr>
            <w:tcW w:w="222" w:type="dxa"/>
            <w:vAlign w:val="center"/>
            <w:hideMark/>
          </w:tcPr>
          <w:p w14:paraId="5D37F13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5F50A61"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953B3A7"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4. Ensure inclusive and equitable quality education and promote lifelong learning opportunities for all</w:t>
            </w:r>
          </w:p>
        </w:tc>
        <w:tc>
          <w:tcPr>
            <w:tcW w:w="222" w:type="dxa"/>
            <w:vAlign w:val="center"/>
            <w:hideMark/>
          </w:tcPr>
          <w:p w14:paraId="4B2001E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9EDBFB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49BE57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4.1 By 2030, ensure that all girls and boys complete free, equitable and quality primary and secondary education leading to relevant and effective learning outcomes</w:t>
            </w:r>
          </w:p>
        </w:tc>
        <w:tc>
          <w:tcPr>
            <w:tcW w:w="222" w:type="dxa"/>
            <w:vAlign w:val="center"/>
            <w:hideMark/>
          </w:tcPr>
          <w:p w14:paraId="2BBE988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48D0E0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40E0BF6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4.2 By 2030, ensure that all girls and boys have access to quality early childhood development, </w:t>
            </w:r>
            <w:proofErr w:type="gramStart"/>
            <w:r w:rsidRPr="007724C8">
              <w:rPr>
                <w:rFonts w:asciiTheme="minorHAnsi" w:eastAsia="Times New Roman" w:hAnsiTheme="minorHAnsi" w:cstheme="minorHAnsi"/>
                <w:color w:val="000000"/>
                <w:sz w:val="20"/>
                <w:szCs w:val="20"/>
              </w:rPr>
              <w:t>care</w:t>
            </w:r>
            <w:proofErr w:type="gramEnd"/>
            <w:r w:rsidRPr="007724C8">
              <w:rPr>
                <w:rFonts w:asciiTheme="minorHAnsi" w:eastAsia="Times New Roman" w:hAnsiTheme="minorHAnsi" w:cstheme="minorHAnsi"/>
                <w:color w:val="000000"/>
                <w:sz w:val="20"/>
                <w:szCs w:val="20"/>
              </w:rPr>
              <w:t xml:space="preserve"> and pre-primary education so that they are ready for primary education</w:t>
            </w:r>
          </w:p>
        </w:tc>
        <w:tc>
          <w:tcPr>
            <w:tcW w:w="222" w:type="dxa"/>
            <w:vAlign w:val="center"/>
            <w:hideMark/>
          </w:tcPr>
          <w:p w14:paraId="091C7A5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F440752"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25F060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276B68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8C13F5B"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FD99ED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4.3 By 2030, ensure equal access for all women and men to affordable and quality technical, </w:t>
            </w:r>
            <w:proofErr w:type="gramStart"/>
            <w:r w:rsidRPr="007724C8">
              <w:rPr>
                <w:rFonts w:asciiTheme="minorHAnsi" w:eastAsia="Times New Roman" w:hAnsiTheme="minorHAnsi" w:cstheme="minorHAnsi"/>
                <w:color w:val="000000"/>
                <w:sz w:val="20"/>
                <w:szCs w:val="20"/>
              </w:rPr>
              <w:t>vocational</w:t>
            </w:r>
            <w:proofErr w:type="gramEnd"/>
            <w:r w:rsidRPr="007724C8">
              <w:rPr>
                <w:rFonts w:asciiTheme="minorHAnsi" w:eastAsia="Times New Roman" w:hAnsiTheme="minorHAnsi" w:cstheme="minorHAnsi"/>
                <w:color w:val="000000"/>
                <w:sz w:val="20"/>
                <w:szCs w:val="20"/>
              </w:rPr>
              <w:t xml:space="preserve"> and tertiary education, including university</w:t>
            </w:r>
          </w:p>
        </w:tc>
        <w:tc>
          <w:tcPr>
            <w:tcW w:w="222" w:type="dxa"/>
            <w:vAlign w:val="center"/>
            <w:hideMark/>
          </w:tcPr>
          <w:p w14:paraId="4AAEA37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C45B6CB"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8A851F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4.4 By 2030, substantially increase the number of youth and adults who have relevant skills, including technical and vocational skills, for employment, decent </w:t>
            </w:r>
            <w:proofErr w:type="gramStart"/>
            <w:r w:rsidRPr="007724C8">
              <w:rPr>
                <w:rFonts w:asciiTheme="minorHAnsi" w:eastAsia="Times New Roman" w:hAnsiTheme="minorHAnsi" w:cstheme="minorHAnsi"/>
                <w:color w:val="000000"/>
                <w:sz w:val="20"/>
                <w:szCs w:val="20"/>
              </w:rPr>
              <w:t>jobs</w:t>
            </w:r>
            <w:proofErr w:type="gramEnd"/>
            <w:r w:rsidRPr="007724C8">
              <w:rPr>
                <w:rFonts w:asciiTheme="minorHAnsi" w:eastAsia="Times New Roman" w:hAnsiTheme="minorHAnsi" w:cstheme="minorHAnsi"/>
                <w:color w:val="000000"/>
                <w:sz w:val="20"/>
                <w:szCs w:val="20"/>
              </w:rPr>
              <w:t xml:space="preserve"> and entrepreneurship</w:t>
            </w:r>
          </w:p>
        </w:tc>
        <w:tc>
          <w:tcPr>
            <w:tcW w:w="222" w:type="dxa"/>
            <w:vAlign w:val="center"/>
            <w:hideMark/>
          </w:tcPr>
          <w:p w14:paraId="0C5D244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1B6C814"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982856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4.5 By 2030, eliminate gender disparities in education and ensure equal access to all levels of education and vocational training for the vulnerable, including persons with disabilities, indigenous </w:t>
            </w:r>
            <w:proofErr w:type="gramStart"/>
            <w:r w:rsidRPr="007724C8">
              <w:rPr>
                <w:rFonts w:asciiTheme="minorHAnsi" w:eastAsia="Times New Roman" w:hAnsiTheme="minorHAnsi" w:cstheme="minorHAnsi"/>
                <w:color w:val="000000"/>
                <w:sz w:val="20"/>
                <w:szCs w:val="20"/>
              </w:rPr>
              <w:t>peoples</w:t>
            </w:r>
            <w:proofErr w:type="gramEnd"/>
            <w:r w:rsidRPr="007724C8">
              <w:rPr>
                <w:rFonts w:asciiTheme="minorHAnsi" w:eastAsia="Times New Roman" w:hAnsiTheme="minorHAnsi" w:cstheme="minorHAnsi"/>
                <w:color w:val="000000"/>
                <w:sz w:val="20"/>
                <w:szCs w:val="20"/>
              </w:rPr>
              <w:t xml:space="preserve"> and children in vulnerable situations</w:t>
            </w:r>
          </w:p>
        </w:tc>
        <w:tc>
          <w:tcPr>
            <w:tcW w:w="222" w:type="dxa"/>
            <w:vAlign w:val="center"/>
            <w:hideMark/>
          </w:tcPr>
          <w:p w14:paraId="2F43A8F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B91DC6B"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C267CC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4.6 By 2030, ensure that all youth and a substantial proportion of adults, both men and women, achieve literacy and numeracy</w:t>
            </w:r>
          </w:p>
        </w:tc>
        <w:tc>
          <w:tcPr>
            <w:tcW w:w="222" w:type="dxa"/>
            <w:vAlign w:val="center"/>
            <w:hideMark/>
          </w:tcPr>
          <w:p w14:paraId="1B8D01F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8002680"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5C1AD5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w:t>
            </w:r>
            <w:proofErr w:type="gramStart"/>
            <w:r w:rsidRPr="007724C8">
              <w:rPr>
                <w:rFonts w:asciiTheme="minorHAnsi" w:eastAsia="Times New Roman" w:hAnsiTheme="minorHAnsi" w:cstheme="minorHAnsi"/>
                <w:color w:val="000000"/>
                <w:sz w:val="20"/>
                <w:szCs w:val="20"/>
              </w:rPr>
              <w:t>citizenship</w:t>
            </w:r>
            <w:proofErr w:type="gramEnd"/>
            <w:r w:rsidRPr="007724C8">
              <w:rPr>
                <w:rFonts w:asciiTheme="minorHAnsi" w:eastAsia="Times New Roman" w:hAnsiTheme="minorHAnsi" w:cstheme="minorHAnsi"/>
                <w:color w:val="000000"/>
                <w:sz w:val="20"/>
                <w:szCs w:val="20"/>
              </w:rPr>
              <w:t xml:space="preserve"> and appreciation of cultural diversity and of culture’s contribution to sustainable development</w:t>
            </w:r>
          </w:p>
        </w:tc>
        <w:tc>
          <w:tcPr>
            <w:tcW w:w="222" w:type="dxa"/>
            <w:vAlign w:val="center"/>
            <w:hideMark/>
          </w:tcPr>
          <w:p w14:paraId="2224C75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4D3FE56"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8D1EAC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4.a Build and upgrade education facilities that are child, disability and gender sensitive and provide safe, non-violent, </w:t>
            </w:r>
            <w:proofErr w:type="gramStart"/>
            <w:r w:rsidRPr="007724C8">
              <w:rPr>
                <w:rFonts w:asciiTheme="minorHAnsi" w:eastAsia="Times New Roman" w:hAnsiTheme="minorHAnsi" w:cstheme="minorHAnsi"/>
                <w:color w:val="000000"/>
                <w:sz w:val="20"/>
                <w:szCs w:val="20"/>
              </w:rPr>
              <w:t>inclusive</w:t>
            </w:r>
            <w:proofErr w:type="gramEnd"/>
            <w:r w:rsidRPr="007724C8">
              <w:rPr>
                <w:rFonts w:asciiTheme="minorHAnsi" w:eastAsia="Times New Roman" w:hAnsiTheme="minorHAnsi" w:cstheme="minorHAnsi"/>
                <w:color w:val="000000"/>
                <w:sz w:val="20"/>
                <w:szCs w:val="20"/>
              </w:rPr>
              <w:t xml:space="preserve"> and effective learning environments for all</w:t>
            </w:r>
          </w:p>
        </w:tc>
        <w:tc>
          <w:tcPr>
            <w:tcW w:w="222" w:type="dxa"/>
            <w:vAlign w:val="center"/>
            <w:hideMark/>
          </w:tcPr>
          <w:p w14:paraId="682955F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C36A102"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3D0EAA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4.b By 2020, substantially expand globally the number of scholarships available to developing countries, </w:t>
            </w:r>
            <w:proofErr w:type="gramStart"/>
            <w:r w:rsidRPr="007724C8">
              <w:rPr>
                <w:rFonts w:asciiTheme="minorHAnsi" w:eastAsia="Times New Roman" w:hAnsiTheme="minorHAnsi" w:cstheme="minorHAnsi"/>
                <w:color w:val="000000"/>
                <w:sz w:val="20"/>
                <w:szCs w:val="20"/>
              </w:rPr>
              <w:t>in particular least</w:t>
            </w:r>
            <w:proofErr w:type="gramEnd"/>
            <w:r w:rsidRPr="007724C8">
              <w:rPr>
                <w:rFonts w:asciiTheme="minorHAnsi" w:eastAsia="Times New Roman" w:hAnsiTheme="minorHAnsi" w:cstheme="minorHAnsi"/>
                <w:color w:val="000000"/>
                <w:sz w:val="20"/>
                <w:szCs w:val="20"/>
              </w:rPr>
              <w:t xml:space="preserve"> developed countries, small island developing States and African countries, for enrolment in higher education, including vocational training and information and communications technology, technical, engineering and scientific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in developed countries and other developing countries</w:t>
            </w:r>
          </w:p>
        </w:tc>
        <w:tc>
          <w:tcPr>
            <w:tcW w:w="222" w:type="dxa"/>
            <w:vAlign w:val="center"/>
            <w:hideMark/>
          </w:tcPr>
          <w:p w14:paraId="20C6F87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F2C07F2"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6CB90E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4.c By 2030, substantially increase the supply of qualified teachers, including through international cooperation for teacher training in developing countries, especially least developed countries and small island developing States</w:t>
            </w:r>
          </w:p>
        </w:tc>
        <w:tc>
          <w:tcPr>
            <w:tcW w:w="222" w:type="dxa"/>
            <w:vAlign w:val="center"/>
            <w:hideMark/>
          </w:tcPr>
          <w:p w14:paraId="6A83038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617CA8A"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739B2F2"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5. Achieve gender equality and empower all women and girls</w:t>
            </w:r>
          </w:p>
        </w:tc>
        <w:tc>
          <w:tcPr>
            <w:tcW w:w="222" w:type="dxa"/>
            <w:vAlign w:val="center"/>
            <w:hideMark/>
          </w:tcPr>
          <w:p w14:paraId="1B92B43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02C76F4"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9C1EAF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5.1 End all forms of discrimination against all women and girls everywhere</w:t>
            </w:r>
          </w:p>
        </w:tc>
        <w:tc>
          <w:tcPr>
            <w:tcW w:w="222" w:type="dxa"/>
            <w:vAlign w:val="center"/>
            <w:hideMark/>
          </w:tcPr>
          <w:p w14:paraId="5F5F257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B23D24F"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4DC681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5.2 Eliminate all forms of violence against all women and girls in the public and private spheres, including trafficking and sexual and other types of exploitation</w:t>
            </w:r>
          </w:p>
        </w:tc>
        <w:tc>
          <w:tcPr>
            <w:tcW w:w="222" w:type="dxa"/>
            <w:vAlign w:val="center"/>
            <w:hideMark/>
          </w:tcPr>
          <w:p w14:paraId="369271C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9B1AD65"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847F3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B57FDD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AA1F077"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055CD7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5.3 Eliminate all harmful practices, such as child, early and forced marriage and female genital mutilation</w:t>
            </w:r>
          </w:p>
        </w:tc>
        <w:tc>
          <w:tcPr>
            <w:tcW w:w="222" w:type="dxa"/>
            <w:vAlign w:val="center"/>
            <w:hideMark/>
          </w:tcPr>
          <w:p w14:paraId="06B7220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4EE4A1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192D15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8767EE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0942CFE"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49D31B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5.4 Recognize and value unpaid care and domestic work through the provision of public services, infrastructure and social protection policies and the promotion of shared responsibility within the household and the family as nationally appropriate</w:t>
            </w:r>
          </w:p>
        </w:tc>
        <w:tc>
          <w:tcPr>
            <w:tcW w:w="222" w:type="dxa"/>
            <w:vAlign w:val="center"/>
            <w:hideMark/>
          </w:tcPr>
          <w:p w14:paraId="3D891FC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38EB9E6"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F8EEC1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5.5 Ensure women’s full and effective participation and equal opportunities for leadership at all levels of decision-making in political, </w:t>
            </w:r>
            <w:proofErr w:type="gramStart"/>
            <w:r w:rsidRPr="007724C8">
              <w:rPr>
                <w:rFonts w:asciiTheme="minorHAnsi" w:eastAsia="Times New Roman" w:hAnsiTheme="minorHAnsi" w:cstheme="minorHAnsi"/>
                <w:color w:val="000000"/>
                <w:sz w:val="20"/>
                <w:szCs w:val="20"/>
              </w:rPr>
              <w:t>economic</w:t>
            </w:r>
            <w:proofErr w:type="gramEnd"/>
            <w:r w:rsidRPr="007724C8">
              <w:rPr>
                <w:rFonts w:asciiTheme="minorHAnsi" w:eastAsia="Times New Roman" w:hAnsiTheme="minorHAnsi" w:cstheme="minorHAnsi"/>
                <w:color w:val="000000"/>
                <w:sz w:val="20"/>
                <w:szCs w:val="20"/>
              </w:rPr>
              <w:t xml:space="preserve"> and public life</w:t>
            </w:r>
          </w:p>
        </w:tc>
        <w:tc>
          <w:tcPr>
            <w:tcW w:w="222" w:type="dxa"/>
            <w:vAlign w:val="center"/>
            <w:hideMark/>
          </w:tcPr>
          <w:p w14:paraId="0904ADD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A4F325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657E726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EF724E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92EC47D"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B4C1D6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5.6 Ensure universal access to sexual and reproductive health and reproductive rights as agreed in accordance with the </w:t>
            </w:r>
            <w:proofErr w:type="spellStart"/>
            <w:r w:rsidRPr="007724C8">
              <w:rPr>
                <w:rFonts w:asciiTheme="minorHAnsi" w:eastAsia="Times New Roman" w:hAnsiTheme="minorHAnsi" w:cstheme="minorHAnsi"/>
                <w:color w:val="000000"/>
                <w:sz w:val="20"/>
                <w:szCs w:val="20"/>
              </w:rPr>
              <w:t>Programme</w:t>
            </w:r>
            <w:proofErr w:type="spellEnd"/>
            <w:r w:rsidRPr="007724C8">
              <w:rPr>
                <w:rFonts w:asciiTheme="minorHAnsi" w:eastAsia="Times New Roman" w:hAnsiTheme="minorHAnsi" w:cstheme="minorHAnsi"/>
                <w:color w:val="000000"/>
                <w:sz w:val="20"/>
                <w:szCs w:val="20"/>
              </w:rPr>
              <w:t xml:space="preserve"> of Action of the International Conference on Population and Development and the Beijing Platform for Action and the outcome documents of their review conferences</w:t>
            </w:r>
          </w:p>
        </w:tc>
        <w:tc>
          <w:tcPr>
            <w:tcW w:w="222" w:type="dxa"/>
            <w:vAlign w:val="center"/>
            <w:hideMark/>
          </w:tcPr>
          <w:p w14:paraId="72120AA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D823FD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234CEF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EF3E41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3E12225"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8D6F94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5.a Undertake reforms to give women equal rights to economic resources, as well as access to ownership and control over land and other forms of property, financial services, </w:t>
            </w:r>
            <w:proofErr w:type="gramStart"/>
            <w:r w:rsidRPr="007724C8">
              <w:rPr>
                <w:rFonts w:asciiTheme="minorHAnsi" w:eastAsia="Times New Roman" w:hAnsiTheme="minorHAnsi" w:cstheme="minorHAnsi"/>
                <w:color w:val="000000"/>
                <w:sz w:val="20"/>
                <w:szCs w:val="20"/>
              </w:rPr>
              <w:t>inheritance</w:t>
            </w:r>
            <w:proofErr w:type="gramEnd"/>
            <w:r w:rsidRPr="007724C8">
              <w:rPr>
                <w:rFonts w:asciiTheme="minorHAnsi" w:eastAsia="Times New Roman" w:hAnsiTheme="minorHAnsi" w:cstheme="minorHAnsi"/>
                <w:color w:val="000000"/>
                <w:sz w:val="20"/>
                <w:szCs w:val="20"/>
              </w:rPr>
              <w:t xml:space="preserve"> and natural resources, in accordance with national laws</w:t>
            </w:r>
          </w:p>
        </w:tc>
        <w:tc>
          <w:tcPr>
            <w:tcW w:w="222" w:type="dxa"/>
            <w:vAlign w:val="center"/>
            <w:hideMark/>
          </w:tcPr>
          <w:p w14:paraId="3A254BF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DDF8E5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EE7BB3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B06C5D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FBECDB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4634D0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5.b Enhance the use of enabling technology, in particular information and communications technology, to promote the empowerment of women</w:t>
            </w:r>
          </w:p>
        </w:tc>
        <w:tc>
          <w:tcPr>
            <w:tcW w:w="222" w:type="dxa"/>
            <w:vAlign w:val="center"/>
            <w:hideMark/>
          </w:tcPr>
          <w:p w14:paraId="1090028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BA1377F"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5E6ADE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5.c Adopt and strengthen sound policies and enforceable legislation for the promotion of gender equality and the empowerment of all women and girls at all levels</w:t>
            </w:r>
          </w:p>
        </w:tc>
        <w:tc>
          <w:tcPr>
            <w:tcW w:w="222" w:type="dxa"/>
            <w:vAlign w:val="center"/>
            <w:hideMark/>
          </w:tcPr>
          <w:p w14:paraId="0DAB9C8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E2B80FF"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2DAC30D"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6. Ensure availability and sustainable management of water and sanitation for all</w:t>
            </w:r>
          </w:p>
        </w:tc>
        <w:tc>
          <w:tcPr>
            <w:tcW w:w="222" w:type="dxa"/>
            <w:vAlign w:val="center"/>
            <w:hideMark/>
          </w:tcPr>
          <w:p w14:paraId="5D79A13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DF7B2D2"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600765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6.1 By 2030, achieve universal and equitable access to safe and affordable drinking water for all</w:t>
            </w:r>
          </w:p>
        </w:tc>
        <w:tc>
          <w:tcPr>
            <w:tcW w:w="222" w:type="dxa"/>
            <w:vAlign w:val="center"/>
            <w:hideMark/>
          </w:tcPr>
          <w:p w14:paraId="5AC8372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F7E179A"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294073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6.2 By 2030, achieve access to adequate and equitable sanitation and hygiene for all and end open defecation, paying special attention to the needs of women and girls and those in vulnerable situations</w:t>
            </w:r>
          </w:p>
        </w:tc>
        <w:tc>
          <w:tcPr>
            <w:tcW w:w="222" w:type="dxa"/>
            <w:vAlign w:val="center"/>
            <w:hideMark/>
          </w:tcPr>
          <w:p w14:paraId="73E5BC8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657B399"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35C4E5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6.3 By 2030, improve water quality by reducing pollution, eliminating </w:t>
            </w:r>
            <w:proofErr w:type="gramStart"/>
            <w:r w:rsidRPr="007724C8">
              <w:rPr>
                <w:rFonts w:asciiTheme="minorHAnsi" w:eastAsia="Times New Roman" w:hAnsiTheme="minorHAnsi" w:cstheme="minorHAnsi"/>
                <w:color w:val="000000"/>
                <w:sz w:val="20"/>
                <w:szCs w:val="20"/>
              </w:rPr>
              <w:t>dumping</w:t>
            </w:r>
            <w:proofErr w:type="gramEnd"/>
            <w:r w:rsidRPr="007724C8">
              <w:rPr>
                <w:rFonts w:asciiTheme="minorHAnsi" w:eastAsia="Times New Roman" w:hAnsiTheme="minorHAnsi" w:cstheme="minorHAnsi"/>
                <w:color w:val="000000"/>
                <w:sz w:val="20"/>
                <w:szCs w:val="20"/>
              </w:rPr>
              <w:t xml:space="preserve"> and minimizing release of hazardous chemicals and materials, halving the proportion of untreated wastewater and substantially increasing recycling and safe reuse globally</w:t>
            </w:r>
          </w:p>
        </w:tc>
        <w:tc>
          <w:tcPr>
            <w:tcW w:w="222" w:type="dxa"/>
            <w:vAlign w:val="center"/>
            <w:hideMark/>
          </w:tcPr>
          <w:p w14:paraId="7735CF1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CB2B40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4D91DE9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015BAF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EE63CAB"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EB24F9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6.4 By 2030, substantially increase water-use efficiency across all sectors and ensure sustainable withdrawals and supply of freshwater to address water scarcity and substantially reduce the number of people suffering from water scarcity</w:t>
            </w:r>
          </w:p>
        </w:tc>
        <w:tc>
          <w:tcPr>
            <w:tcW w:w="222" w:type="dxa"/>
            <w:vAlign w:val="center"/>
            <w:hideMark/>
          </w:tcPr>
          <w:p w14:paraId="59A3E07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B429D5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61B2625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3742F2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AA4FDF8"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59A5A0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6.5 By 2030, implement integrated water resources management at all levels, including through transboundary cooperation as appropriate</w:t>
            </w:r>
          </w:p>
        </w:tc>
        <w:tc>
          <w:tcPr>
            <w:tcW w:w="222" w:type="dxa"/>
            <w:vAlign w:val="center"/>
            <w:hideMark/>
          </w:tcPr>
          <w:p w14:paraId="3D7CDFD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84B0AE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6B0076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A1810D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EAE143D"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1EF2BD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6.6 By 2020, protect and restore water-related ecosystems, including mountains, forests, wetlands, rivers, </w:t>
            </w:r>
            <w:proofErr w:type="gramStart"/>
            <w:r w:rsidRPr="007724C8">
              <w:rPr>
                <w:rFonts w:asciiTheme="minorHAnsi" w:eastAsia="Times New Roman" w:hAnsiTheme="minorHAnsi" w:cstheme="minorHAnsi"/>
                <w:color w:val="000000"/>
                <w:sz w:val="20"/>
                <w:szCs w:val="20"/>
              </w:rPr>
              <w:t>aquifers</w:t>
            </w:r>
            <w:proofErr w:type="gramEnd"/>
            <w:r w:rsidRPr="007724C8">
              <w:rPr>
                <w:rFonts w:asciiTheme="minorHAnsi" w:eastAsia="Times New Roman" w:hAnsiTheme="minorHAnsi" w:cstheme="minorHAnsi"/>
                <w:color w:val="000000"/>
                <w:sz w:val="20"/>
                <w:szCs w:val="20"/>
              </w:rPr>
              <w:t xml:space="preserve"> and lakes</w:t>
            </w:r>
          </w:p>
        </w:tc>
        <w:tc>
          <w:tcPr>
            <w:tcW w:w="222" w:type="dxa"/>
            <w:vAlign w:val="center"/>
            <w:hideMark/>
          </w:tcPr>
          <w:p w14:paraId="1F71E01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ACE0D1C"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74B521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6.a By 2030, expand international cooperation and capacity-building support to developing countries in water- and sanitation-related activities and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xml:space="preserve">, including water harvesting, desalination, water efficiency, wastewater treatment, </w:t>
            </w:r>
            <w:proofErr w:type="gramStart"/>
            <w:r w:rsidRPr="007724C8">
              <w:rPr>
                <w:rFonts w:asciiTheme="minorHAnsi" w:eastAsia="Times New Roman" w:hAnsiTheme="minorHAnsi" w:cstheme="minorHAnsi"/>
                <w:color w:val="000000"/>
                <w:sz w:val="20"/>
                <w:szCs w:val="20"/>
              </w:rPr>
              <w:t>recycling</w:t>
            </w:r>
            <w:proofErr w:type="gramEnd"/>
            <w:r w:rsidRPr="007724C8">
              <w:rPr>
                <w:rFonts w:asciiTheme="minorHAnsi" w:eastAsia="Times New Roman" w:hAnsiTheme="minorHAnsi" w:cstheme="minorHAnsi"/>
                <w:color w:val="000000"/>
                <w:sz w:val="20"/>
                <w:szCs w:val="20"/>
              </w:rPr>
              <w:t xml:space="preserve"> and reuse technologies</w:t>
            </w:r>
          </w:p>
        </w:tc>
        <w:tc>
          <w:tcPr>
            <w:tcW w:w="222" w:type="dxa"/>
            <w:vAlign w:val="center"/>
            <w:hideMark/>
          </w:tcPr>
          <w:p w14:paraId="0F99D00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9A3EEA1"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DD9B4F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6.b Support and strengthen the participation of local communities in improving water and sanitation management</w:t>
            </w:r>
          </w:p>
        </w:tc>
        <w:tc>
          <w:tcPr>
            <w:tcW w:w="222" w:type="dxa"/>
            <w:vAlign w:val="center"/>
            <w:hideMark/>
          </w:tcPr>
          <w:p w14:paraId="5400B17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2339ECE"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1066144"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 xml:space="preserve">Goal 7. Ensure access to affordable, reliable, </w:t>
            </w:r>
            <w:proofErr w:type="gramStart"/>
            <w:r w:rsidRPr="007724C8">
              <w:rPr>
                <w:rFonts w:asciiTheme="minorHAnsi" w:eastAsia="Times New Roman" w:hAnsiTheme="minorHAnsi" w:cstheme="minorHAnsi"/>
                <w:b/>
                <w:bCs/>
                <w:color w:val="000000"/>
                <w:sz w:val="20"/>
                <w:szCs w:val="20"/>
              </w:rPr>
              <w:t>sustainable</w:t>
            </w:r>
            <w:proofErr w:type="gramEnd"/>
            <w:r w:rsidRPr="007724C8">
              <w:rPr>
                <w:rFonts w:asciiTheme="minorHAnsi" w:eastAsia="Times New Roman" w:hAnsiTheme="minorHAnsi" w:cstheme="minorHAnsi"/>
                <w:b/>
                <w:bCs/>
                <w:color w:val="000000"/>
                <w:sz w:val="20"/>
                <w:szCs w:val="20"/>
              </w:rPr>
              <w:t xml:space="preserve"> and modern energy for all</w:t>
            </w:r>
          </w:p>
        </w:tc>
        <w:tc>
          <w:tcPr>
            <w:tcW w:w="222" w:type="dxa"/>
            <w:vAlign w:val="center"/>
            <w:hideMark/>
          </w:tcPr>
          <w:p w14:paraId="4CCE522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F9D1A93"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160147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 xml:space="preserve">7.1 By 2030, ensure universal access to affordable, </w:t>
            </w:r>
            <w:proofErr w:type="gramStart"/>
            <w:r w:rsidRPr="007724C8">
              <w:rPr>
                <w:rFonts w:asciiTheme="minorHAnsi" w:eastAsia="Times New Roman" w:hAnsiTheme="minorHAnsi" w:cstheme="minorHAnsi"/>
                <w:color w:val="000000"/>
                <w:sz w:val="20"/>
                <w:szCs w:val="20"/>
              </w:rPr>
              <w:t>reliable</w:t>
            </w:r>
            <w:proofErr w:type="gramEnd"/>
            <w:r w:rsidRPr="007724C8">
              <w:rPr>
                <w:rFonts w:asciiTheme="minorHAnsi" w:eastAsia="Times New Roman" w:hAnsiTheme="minorHAnsi" w:cstheme="minorHAnsi"/>
                <w:color w:val="000000"/>
                <w:sz w:val="20"/>
                <w:szCs w:val="20"/>
              </w:rPr>
              <w:t xml:space="preserve"> and modern energy services</w:t>
            </w:r>
          </w:p>
        </w:tc>
        <w:tc>
          <w:tcPr>
            <w:tcW w:w="222" w:type="dxa"/>
            <w:vAlign w:val="center"/>
            <w:hideMark/>
          </w:tcPr>
          <w:p w14:paraId="4DFEB61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A21DBE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911616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AD28AC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DBAA673"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FFD824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7.2 By 2030, increase substantially the share of renewable energy in the global energy mix</w:t>
            </w:r>
          </w:p>
        </w:tc>
        <w:tc>
          <w:tcPr>
            <w:tcW w:w="222" w:type="dxa"/>
            <w:vAlign w:val="center"/>
            <w:hideMark/>
          </w:tcPr>
          <w:p w14:paraId="3B7BF6D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A09C397"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C9050A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7.3 By 2030, double the global rate of improvement in energy efficiency</w:t>
            </w:r>
          </w:p>
        </w:tc>
        <w:tc>
          <w:tcPr>
            <w:tcW w:w="222" w:type="dxa"/>
            <w:vAlign w:val="center"/>
            <w:hideMark/>
          </w:tcPr>
          <w:p w14:paraId="677336C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E84171A"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3A15A6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tc>
        <w:tc>
          <w:tcPr>
            <w:tcW w:w="222" w:type="dxa"/>
            <w:vAlign w:val="center"/>
            <w:hideMark/>
          </w:tcPr>
          <w:p w14:paraId="10155C5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F9E405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C76FB5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7.b By 2030, expand infrastructure and upgrade technology for supplying modern and sustainable energy services for all in developing countries, </w:t>
            </w:r>
            <w:proofErr w:type="gramStart"/>
            <w:r w:rsidRPr="007724C8">
              <w:rPr>
                <w:rFonts w:asciiTheme="minorHAnsi" w:eastAsia="Times New Roman" w:hAnsiTheme="minorHAnsi" w:cstheme="minorHAnsi"/>
                <w:color w:val="000000"/>
                <w:sz w:val="20"/>
                <w:szCs w:val="20"/>
              </w:rPr>
              <w:t>in particular least</w:t>
            </w:r>
            <w:proofErr w:type="gramEnd"/>
            <w:r w:rsidRPr="007724C8">
              <w:rPr>
                <w:rFonts w:asciiTheme="minorHAnsi" w:eastAsia="Times New Roman" w:hAnsiTheme="minorHAnsi" w:cstheme="minorHAnsi"/>
                <w:color w:val="000000"/>
                <w:sz w:val="20"/>
                <w:szCs w:val="20"/>
              </w:rPr>
              <w:t xml:space="preserve"> developed countries, small island developing States and landlocked developing countries, in accordance with their respective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xml:space="preserve"> of support</w:t>
            </w:r>
          </w:p>
        </w:tc>
        <w:tc>
          <w:tcPr>
            <w:tcW w:w="222" w:type="dxa"/>
            <w:vAlign w:val="center"/>
            <w:hideMark/>
          </w:tcPr>
          <w:p w14:paraId="0B95099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893D619"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5176349"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 xml:space="preserve">Goal 8. Promote sustained, </w:t>
            </w:r>
            <w:proofErr w:type="gramStart"/>
            <w:r w:rsidRPr="007724C8">
              <w:rPr>
                <w:rFonts w:asciiTheme="minorHAnsi" w:eastAsia="Times New Roman" w:hAnsiTheme="minorHAnsi" w:cstheme="minorHAnsi"/>
                <w:b/>
                <w:bCs/>
                <w:color w:val="000000"/>
                <w:sz w:val="20"/>
                <w:szCs w:val="20"/>
              </w:rPr>
              <w:t>inclusive</w:t>
            </w:r>
            <w:proofErr w:type="gramEnd"/>
            <w:r w:rsidRPr="007724C8">
              <w:rPr>
                <w:rFonts w:asciiTheme="minorHAnsi" w:eastAsia="Times New Roman" w:hAnsiTheme="minorHAnsi" w:cstheme="minorHAnsi"/>
                <w:b/>
                <w:bCs/>
                <w:color w:val="000000"/>
                <w:sz w:val="20"/>
                <w:szCs w:val="20"/>
              </w:rPr>
              <w:t xml:space="preserve"> and sustainable economic growth, full and productive employment and decent work for all</w:t>
            </w:r>
          </w:p>
        </w:tc>
        <w:tc>
          <w:tcPr>
            <w:tcW w:w="222" w:type="dxa"/>
            <w:vAlign w:val="center"/>
            <w:hideMark/>
          </w:tcPr>
          <w:p w14:paraId="0D48AFF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6430133"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A89537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8.1 Sustain per capita economic growth in accordance with national circumstances and, in particular, at least 7 per cent gross domestic product growth per annum in the least developed countries</w:t>
            </w:r>
          </w:p>
        </w:tc>
        <w:tc>
          <w:tcPr>
            <w:tcW w:w="222" w:type="dxa"/>
            <w:vAlign w:val="center"/>
            <w:hideMark/>
          </w:tcPr>
          <w:p w14:paraId="2154335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85EB7CB"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391E4E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8.2 Achieve higher levels of economic productivity through diversification, technological upgrading and innovation, including through a focus on </w:t>
            </w:r>
            <w:proofErr w:type="gramStart"/>
            <w:r w:rsidRPr="007724C8">
              <w:rPr>
                <w:rFonts w:asciiTheme="minorHAnsi" w:eastAsia="Times New Roman" w:hAnsiTheme="minorHAnsi" w:cstheme="minorHAnsi"/>
                <w:color w:val="000000"/>
                <w:sz w:val="20"/>
                <w:szCs w:val="20"/>
              </w:rPr>
              <w:t>high-value</w:t>
            </w:r>
            <w:proofErr w:type="gramEnd"/>
            <w:r w:rsidRPr="007724C8">
              <w:rPr>
                <w:rFonts w:asciiTheme="minorHAnsi" w:eastAsia="Times New Roman" w:hAnsiTheme="minorHAnsi" w:cstheme="minorHAnsi"/>
                <w:color w:val="000000"/>
                <w:sz w:val="20"/>
                <w:szCs w:val="20"/>
              </w:rPr>
              <w:t xml:space="preserve"> added and </w:t>
            </w:r>
            <w:proofErr w:type="spellStart"/>
            <w:r w:rsidRPr="007724C8">
              <w:rPr>
                <w:rFonts w:asciiTheme="minorHAnsi" w:eastAsia="Times New Roman" w:hAnsiTheme="minorHAnsi" w:cstheme="minorHAnsi"/>
                <w:color w:val="000000"/>
                <w:sz w:val="20"/>
                <w:szCs w:val="20"/>
              </w:rPr>
              <w:t>labour-intensive</w:t>
            </w:r>
            <w:proofErr w:type="spellEnd"/>
            <w:r w:rsidRPr="007724C8">
              <w:rPr>
                <w:rFonts w:asciiTheme="minorHAnsi" w:eastAsia="Times New Roman" w:hAnsiTheme="minorHAnsi" w:cstheme="minorHAnsi"/>
                <w:color w:val="000000"/>
                <w:sz w:val="20"/>
                <w:szCs w:val="20"/>
              </w:rPr>
              <w:t xml:space="preserve"> sectors</w:t>
            </w:r>
          </w:p>
        </w:tc>
        <w:tc>
          <w:tcPr>
            <w:tcW w:w="222" w:type="dxa"/>
            <w:vAlign w:val="center"/>
            <w:hideMark/>
          </w:tcPr>
          <w:p w14:paraId="4F06866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B1C444B"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4BDBE2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8.3 Promote development-oriented policies that support productive activities, decent job creation, entrepreneurship, </w:t>
            </w:r>
            <w:proofErr w:type="gramStart"/>
            <w:r w:rsidRPr="007724C8">
              <w:rPr>
                <w:rFonts w:asciiTheme="minorHAnsi" w:eastAsia="Times New Roman" w:hAnsiTheme="minorHAnsi" w:cstheme="minorHAnsi"/>
                <w:color w:val="000000"/>
                <w:sz w:val="20"/>
                <w:szCs w:val="20"/>
              </w:rPr>
              <w:t>creativity</w:t>
            </w:r>
            <w:proofErr w:type="gramEnd"/>
            <w:r w:rsidRPr="007724C8">
              <w:rPr>
                <w:rFonts w:asciiTheme="minorHAnsi" w:eastAsia="Times New Roman" w:hAnsiTheme="minorHAnsi" w:cstheme="minorHAnsi"/>
                <w:color w:val="000000"/>
                <w:sz w:val="20"/>
                <w:szCs w:val="20"/>
              </w:rPr>
              <w:t xml:space="preserve"> and innovation, and encourage the formalization and growth of micro-, small- and medium-sized enterprises, including through access to financial services</w:t>
            </w:r>
          </w:p>
        </w:tc>
        <w:tc>
          <w:tcPr>
            <w:tcW w:w="222" w:type="dxa"/>
            <w:vAlign w:val="center"/>
            <w:hideMark/>
          </w:tcPr>
          <w:p w14:paraId="2E36104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03F6B03"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674E7C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8.4 Improve progressively, through 2030, global resource efficiency in consumption and production and </w:t>
            </w:r>
            <w:proofErr w:type="spellStart"/>
            <w:r w:rsidRPr="007724C8">
              <w:rPr>
                <w:rFonts w:asciiTheme="minorHAnsi" w:eastAsia="Times New Roman" w:hAnsiTheme="minorHAnsi" w:cstheme="minorHAnsi"/>
                <w:color w:val="000000"/>
                <w:sz w:val="20"/>
                <w:szCs w:val="20"/>
              </w:rPr>
              <w:t>endeavour</w:t>
            </w:r>
            <w:proofErr w:type="spellEnd"/>
            <w:r w:rsidRPr="007724C8">
              <w:rPr>
                <w:rFonts w:asciiTheme="minorHAnsi" w:eastAsia="Times New Roman" w:hAnsiTheme="minorHAnsi" w:cstheme="minorHAnsi"/>
                <w:color w:val="000000"/>
                <w:sz w:val="20"/>
                <w:szCs w:val="20"/>
              </w:rPr>
              <w:t xml:space="preserve"> to decouple economic growth from environmental degradation, in accordance with the 10</w:t>
            </w:r>
            <w:r w:rsidRPr="007724C8">
              <w:rPr>
                <w:rFonts w:asciiTheme="minorHAnsi" w:eastAsia="Times New Roman" w:hAnsiTheme="minorHAnsi" w:cstheme="minorHAnsi"/>
                <w:color w:val="000000"/>
                <w:sz w:val="20"/>
                <w:szCs w:val="20"/>
              </w:rPr>
              <w:noBreakHyphen/>
              <w:t xml:space="preserve">Year Framework of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xml:space="preserve"> on Sustainable Consumption and Production, with developed countries taking the lead</w:t>
            </w:r>
          </w:p>
        </w:tc>
        <w:tc>
          <w:tcPr>
            <w:tcW w:w="222" w:type="dxa"/>
            <w:vAlign w:val="center"/>
            <w:hideMark/>
          </w:tcPr>
          <w:p w14:paraId="3DECCB4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9D3E848"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BF9347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25ECC6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0A0C500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182BE5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8.5 By 2030, achieve full and productive employment and decent work for all women and men, including for young people and persons with disabilities, and equal pay for work of equal value</w:t>
            </w:r>
          </w:p>
        </w:tc>
        <w:tc>
          <w:tcPr>
            <w:tcW w:w="222" w:type="dxa"/>
            <w:vAlign w:val="center"/>
            <w:hideMark/>
          </w:tcPr>
          <w:p w14:paraId="2FCDED1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6643F71"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565CF4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DCDAC9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F5F4D8C"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EE2B50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8.6 By 2020, substantially reduce the proportion of youth not in employment, </w:t>
            </w:r>
            <w:proofErr w:type="gramStart"/>
            <w:r w:rsidRPr="007724C8">
              <w:rPr>
                <w:rFonts w:asciiTheme="minorHAnsi" w:eastAsia="Times New Roman" w:hAnsiTheme="minorHAnsi" w:cstheme="minorHAnsi"/>
                <w:color w:val="000000"/>
                <w:sz w:val="20"/>
                <w:szCs w:val="20"/>
              </w:rPr>
              <w:t>education</w:t>
            </w:r>
            <w:proofErr w:type="gramEnd"/>
            <w:r w:rsidRPr="007724C8">
              <w:rPr>
                <w:rFonts w:asciiTheme="minorHAnsi" w:eastAsia="Times New Roman" w:hAnsiTheme="minorHAnsi" w:cstheme="minorHAnsi"/>
                <w:color w:val="000000"/>
                <w:sz w:val="20"/>
                <w:szCs w:val="20"/>
              </w:rPr>
              <w:t xml:space="preserve"> or training</w:t>
            </w:r>
          </w:p>
        </w:tc>
        <w:tc>
          <w:tcPr>
            <w:tcW w:w="222" w:type="dxa"/>
            <w:vAlign w:val="center"/>
            <w:hideMark/>
          </w:tcPr>
          <w:p w14:paraId="3A47CBB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52A296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62EEFC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8.7 Take immediate and effective measures to eradicate forced </w:t>
            </w:r>
            <w:proofErr w:type="spellStart"/>
            <w:r w:rsidRPr="007724C8">
              <w:rPr>
                <w:rFonts w:asciiTheme="minorHAnsi" w:eastAsia="Times New Roman" w:hAnsiTheme="minorHAnsi" w:cstheme="minorHAnsi"/>
                <w:color w:val="000000"/>
                <w:sz w:val="20"/>
                <w:szCs w:val="20"/>
              </w:rPr>
              <w:t>labour</w:t>
            </w:r>
            <w:proofErr w:type="spellEnd"/>
            <w:r w:rsidRPr="007724C8">
              <w:rPr>
                <w:rFonts w:asciiTheme="minorHAnsi" w:eastAsia="Times New Roman" w:hAnsiTheme="minorHAnsi" w:cstheme="minorHAnsi"/>
                <w:color w:val="000000"/>
                <w:sz w:val="20"/>
                <w:szCs w:val="20"/>
              </w:rPr>
              <w:t xml:space="preserve">, end modern slavery and human trafficking and secure the prohibition and elimination of the worst forms of child </w:t>
            </w:r>
            <w:proofErr w:type="spellStart"/>
            <w:r w:rsidRPr="007724C8">
              <w:rPr>
                <w:rFonts w:asciiTheme="minorHAnsi" w:eastAsia="Times New Roman" w:hAnsiTheme="minorHAnsi" w:cstheme="minorHAnsi"/>
                <w:color w:val="000000"/>
                <w:sz w:val="20"/>
                <w:szCs w:val="20"/>
              </w:rPr>
              <w:t>labour</w:t>
            </w:r>
            <w:proofErr w:type="spellEnd"/>
            <w:r w:rsidRPr="007724C8">
              <w:rPr>
                <w:rFonts w:asciiTheme="minorHAnsi" w:eastAsia="Times New Roman" w:hAnsiTheme="minorHAnsi" w:cstheme="minorHAnsi"/>
                <w:color w:val="000000"/>
                <w:sz w:val="20"/>
                <w:szCs w:val="20"/>
              </w:rPr>
              <w:t xml:space="preserve">, including recruitment and use of child soldiers, and by 2025 end child </w:t>
            </w:r>
            <w:proofErr w:type="spellStart"/>
            <w:r w:rsidRPr="007724C8">
              <w:rPr>
                <w:rFonts w:asciiTheme="minorHAnsi" w:eastAsia="Times New Roman" w:hAnsiTheme="minorHAnsi" w:cstheme="minorHAnsi"/>
                <w:color w:val="000000"/>
                <w:sz w:val="20"/>
                <w:szCs w:val="20"/>
              </w:rPr>
              <w:t>labour</w:t>
            </w:r>
            <w:proofErr w:type="spellEnd"/>
            <w:r w:rsidRPr="007724C8">
              <w:rPr>
                <w:rFonts w:asciiTheme="minorHAnsi" w:eastAsia="Times New Roman" w:hAnsiTheme="minorHAnsi" w:cstheme="minorHAnsi"/>
                <w:color w:val="000000"/>
                <w:sz w:val="20"/>
                <w:szCs w:val="20"/>
              </w:rPr>
              <w:t xml:space="preserve"> in all its forms</w:t>
            </w:r>
          </w:p>
        </w:tc>
        <w:tc>
          <w:tcPr>
            <w:tcW w:w="222" w:type="dxa"/>
            <w:vAlign w:val="center"/>
            <w:hideMark/>
          </w:tcPr>
          <w:p w14:paraId="41B2030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36C70E3"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D83782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roofErr w:type="gramStart"/>
            <w:r w:rsidRPr="007724C8">
              <w:rPr>
                <w:rFonts w:asciiTheme="minorHAnsi" w:eastAsia="Times New Roman" w:hAnsiTheme="minorHAnsi" w:cstheme="minorHAnsi"/>
                <w:color w:val="000000"/>
                <w:sz w:val="20"/>
                <w:szCs w:val="20"/>
              </w:rPr>
              <w:t>8.8  Protect</w:t>
            </w:r>
            <w:proofErr w:type="gramEnd"/>
            <w:r w:rsidRPr="007724C8">
              <w:rPr>
                <w:rFonts w:asciiTheme="minorHAnsi" w:eastAsia="Times New Roman" w:hAnsiTheme="minorHAnsi" w:cstheme="minorHAnsi"/>
                <w:color w:val="000000"/>
                <w:sz w:val="20"/>
                <w:szCs w:val="20"/>
              </w:rPr>
              <w:t xml:space="preserve"> </w:t>
            </w:r>
            <w:proofErr w:type="spellStart"/>
            <w:r w:rsidRPr="007724C8">
              <w:rPr>
                <w:rFonts w:asciiTheme="minorHAnsi" w:eastAsia="Times New Roman" w:hAnsiTheme="minorHAnsi" w:cstheme="minorHAnsi"/>
                <w:color w:val="000000"/>
                <w:sz w:val="20"/>
                <w:szCs w:val="20"/>
              </w:rPr>
              <w:t>labour</w:t>
            </w:r>
            <w:proofErr w:type="spellEnd"/>
            <w:r w:rsidRPr="007724C8">
              <w:rPr>
                <w:rFonts w:asciiTheme="minorHAnsi" w:eastAsia="Times New Roman" w:hAnsiTheme="minorHAnsi" w:cstheme="minorHAnsi"/>
                <w:color w:val="000000"/>
                <w:sz w:val="20"/>
                <w:szCs w:val="20"/>
              </w:rPr>
              <w:t xml:space="preserve"> rights and promote safe and secure working environments for all workers, including migrant workers, in particular women migrants, and those in precarious employment</w:t>
            </w:r>
          </w:p>
        </w:tc>
        <w:tc>
          <w:tcPr>
            <w:tcW w:w="222" w:type="dxa"/>
            <w:vAlign w:val="center"/>
            <w:hideMark/>
          </w:tcPr>
          <w:p w14:paraId="57A4AC2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27FF1D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2339AD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0C7226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551A098"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16E44F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8.9 By 2030, devise and implement policies to promote sustainable tourism that creates jobs and promotes local culture and products</w:t>
            </w:r>
          </w:p>
        </w:tc>
        <w:tc>
          <w:tcPr>
            <w:tcW w:w="222" w:type="dxa"/>
            <w:vAlign w:val="center"/>
            <w:hideMark/>
          </w:tcPr>
          <w:p w14:paraId="0E595D0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040FBCA"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78AA7A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D4EB9F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9B12A8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808640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8.10 Strengthen the capacity of domestic financial institutions to encourage and expand access to banking, </w:t>
            </w:r>
            <w:proofErr w:type="gramStart"/>
            <w:r w:rsidRPr="007724C8">
              <w:rPr>
                <w:rFonts w:asciiTheme="minorHAnsi" w:eastAsia="Times New Roman" w:hAnsiTheme="minorHAnsi" w:cstheme="minorHAnsi"/>
                <w:color w:val="000000"/>
                <w:sz w:val="20"/>
                <w:szCs w:val="20"/>
              </w:rPr>
              <w:t>insurance</w:t>
            </w:r>
            <w:proofErr w:type="gramEnd"/>
            <w:r w:rsidRPr="007724C8">
              <w:rPr>
                <w:rFonts w:asciiTheme="minorHAnsi" w:eastAsia="Times New Roman" w:hAnsiTheme="minorHAnsi" w:cstheme="minorHAnsi"/>
                <w:color w:val="000000"/>
                <w:sz w:val="20"/>
                <w:szCs w:val="20"/>
              </w:rPr>
              <w:t xml:space="preserve"> and financial services for all</w:t>
            </w:r>
          </w:p>
        </w:tc>
        <w:tc>
          <w:tcPr>
            <w:tcW w:w="222" w:type="dxa"/>
            <w:vAlign w:val="center"/>
            <w:hideMark/>
          </w:tcPr>
          <w:p w14:paraId="44F22CE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3BBF849"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CBA498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1A28B0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DCD9F4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D30EE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8.</w:t>
            </w:r>
            <w:proofErr w:type="spellStart"/>
            <w:r w:rsidRPr="007724C8">
              <w:rPr>
                <w:rFonts w:asciiTheme="minorHAnsi" w:eastAsia="Times New Roman" w:hAnsiTheme="minorHAnsi" w:cstheme="minorHAnsi"/>
                <w:color w:val="000000"/>
                <w:sz w:val="20"/>
                <w:szCs w:val="20"/>
              </w:rPr>
              <w:t>a</w:t>
            </w:r>
            <w:proofErr w:type="spellEnd"/>
            <w:r w:rsidRPr="007724C8">
              <w:rPr>
                <w:rFonts w:asciiTheme="minorHAnsi" w:eastAsia="Times New Roman" w:hAnsiTheme="minorHAnsi" w:cstheme="minorHAnsi"/>
                <w:color w:val="000000"/>
                <w:sz w:val="20"/>
                <w:szCs w:val="20"/>
              </w:rPr>
              <w:t xml:space="preserve"> Increase Aid for Trade support for developing countries, </w:t>
            </w:r>
            <w:proofErr w:type="gramStart"/>
            <w:r w:rsidRPr="007724C8">
              <w:rPr>
                <w:rFonts w:asciiTheme="minorHAnsi" w:eastAsia="Times New Roman" w:hAnsiTheme="minorHAnsi" w:cstheme="minorHAnsi"/>
                <w:color w:val="000000"/>
                <w:sz w:val="20"/>
                <w:szCs w:val="20"/>
              </w:rPr>
              <w:t>in particular least</w:t>
            </w:r>
            <w:proofErr w:type="gramEnd"/>
            <w:r w:rsidRPr="007724C8">
              <w:rPr>
                <w:rFonts w:asciiTheme="minorHAnsi" w:eastAsia="Times New Roman" w:hAnsiTheme="minorHAnsi" w:cstheme="minorHAnsi"/>
                <w:color w:val="000000"/>
                <w:sz w:val="20"/>
                <w:szCs w:val="20"/>
              </w:rPr>
              <w:t xml:space="preserve"> developed countries, including through the Enhanced Integrated Framework for Trade-related Technical Assistance to Least Developed Countries</w:t>
            </w:r>
          </w:p>
        </w:tc>
        <w:tc>
          <w:tcPr>
            <w:tcW w:w="222" w:type="dxa"/>
            <w:vAlign w:val="center"/>
            <w:hideMark/>
          </w:tcPr>
          <w:p w14:paraId="193D400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97DADED"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464987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 xml:space="preserve">8.b By 2020, develop and operationalize a global strategy for youth employment and implement the Global Jobs Pact of the International </w:t>
            </w:r>
            <w:proofErr w:type="spellStart"/>
            <w:r w:rsidRPr="007724C8">
              <w:rPr>
                <w:rFonts w:asciiTheme="minorHAnsi" w:eastAsia="Times New Roman" w:hAnsiTheme="minorHAnsi" w:cstheme="minorHAnsi"/>
                <w:color w:val="000000"/>
                <w:sz w:val="20"/>
                <w:szCs w:val="20"/>
              </w:rPr>
              <w:t>Labour</w:t>
            </w:r>
            <w:proofErr w:type="spellEnd"/>
            <w:r w:rsidRPr="007724C8">
              <w:rPr>
                <w:rFonts w:asciiTheme="minorHAnsi" w:eastAsia="Times New Roman" w:hAnsiTheme="minorHAnsi" w:cstheme="minorHAnsi"/>
                <w:color w:val="000000"/>
                <w:sz w:val="20"/>
                <w:szCs w:val="20"/>
              </w:rPr>
              <w:t xml:space="preserve"> Organization</w:t>
            </w:r>
          </w:p>
        </w:tc>
        <w:tc>
          <w:tcPr>
            <w:tcW w:w="222" w:type="dxa"/>
            <w:vAlign w:val="center"/>
            <w:hideMark/>
          </w:tcPr>
          <w:p w14:paraId="123940F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1E91155"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5863C69"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9. Build resilient infrastructure, promote inclusive and sustainable industrialization and foster innovation</w:t>
            </w:r>
          </w:p>
        </w:tc>
        <w:tc>
          <w:tcPr>
            <w:tcW w:w="222" w:type="dxa"/>
            <w:vAlign w:val="center"/>
            <w:hideMark/>
          </w:tcPr>
          <w:p w14:paraId="29C83D6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73E3C5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654AAD1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9.1 Develop quality, reliable, </w:t>
            </w:r>
            <w:proofErr w:type="gramStart"/>
            <w:r w:rsidRPr="007724C8">
              <w:rPr>
                <w:rFonts w:asciiTheme="minorHAnsi" w:eastAsia="Times New Roman" w:hAnsiTheme="minorHAnsi" w:cstheme="minorHAnsi"/>
                <w:color w:val="000000"/>
                <w:sz w:val="20"/>
                <w:szCs w:val="20"/>
              </w:rPr>
              <w:t>sustainable</w:t>
            </w:r>
            <w:proofErr w:type="gramEnd"/>
            <w:r w:rsidRPr="007724C8">
              <w:rPr>
                <w:rFonts w:asciiTheme="minorHAnsi" w:eastAsia="Times New Roman" w:hAnsiTheme="minorHAnsi" w:cstheme="minorHAnsi"/>
                <w:color w:val="000000"/>
                <w:sz w:val="20"/>
                <w:szCs w:val="20"/>
              </w:rPr>
              <w:t xml:space="preserve"> and resilient infrastructure, including regional and trans-border infrastructure, to support economic development and human well-being, with a focus on affordable and equitable access for all</w:t>
            </w:r>
          </w:p>
        </w:tc>
        <w:tc>
          <w:tcPr>
            <w:tcW w:w="222" w:type="dxa"/>
            <w:vAlign w:val="center"/>
            <w:hideMark/>
          </w:tcPr>
          <w:p w14:paraId="7CDF229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2CC5AA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499EA96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6D5CAA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742F96D"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64BDDD4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9.2 Promote inclusive and sustainable industrialization and, by 2030, significantly raise industry’s share of employment and gross domestic product, in line with national circumstances, and double its share in least developed countries</w:t>
            </w:r>
          </w:p>
        </w:tc>
        <w:tc>
          <w:tcPr>
            <w:tcW w:w="222" w:type="dxa"/>
            <w:vAlign w:val="center"/>
            <w:hideMark/>
          </w:tcPr>
          <w:p w14:paraId="62DDEFB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D75B88D"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F67CDA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C49274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38606C2"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835AB3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9.3 Increase the access of small-scale industrial and other enterprises, </w:t>
            </w:r>
            <w:proofErr w:type="gramStart"/>
            <w:r w:rsidRPr="007724C8">
              <w:rPr>
                <w:rFonts w:asciiTheme="minorHAnsi" w:eastAsia="Times New Roman" w:hAnsiTheme="minorHAnsi" w:cstheme="minorHAnsi"/>
                <w:color w:val="000000"/>
                <w:sz w:val="20"/>
                <w:szCs w:val="20"/>
              </w:rPr>
              <w:t>in particular in</w:t>
            </w:r>
            <w:proofErr w:type="gramEnd"/>
            <w:r w:rsidRPr="007724C8">
              <w:rPr>
                <w:rFonts w:asciiTheme="minorHAnsi" w:eastAsia="Times New Roman" w:hAnsiTheme="minorHAnsi" w:cstheme="minorHAnsi"/>
                <w:color w:val="000000"/>
                <w:sz w:val="20"/>
                <w:szCs w:val="20"/>
              </w:rPr>
              <w:t xml:space="preserve"> developing countries, to financial services, including affordable credit, and their integration into value chains and markets</w:t>
            </w:r>
          </w:p>
        </w:tc>
        <w:tc>
          <w:tcPr>
            <w:tcW w:w="222" w:type="dxa"/>
            <w:vAlign w:val="center"/>
            <w:hideMark/>
          </w:tcPr>
          <w:p w14:paraId="3DF5A34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525B0F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7BDEEC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C7E523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7A5F55B"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204016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9.4 By 2030, upgrade infrastructure and retrofit industries to make them sustainable, with increased resource-use efficiency and greater adoption of clean and environmentally sound technologies and industrial processes, with all countries </w:t>
            </w:r>
            <w:proofErr w:type="gramStart"/>
            <w:r w:rsidRPr="007724C8">
              <w:rPr>
                <w:rFonts w:asciiTheme="minorHAnsi" w:eastAsia="Times New Roman" w:hAnsiTheme="minorHAnsi" w:cstheme="minorHAnsi"/>
                <w:color w:val="000000"/>
                <w:sz w:val="20"/>
                <w:szCs w:val="20"/>
              </w:rPr>
              <w:t>taking action</w:t>
            </w:r>
            <w:proofErr w:type="gramEnd"/>
            <w:r w:rsidRPr="007724C8">
              <w:rPr>
                <w:rFonts w:asciiTheme="minorHAnsi" w:eastAsia="Times New Roman" w:hAnsiTheme="minorHAnsi" w:cstheme="minorHAnsi"/>
                <w:color w:val="000000"/>
                <w:sz w:val="20"/>
                <w:szCs w:val="20"/>
              </w:rPr>
              <w:t xml:space="preserve"> in accordance with their respective capabilities</w:t>
            </w:r>
          </w:p>
        </w:tc>
        <w:tc>
          <w:tcPr>
            <w:tcW w:w="222" w:type="dxa"/>
            <w:vAlign w:val="center"/>
            <w:hideMark/>
          </w:tcPr>
          <w:p w14:paraId="7EB5987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B678AB7"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4C2507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c>
          <w:tcPr>
            <w:tcW w:w="222" w:type="dxa"/>
            <w:vAlign w:val="center"/>
            <w:hideMark/>
          </w:tcPr>
          <w:p w14:paraId="3D96C09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02109A2"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E41863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2C6CFD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9A40897"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E7B561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9.a Facilitate sustainable and resilient infrastructure development in developing countries through enhanced financial, </w:t>
            </w:r>
            <w:proofErr w:type="gramStart"/>
            <w:r w:rsidRPr="007724C8">
              <w:rPr>
                <w:rFonts w:asciiTheme="minorHAnsi" w:eastAsia="Times New Roman" w:hAnsiTheme="minorHAnsi" w:cstheme="minorHAnsi"/>
                <w:color w:val="000000"/>
                <w:sz w:val="20"/>
                <w:szCs w:val="20"/>
              </w:rPr>
              <w:t>technological</w:t>
            </w:r>
            <w:proofErr w:type="gramEnd"/>
            <w:r w:rsidRPr="007724C8">
              <w:rPr>
                <w:rFonts w:asciiTheme="minorHAnsi" w:eastAsia="Times New Roman" w:hAnsiTheme="minorHAnsi" w:cstheme="minorHAnsi"/>
                <w:color w:val="000000"/>
                <w:sz w:val="20"/>
                <w:szCs w:val="20"/>
              </w:rPr>
              <w:t xml:space="preserve"> and technical support to African countries, least developed countries, landlocked developing countries and small island developing States</w:t>
            </w:r>
          </w:p>
        </w:tc>
        <w:tc>
          <w:tcPr>
            <w:tcW w:w="222" w:type="dxa"/>
            <w:vAlign w:val="center"/>
            <w:hideMark/>
          </w:tcPr>
          <w:p w14:paraId="6CA323D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EC5233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4EA55F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9.b Support domestic technology development, </w:t>
            </w:r>
            <w:proofErr w:type="gramStart"/>
            <w:r w:rsidRPr="007724C8">
              <w:rPr>
                <w:rFonts w:asciiTheme="minorHAnsi" w:eastAsia="Times New Roman" w:hAnsiTheme="minorHAnsi" w:cstheme="minorHAnsi"/>
                <w:color w:val="000000"/>
                <w:sz w:val="20"/>
                <w:szCs w:val="20"/>
              </w:rPr>
              <w:t>research</w:t>
            </w:r>
            <w:proofErr w:type="gramEnd"/>
            <w:r w:rsidRPr="007724C8">
              <w:rPr>
                <w:rFonts w:asciiTheme="minorHAnsi" w:eastAsia="Times New Roman" w:hAnsiTheme="minorHAnsi" w:cstheme="minorHAnsi"/>
                <w:color w:val="000000"/>
                <w:sz w:val="20"/>
                <w:szCs w:val="20"/>
              </w:rPr>
              <w:t xml:space="preserve"> and innovation in developing countries, including by ensuring a conducive policy environment for, inter alia, industrial diversification and value addition to commodities</w:t>
            </w:r>
          </w:p>
        </w:tc>
        <w:tc>
          <w:tcPr>
            <w:tcW w:w="222" w:type="dxa"/>
            <w:vAlign w:val="center"/>
            <w:hideMark/>
          </w:tcPr>
          <w:p w14:paraId="1CF06E5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DE79DC6"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BE4F69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9.c Significantly increase access to information and communications technology and strive to provide universal and affordable access to the Internet in least developed countries by 2020</w:t>
            </w:r>
          </w:p>
        </w:tc>
        <w:tc>
          <w:tcPr>
            <w:tcW w:w="222" w:type="dxa"/>
            <w:vAlign w:val="center"/>
            <w:hideMark/>
          </w:tcPr>
          <w:p w14:paraId="19D57B4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C36BCF1"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99C913E"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10. Reduce inequality within and among countries</w:t>
            </w:r>
          </w:p>
        </w:tc>
        <w:tc>
          <w:tcPr>
            <w:tcW w:w="222" w:type="dxa"/>
            <w:vAlign w:val="center"/>
            <w:hideMark/>
          </w:tcPr>
          <w:p w14:paraId="767CC8F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CC64114"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AFB444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10.1 By 2030, progressively achieve and sustain income growth of the bottom 40 per cent of the population at a rate higher than the national average</w:t>
            </w:r>
          </w:p>
        </w:tc>
        <w:tc>
          <w:tcPr>
            <w:tcW w:w="222" w:type="dxa"/>
            <w:vAlign w:val="center"/>
            <w:hideMark/>
          </w:tcPr>
          <w:p w14:paraId="2477A37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439EB8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CBB6EF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10.2 By 2030, empower and promote the social, </w:t>
            </w:r>
            <w:proofErr w:type="gramStart"/>
            <w:r w:rsidRPr="007724C8">
              <w:rPr>
                <w:rFonts w:asciiTheme="minorHAnsi" w:eastAsia="Times New Roman" w:hAnsiTheme="minorHAnsi" w:cstheme="minorHAnsi"/>
                <w:color w:val="000000"/>
                <w:sz w:val="20"/>
                <w:szCs w:val="20"/>
              </w:rPr>
              <w:t>economic</w:t>
            </w:r>
            <w:proofErr w:type="gramEnd"/>
            <w:r w:rsidRPr="007724C8">
              <w:rPr>
                <w:rFonts w:asciiTheme="minorHAnsi" w:eastAsia="Times New Roman" w:hAnsiTheme="minorHAnsi" w:cstheme="minorHAnsi"/>
                <w:color w:val="000000"/>
                <w:sz w:val="20"/>
                <w:szCs w:val="20"/>
              </w:rPr>
              <w:t xml:space="preserve"> and political inclusion of all, irrespective of age, sex, disability, race, ethnicity, origin, religion or economic or other status</w:t>
            </w:r>
          </w:p>
        </w:tc>
        <w:tc>
          <w:tcPr>
            <w:tcW w:w="222" w:type="dxa"/>
            <w:vAlign w:val="center"/>
            <w:hideMark/>
          </w:tcPr>
          <w:p w14:paraId="3D9DA7C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8579C17"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D0DBEB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10.3 Ensure equal opportunity and reduce inequalities of outcome, including by eliminating discriminatory laws, policies and practices and promoting appropriate legislation, </w:t>
            </w:r>
            <w:proofErr w:type="gramStart"/>
            <w:r w:rsidRPr="007724C8">
              <w:rPr>
                <w:rFonts w:asciiTheme="minorHAnsi" w:eastAsia="Times New Roman" w:hAnsiTheme="minorHAnsi" w:cstheme="minorHAnsi"/>
                <w:color w:val="000000"/>
                <w:sz w:val="20"/>
                <w:szCs w:val="20"/>
              </w:rPr>
              <w:t>policies</w:t>
            </w:r>
            <w:proofErr w:type="gramEnd"/>
            <w:r w:rsidRPr="007724C8">
              <w:rPr>
                <w:rFonts w:asciiTheme="minorHAnsi" w:eastAsia="Times New Roman" w:hAnsiTheme="minorHAnsi" w:cstheme="minorHAnsi"/>
                <w:color w:val="000000"/>
                <w:sz w:val="20"/>
                <w:szCs w:val="20"/>
              </w:rPr>
              <w:t xml:space="preserve"> and action in this regard</w:t>
            </w:r>
          </w:p>
        </w:tc>
        <w:tc>
          <w:tcPr>
            <w:tcW w:w="222" w:type="dxa"/>
            <w:vAlign w:val="center"/>
            <w:hideMark/>
          </w:tcPr>
          <w:p w14:paraId="335B159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0954CC4"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40C09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10.4 Adopt policies, especially fiscal, wage and social protection policies, and progressively achieve greater equality</w:t>
            </w:r>
          </w:p>
        </w:tc>
        <w:tc>
          <w:tcPr>
            <w:tcW w:w="222" w:type="dxa"/>
            <w:vAlign w:val="center"/>
            <w:hideMark/>
          </w:tcPr>
          <w:p w14:paraId="3CD849D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75E159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AAED39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10.5 Improve the regulation and monitoring of global financial markets and institutions and strengthen the implementation of such regulations</w:t>
            </w:r>
          </w:p>
        </w:tc>
        <w:tc>
          <w:tcPr>
            <w:tcW w:w="222" w:type="dxa"/>
            <w:vAlign w:val="center"/>
            <w:hideMark/>
          </w:tcPr>
          <w:p w14:paraId="6FF93B1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B1B20E6"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F6F091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 xml:space="preserve">10.6 Ensure enhanced representation and voice for developing countries in decision-making in global international economic and financial institutions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deliver more effective, credible, accountable and legitimate institutions</w:t>
            </w:r>
          </w:p>
        </w:tc>
        <w:tc>
          <w:tcPr>
            <w:tcW w:w="222" w:type="dxa"/>
            <w:vAlign w:val="center"/>
            <w:hideMark/>
          </w:tcPr>
          <w:p w14:paraId="61BD6D6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8132067"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AC9E38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10.7 Facilitate orderly, safe, </w:t>
            </w:r>
            <w:proofErr w:type="gramStart"/>
            <w:r w:rsidRPr="007724C8">
              <w:rPr>
                <w:rFonts w:asciiTheme="minorHAnsi" w:eastAsia="Times New Roman" w:hAnsiTheme="minorHAnsi" w:cstheme="minorHAnsi"/>
                <w:color w:val="000000"/>
                <w:sz w:val="20"/>
                <w:szCs w:val="20"/>
              </w:rPr>
              <w:t>regular</w:t>
            </w:r>
            <w:proofErr w:type="gramEnd"/>
            <w:r w:rsidRPr="007724C8">
              <w:rPr>
                <w:rFonts w:asciiTheme="minorHAnsi" w:eastAsia="Times New Roman" w:hAnsiTheme="minorHAnsi" w:cstheme="minorHAnsi"/>
                <w:color w:val="000000"/>
                <w:sz w:val="20"/>
                <w:szCs w:val="20"/>
              </w:rPr>
              <w:t xml:space="preserve"> and responsible migration and mobility of people, including through the implementation of planned and well-managed migration policies</w:t>
            </w:r>
          </w:p>
        </w:tc>
        <w:tc>
          <w:tcPr>
            <w:tcW w:w="222" w:type="dxa"/>
            <w:vAlign w:val="center"/>
            <w:hideMark/>
          </w:tcPr>
          <w:p w14:paraId="4E2AB94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D5641F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0CEE50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C3661E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D4C5CC0"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12D8E4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10.a Implement the principle of special and differential treatment for developing countries, </w:t>
            </w:r>
            <w:proofErr w:type="gramStart"/>
            <w:r w:rsidRPr="007724C8">
              <w:rPr>
                <w:rFonts w:asciiTheme="minorHAnsi" w:eastAsia="Times New Roman" w:hAnsiTheme="minorHAnsi" w:cstheme="minorHAnsi"/>
                <w:color w:val="000000"/>
                <w:sz w:val="20"/>
                <w:szCs w:val="20"/>
              </w:rPr>
              <w:t>in particular least</w:t>
            </w:r>
            <w:proofErr w:type="gramEnd"/>
            <w:r w:rsidRPr="007724C8">
              <w:rPr>
                <w:rFonts w:asciiTheme="minorHAnsi" w:eastAsia="Times New Roman" w:hAnsiTheme="minorHAnsi" w:cstheme="minorHAnsi"/>
                <w:color w:val="000000"/>
                <w:sz w:val="20"/>
                <w:szCs w:val="20"/>
              </w:rPr>
              <w:t xml:space="preserve"> developed countries, in accordance with World Trade Organization agreements</w:t>
            </w:r>
          </w:p>
        </w:tc>
        <w:tc>
          <w:tcPr>
            <w:tcW w:w="222" w:type="dxa"/>
            <w:vAlign w:val="center"/>
            <w:hideMark/>
          </w:tcPr>
          <w:p w14:paraId="5BB802B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CC46290"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58F15C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10.b Encourage official development assistance and financial flows, including foreign direct investment, to States where the need is greatest, </w:t>
            </w:r>
            <w:proofErr w:type="gramStart"/>
            <w:r w:rsidRPr="007724C8">
              <w:rPr>
                <w:rFonts w:asciiTheme="minorHAnsi" w:eastAsia="Times New Roman" w:hAnsiTheme="minorHAnsi" w:cstheme="minorHAnsi"/>
                <w:color w:val="000000"/>
                <w:sz w:val="20"/>
                <w:szCs w:val="20"/>
              </w:rPr>
              <w:t>in particular least</w:t>
            </w:r>
            <w:proofErr w:type="gramEnd"/>
            <w:r w:rsidRPr="007724C8">
              <w:rPr>
                <w:rFonts w:asciiTheme="minorHAnsi" w:eastAsia="Times New Roman" w:hAnsiTheme="minorHAnsi" w:cstheme="minorHAnsi"/>
                <w:color w:val="000000"/>
                <w:sz w:val="20"/>
                <w:szCs w:val="20"/>
              </w:rPr>
              <w:t xml:space="preserve"> developed countries, African countries, small island developing States and landlocked developing countries, in accordance with their national plans and </w:t>
            </w:r>
            <w:proofErr w:type="spellStart"/>
            <w:r w:rsidRPr="007724C8">
              <w:rPr>
                <w:rFonts w:asciiTheme="minorHAnsi" w:eastAsia="Times New Roman" w:hAnsiTheme="minorHAnsi" w:cstheme="minorHAnsi"/>
                <w:color w:val="000000"/>
                <w:sz w:val="20"/>
                <w:szCs w:val="20"/>
              </w:rPr>
              <w:t>programmes</w:t>
            </w:r>
            <w:proofErr w:type="spellEnd"/>
          </w:p>
        </w:tc>
        <w:tc>
          <w:tcPr>
            <w:tcW w:w="222" w:type="dxa"/>
            <w:vAlign w:val="center"/>
            <w:hideMark/>
          </w:tcPr>
          <w:p w14:paraId="4D435FF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D421F13"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506092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10.c By 2030, reduce to less than 3 per cent the transaction costs of migrant remittances and eliminate remittance corridors with costs higher than 5 per cent</w:t>
            </w:r>
          </w:p>
        </w:tc>
        <w:tc>
          <w:tcPr>
            <w:tcW w:w="222" w:type="dxa"/>
            <w:vAlign w:val="center"/>
            <w:hideMark/>
          </w:tcPr>
          <w:p w14:paraId="5398F02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0A18AE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CAEEEFF"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 xml:space="preserve">Goal 11. Make cities and human settlements inclusive, safe, </w:t>
            </w:r>
            <w:proofErr w:type="gramStart"/>
            <w:r w:rsidRPr="007724C8">
              <w:rPr>
                <w:rFonts w:asciiTheme="minorHAnsi" w:eastAsia="Times New Roman" w:hAnsiTheme="minorHAnsi" w:cstheme="minorHAnsi"/>
                <w:b/>
                <w:bCs/>
                <w:color w:val="000000"/>
                <w:sz w:val="20"/>
                <w:szCs w:val="20"/>
              </w:rPr>
              <w:t>resilient</w:t>
            </w:r>
            <w:proofErr w:type="gramEnd"/>
            <w:r w:rsidRPr="007724C8">
              <w:rPr>
                <w:rFonts w:asciiTheme="minorHAnsi" w:eastAsia="Times New Roman" w:hAnsiTheme="minorHAnsi" w:cstheme="minorHAnsi"/>
                <w:b/>
                <w:bCs/>
                <w:color w:val="000000"/>
                <w:sz w:val="20"/>
                <w:szCs w:val="20"/>
              </w:rPr>
              <w:t xml:space="preserve"> and sustainable</w:t>
            </w:r>
          </w:p>
        </w:tc>
        <w:tc>
          <w:tcPr>
            <w:tcW w:w="222" w:type="dxa"/>
            <w:vAlign w:val="center"/>
            <w:hideMark/>
          </w:tcPr>
          <w:p w14:paraId="3E13975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8FD7852"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05A461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11.1 By 2030, ensure access for all to adequate, </w:t>
            </w:r>
            <w:proofErr w:type="gramStart"/>
            <w:r w:rsidRPr="007724C8">
              <w:rPr>
                <w:rFonts w:asciiTheme="minorHAnsi" w:eastAsia="Times New Roman" w:hAnsiTheme="minorHAnsi" w:cstheme="minorHAnsi"/>
                <w:color w:val="000000"/>
                <w:sz w:val="20"/>
                <w:szCs w:val="20"/>
              </w:rPr>
              <w:t>safe</w:t>
            </w:r>
            <w:proofErr w:type="gramEnd"/>
            <w:r w:rsidRPr="007724C8">
              <w:rPr>
                <w:rFonts w:asciiTheme="minorHAnsi" w:eastAsia="Times New Roman" w:hAnsiTheme="minorHAnsi" w:cstheme="minorHAnsi"/>
                <w:color w:val="000000"/>
                <w:sz w:val="20"/>
                <w:szCs w:val="20"/>
              </w:rPr>
              <w:t xml:space="preserve"> and affordable housing and basic services and upgrade slums</w:t>
            </w:r>
          </w:p>
        </w:tc>
        <w:tc>
          <w:tcPr>
            <w:tcW w:w="222" w:type="dxa"/>
            <w:vAlign w:val="center"/>
            <w:hideMark/>
          </w:tcPr>
          <w:p w14:paraId="423EA99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7D3B6FC"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EFDD9E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11.2 By 2030, provide access to safe, affordable, </w:t>
            </w:r>
            <w:proofErr w:type="gramStart"/>
            <w:r w:rsidRPr="007724C8">
              <w:rPr>
                <w:rFonts w:asciiTheme="minorHAnsi" w:eastAsia="Times New Roman" w:hAnsiTheme="minorHAnsi" w:cstheme="minorHAnsi"/>
                <w:color w:val="000000"/>
                <w:sz w:val="20"/>
                <w:szCs w:val="20"/>
              </w:rPr>
              <w:t>accessible</w:t>
            </w:r>
            <w:proofErr w:type="gramEnd"/>
            <w:r w:rsidRPr="007724C8">
              <w:rPr>
                <w:rFonts w:asciiTheme="minorHAnsi" w:eastAsia="Times New Roman" w:hAnsiTheme="minorHAnsi" w:cstheme="minorHAnsi"/>
                <w:color w:val="000000"/>
                <w:sz w:val="20"/>
                <w:szCs w:val="20"/>
              </w:rPr>
              <w:t xml:space="preserve"> and sustainable transport systems for all, improving road safety, notably by expanding public transport, with special attention to the needs of those in vulnerable situations, women, children, persons with disabilities and older persons</w:t>
            </w:r>
          </w:p>
        </w:tc>
        <w:tc>
          <w:tcPr>
            <w:tcW w:w="222" w:type="dxa"/>
            <w:vAlign w:val="center"/>
            <w:hideMark/>
          </w:tcPr>
          <w:p w14:paraId="5B9D2CF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47D52A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01FA98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11.3 By 2030, enhance inclusive and sustainable urbanization and capacity for participatory, </w:t>
            </w:r>
            <w:proofErr w:type="gramStart"/>
            <w:r w:rsidRPr="007724C8">
              <w:rPr>
                <w:rFonts w:asciiTheme="minorHAnsi" w:eastAsia="Times New Roman" w:hAnsiTheme="minorHAnsi" w:cstheme="minorHAnsi"/>
                <w:color w:val="000000"/>
                <w:sz w:val="20"/>
                <w:szCs w:val="20"/>
              </w:rPr>
              <w:t>integrated</w:t>
            </w:r>
            <w:proofErr w:type="gramEnd"/>
            <w:r w:rsidRPr="007724C8">
              <w:rPr>
                <w:rFonts w:asciiTheme="minorHAnsi" w:eastAsia="Times New Roman" w:hAnsiTheme="minorHAnsi" w:cstheme="minorHAnsi"/>
                <w:color w:val="000000"/>
                <w:sz w:val="20"/>
                <w:szCs w:val="20"/>
              </w:rPr>
              <w:t xml:space="preserve"> and sustainable human settlement planning and management in all countries</w:t>
            </w:r>
          </w:p>
        </w:tc>
        <w:tc>
          <w:tcPr>
            <w:tcW w:w="222" w:type="dxa"/>
            <w:vAlign w:val="center"/>
            <w:hideMark/>
          </w:tcPr>
          <w:p w14:paraId="69B8756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990EFED"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6D7AC4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AF8E5B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42881CE"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851202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11.4 Strengthen efforts to protect and safeguard the world’s cultural and natural heritage</w:t>
            </w:r>
          </w:p>
        </w:tc>
        <w:tc>
          <w:tcPr>
            <w:tcW w:w="222" w:type="dxa"/>
            <w:vAlign w:val="center"/>
            <w:hideMark/>
          </w:tcPr>
          <w:p w14:paraId="7B4B55D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862620A"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10882F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tc>
        <w:tc>
          <w:tcPr>
            <w:tcW w:w="222" w:type="dxa"/>
            <w:vAlign w:val="center"/>
            <w:hideMark/>
          </w:tcPr>
          <w:p w14:paraId="6E943FD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338A57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157FD5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79FA98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BC635E4"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F2FEB3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11.6 By 2030, reduce the adverse per capita environmental impact of cities, including by paying special attention to air quality and municipal and other waste management</w:t>
            </w:r>
          </w:p>
        </w:tc>
        <w:tc>
          <w:tcPr>
            <w:tcW w:w="222" w:type="dxa"/>
            <w:vAlign w:val="center"/>
            <w:hideMark/>
          </w:tcPr>
          <w:p w14:paraId="0C600C5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11306E9"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E0E4A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54FCA5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3A70925F"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1FCEA2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11.7 By 2030, provide universal access to safe, </w:t>
            </w:r>
            <w:proofErr w:type="gramStart"/>
            <w:r w:rsidRPr="007724C8">
              <w:rPr>
                <w:rFonts w:asciiTheme="minorHAnsi" w:eastAsia="Times New Roman" w:hAnsiTheme="minorHAnsi" w:cstheme="minorHAnsi"/>
                <w:color w:val="000000"/>
                <w:sz w:val="20"/>
                <w:szCs w:val="20"/>
              </w:rPr>
              <w:t>inclusive</w:t>
            </w:r>
            <w:proofErr w:type="gramEnd"/>
            <w:r w:rsidRPr="007724C8">
              <w:rPr>
                <w:rFonts w:asciiTheme="minorHAnsi" w:eastAsia="Times New Roman" w:hAnsiTheme="minorHAnsi" w:cstheme="minorHAnsi"/>
                <w:color w:val="000000"/>
                <w:sz w:val="20"/>
                <w:szCs w:val="20"/>
              </w:rPr>
              <w:t xml:space="preserve"> and accessible, green and public spaces, in particular for women and children, older persons and persons with disabilities</w:t>
            </w:r>
          </w:p>
        </w:tc>
        <w:tc>
          <w:tcPr>
            <w:tcW w:w="222" w:type="dxa"/>
            <w:vAlign w:val="center"/>
            <w:hideMark/>
          </w:tcPr>
          <w:p w14:paraId="2EB03F1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E8C7F3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BAC118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328C7F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B8C40D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EF8253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11.a Support positive economic, </w:t>
            </w:r>
            <w:proofErr w:type="gramStart"/>
            <w:r w:rsidRPr="007724C8">
              <w:rPr>
                <w:rFonts w:asciiTheme="minorHAnsi" w:eastAsia="Times New Roman" w:hAnsiTheme="minorHAnsi" w:cstheme="minorHAnsi"/>
                <w:color w:val="000000"/>
                <w:sz w:val="20"/>
                <w:szCs w:val="20"/>
              </w:rPr>
              <w:t>social</w:t>
            </w:r>
            <w:proofErr w:type="gramEnd"/>
            <w:r w:rsidRPr="007724C8">
              <w:rPr>
                <w:rFonts w:asciiTheme="minorHAnsi" w:eastAsia="Times New Roman" w:hAnsiTheme="minorHAnsi" w:cstheme="minorHAnsi"/>
                <w:color w:val="000000"/>
                <w:sz w:val="20"/>
                <w:szCs w:val="20"/>
              </w:rPr>
              <w:t xml:space="preserve"> and environmental links between urban, peri-urban and rural areas by strengthening national and regional development planning</w:t>
            </w:r>
          </w:p>
        </w:tc>
        <w:tc>
          <w:tcPr>
            <w:tcW w:w="222" w:type="dxa"/>
            <w:vAlign w:val="center"/>
            <w:hideMark/>
          </w:tcPr>
          <w:p w14:paraId="70B85B1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E0A310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EA0B27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tc>
        <w:tc>
          <w:tcPr>
            <w:tcW w:w="222" w:type="dxa"/>
            <w:vAlign w:val="center"/>
            <w:hideMark/>
          </w:tcPr>
          <w:p w14:paraId="75EADC1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325BB2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806B45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440C08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9ABF99D"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9899A0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11.c Support least developed countries, including through financial and technical assistance, in building sustainable and resilient buildings utilizing local materials</w:t>
            </w:r>
          </w:p>
        </w:tc>
        <w:tc>
          <w:tcPr>
            <w:tcW w:w="222" w:type="dxa"/>
            <w:vAlign w:val="center"/>
            <w:hideMark/>
          </w:tcPr>
          <w:p w14:paraId="3EE7476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8392D8F"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593CDC8"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12. Ensure sustainable consumption and production patterns</w:t>
            </w:r>
          </w:p>
        </w:tc>
        <w:tc>
          <w:tcPr>
            <w:tcW w:w="222" w:type="dxa"/>
            <w:vAlign w:val="center"/>
            <w:hideMark/>
          </w:tcPr>
          <w:p w14:paraId="724A520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9ABA561"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495932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 xml:space="preserve">12.1 Implement the 10-Year Framework of </w:t>
            </w:r>
            <w:proofErr w:type="spellStart"/>
            <w:r w:rsidRPr="007724C8">
              <w:rPr>
                <w:rFonts w:asciiTheme="minorHAnsi" w:eastAsia="Times New Roman" w:hAnsiTheme="minorHAnsi" w:cstheme="minorHAnsi"/>
                <w:color w:val="000000"/>
                <w:sz w:val="20"/>
                <w:szCs w:val="20"/>
              </w:rPr>
              <w:t>Programmes</w:t>
            </w:r>
            <w:proofErr w:type="spellEnd"/>
            <w:r w:rsidRPr="007724C8">
              <w:rPr>
                <w:rFonts w:asciiTheme="minorHAnsi" w:eastAsia="Times New Roman" w:hAnsiTheme="minorHAnsi" w:cstheme="minorHAnsi"/>
                <w:color w:val="000000"/>
                <w:sz w:val="20"/>
                <w:szCs w:val="20"/>
              </w:rPr>
              <w:t xml:space="preserve"> on Sustainable Consumption and Production Patterns, all countries </w:t>
            </w:r>
            <w:proofErr w:type="gramStart"/>
            <w:r w:rsidRPr="007724C8">
              <w:rPr>
                <w:rFonts w:asciiTheme="minorHAnsi" w:eastAsia="Times New Roman" w:hAnsiTheme="minorHAnsi" w:cstheme="minorHAnsi"/>
                <w:color w:val="000000"/>
                <w:sz w:val="20"/>
                <w:szCs w:val="20"/>
              </w:rPr>
              <w:t>taking action</w:t>
            </w:r>
            <w:proofErr w:type="gramEnd"/>
            <w:r w:rsidRPr="007724C8">
              <w:rPr>
                <w:rFonts w:asciiTheme="minorHAnsi" w:eastAsia="Times New Roman" w:hAnsiTheme="minorHAnsi" w:cstheme="minorHAnsi"/>
                <w:color w:val="000000"/>
                <w:sz w:val="20"/>
                <w:szCs w:val="20"/>
              </w:rPr>
              <w:t>, with developed countries taking the lead, taking into account the development and capabilities of developing countries</w:t>
            </w:r>
          </w:p>
        </w:tc>
        <w:tc>
          <w:tcPr>
            <w:tcW w:w="222" w:type="dxa"/>
            <w:vAlign w:val="center"/>
            <w:hideMark/>
          </w:tcPr>
          <w:p w14:paraId="693B0E9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88E970B"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68F42AA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12.2 By 2030, achieve the sustainable management and efficient use of natural resources</w:t>
            </w:r>
          </w:p>
        </w:tc>
        <w:tc>
          <w:tcPr>
            <w:tcW w:w="222" w:type="dxa"/>
            <w:vAlign w:val="center"/>
            <w:hideMark/>
          </w:tcPr>
          <w:p w14:paraId="7A14BC7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9FDF442" w14:textId="77777777" w:rsidTr="00590B0B">
        <w:trPr>
          <w:trHeight w:val="96"/>
        </w:trPr>
        <w:tc>
          <w:tcPr>
            <w:tcW w:w="9158" w:type="dxa"/>
            <w:vMerge/>
            <w:tcBorders>
              <w:top w:val="nil"/>
              <w:left w:val="single" w:sz="4" w:space="0" w:color="auto"/>
              <w:bottom w:val="single" w:sz="4" w:space="0" w:color="auto"/>
              <w:right w:val="single" w:sz="4" w:space="0" w:color="auto"/>
            </w:tcBorders>
            <w:vAlign w:val="center"/>
            <w:hideMark/>
          </w:tcPr>
          <w:p w14:paraId="61453FD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38AFC3F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CEC1ECE"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E9068C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12.3 By 2030, halve per capita global food waste at the retail and consumer levels and reduce food losses along production and supply chains, including post-harvest losses</w:t>
            </w:r>
          </w:p>
        </w:tc>
        <w:tc>
          <w:tcPr>
            <w:tcW w:w="222" w:type="dxa"/>
            <w:vAlign w:val="center"/>
            <w:hideMark/>
          </w:tcPr>
          <w:p w14:paraId="7510B49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79D2193"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9668FB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12.4 By 2020, achieve the environmentally sound management of chemicals and all wastes throughout their life cycle, in accordance with agreed international frameworks, and significantly reduce their release to air, water and soil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minimize their adverse impacts on human health and the environment</w:t>
            </w:r>
          </w:p>
        </w:tc>
        <w:tc>
          <w:tcPr>
            <w:tcW w:w="222" w:type="dxa"/>
            <w:vAlign w:val="center"/>
            <w:hideMark/>
          </w:tcPr>
          <w:p w14:paraId="5EA33E6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495A1E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21DD46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D6B332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7E94D370"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B6FF86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12.5 By 2030, substantially reduce waste generation through prevention, reduction, </w:t>
            </w:r>
            <w:proofErr w:type="gramStart"/>
            <w:r w:rsidRPr="007724C8">
              <w:rPr>
                <w:rFonts w:asciiTheme="minorHAnsi" w:eastAsia="Times New Roman" w:hAnsiTheme="minorHAnsi" w:cstheme="minorHAnsi"/>
                <w:color w:val="000000"/>
                <w:sz w:val="20"/>
                <w:szCs w:val="20"/>
              </w:rPr>
              <w:t>recycling</w:t>
            </w:r>
            <w:proofErr w:type="gramEnd"/>
            <w:r w:rsidRPr="007724C8">
              <w:rPr>
                <w:rFonts w:asciiTheme="minorHAnsi" w:eastAsia="Times New Roman" w:hAnsiTheme="minorHAnsi" w:cstheme="minorHAnsi"/>
                <w:color w:val="000000"/>
                <w:sz w:val="20"/>
                <w:szCs w:val="20"/>
              </w:rPr>
              <w:t xml:space="preserve"> and reuse</w:t>
            </w:r>
          </w:p>
        </w:tc>
        <w:tc>
          <w:tcPr>
            <w:tcW w:w="222" w:type="dxa"/>
            <w:vAlign w:val="center"/>
            <w:hideMark/>
          </w:tcPr>
          <w:p w14:paraId="51993BB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528C7B6"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E80687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12.6 Encourage companies, especially large and transnational companies, to adopt sustainable practices and to integrate sustainability information into their reporting cycle</w:t>
            </w:r>
          </w:p>
        </w:tc>
        <w:tc>
          <w:tcPr>
            <w:tcW w:w="222" w:type="dxa"/>
            <w:vAlign w:val="center"/>
            <w:hideMark/>
          </w:tcPr>
          <w:p w14:paraId="0F34BC4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DDDFB38"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88286F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12.7 Promote public procurement practices that are sustainable, in accordance with national policies and priorities</w:t>
            </w:r>
          </w:p>
        </w:tc>
        <w:tc>
          <w:tcPr>
            <w:tcW w:w="222" w:type="dxa"/>
            <w:vAlign w:val="center"/>
            <w:hideMark/>
          </w:tcPr>
          <w:p w14:paraId="02811A6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BA3F47F"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7FB501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12.8 By 2030, ensure that people everywhere have the relevant information and awareness for sustainable development and lifestyles in harmony with nature</w:t>
            </w:r>
          </w:p>
        </w:tc>
        <w:tc>
          <w:tcPr>
            <w:tcW w:w="222" w:type="dxa"/>
            <w:vAlign w:val="center"/>
            <w:hideMark/>
          </w:tcPr>
          <w:p w14:paraId="3F3D3EE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2256C1A"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BE7834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12.a Support developing countries to strengthen their scientific and technological capacity to move towards more sustainable patterns of consumption and production</w:t>
            </w:r>
          </w:p>
        </w:tc>
        <w:tc>
          <w:tcPr>
            <w:tcW w:w="222" w:type="dxa"/>
            <w:vAlign w:val="center"/>
            <w:hideMark/>
          </w:tcPr>
          <w:p w14:paraId="0BA41E2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4A12CD2"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0B0E22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12.b Develop and implement tools to monitor sustainable development impacts for sustainable tourism that creates jobs and promotes local culture and products</w:t>
            </w:r>
          </w:p>
        </w:tc>
        <w:tc>
          <w:tcPr>
            <w:tcW w:w="222" w:type="dxa"/>
            <w:vAlign w:val="center"/>
            <w:hideMark/>
          </w:tcPr>
          <w:p w14:paraId="7CE1FC8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D1779B6" w14:textId="77777777" w:rsidTr="00590B0B">
        <w:trPr>
          <w:trHeight w:val="12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641384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tc>
        <w:tc>
          <w:tcPr>
            <w:tcW w:w="222" w:type="dxa"/>
            <w:vAlign w:val="center"/>
            <w:hideMark/>
          </w:tcPr>
          <w:p w14:paraId="7F17BF6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2419EC3"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8A50F1D"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13. Take urgent action to combat climate change and its impacts[b]</w:t>
            </w:r>
          </w:p>
        </w:tc>
        <w:tc>
          <w:tcPr>
            <w:tcW w:w="222" w:type="dxa"/>
            <w:vAlign w:val="center"/>
            <w:hideMark/>
          </w:tcPr>
          <w:p w14:paraId="0F4196C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DF1E51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A749C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13.1 Strengthen resilience and adaptive capacity to climate-related hazards and natural disasters in all countries</w:t>
            </w:r>
          </w:p>
        </w:tc>
        <w:tc>
          <w:tcPr>
            <w:tcW w:w="222" w:type="dxa"/>
            <w:vAlign w:val="center"/>
            <w:hideMark/>
          </w:tcPr>
          <w:p w14:paraId="36A75EF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F6AA64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3EF981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9ABD08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36D731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979BB3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13.2 Integrate climate change measures into national policies, </w:t>
            </w:r>
            <w:proofErr w:type="gramStart"/>
            <w:r w:rsidRPr="007724C8">
              <w:rPr>
                <w:rFonts w:asciiTheme="minorHAnsi" w:eastAsia="Times New Roman" w:hAnsiTheme="minorHAnsi" w:cstheme="minorHAnsi"/>
                <w:color w:val="000000"/>
                <w:sz w:val="20"/>
                <w:szCs w:val="20"/>
              </w:rPr>
              <w:t>strategies</w:t>
            </w:r>
            <w:proofErr w:type="gramEnd"/>
            <w:r w:rsidRPr="007724C8">
              <w:rPr>
                <w:rFonts w:asciiTheme="minorHAnsi" w:eastAsia="Times New Roman" w:hAnsiTheme="minorHAnsi" w:cstheme="minorHAnsi"/>
                <w:color w:val="000000"/>
                <w:sz w:val="20"/>
                <w:szCs w:val="20"/>
              </w:rPr>
              <w:t xml:space="preserve"> and planning</w:t>
            </w:r>
          </w:p>
        </w:tc>
        <w:tc>
          <w:tcPr>
            <w:tcW w:w="222" w:type="dxa"/>
            <w:vAlign w:val="center"/>
            <w:hideMark/>
          </w:tcPr>
          <w:p w14:paraId="4E1053D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29585BF"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78E5093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13.3 Improve education, awareness-raising and human and institutional capacity on climate change mitigation, adaptation, impact reduction and early warning</w:t>
            </w:r>
          </w:p>
        </w:tc>
        <w:tc>
          <w:tcPr>
            <w:tcW w:w="222" w:type="dxa"/>
            <w:vAlign w:val="center"/>
            <w:hideMark/>
          </w:tcPr>
          <w:p w14:paraId="059FE80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7AEFFF1"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D38E07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A089E5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B8163EA"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F9D8AF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tc>
        <w:tc>
          <w:tcPr>
            <w:tcW w:w="222" w:type="dxa"/>
            <w:vAlign w:val="center"/>
            <w:hideMark/>
          </w:tcPr>
          <w:p w14:paraId="59E89AA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1537CDB"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DE2D5C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13.b Promote mechanisms for raising capacity for effective climate change-related planning and management in least developed countries and small island developing States, including focusing on women, </w:t>
            </w:r>
            <w:proofErr w:type="gramStart"/>
            <w:r w:rsidRPr="007724C8">
              <w:rPr>
                <w:rFonts w:asciiTheme="minorHAnsi" w:eastAsia="Times New Roman" w:hAnsiTheme="minorHAnsi" w:cstheme="minorHAnsi"/>
                <w:color w:val="000000"/>
                <w:sz w:val="20"/>
                <w:szCs w:val="20"/>
              </w:rPr>
              <w:t>youth</w:t>
            </w:r>
            <w:proofErr w:type="gramEnd"/>
            <w:r w:rsidRPr="007724C8">
              <w:rPr>
                <w:rFonts w:asciiTheme="minorHAnsi" w:eastAsia="Times New Roman" w:hAnsiTheme="minorHAnsi" w:cstheme="minorHAnsi"/>
                <w:color w:val="000000"/>
                <w:sz w:val="20"/>
                <w:szCs w:val="20"/>
              </w:rPr>
              <w:t xml:space="preserve"> and local and marginalized communities</w:t>
            </w:r>
          </w:p>
        </w:tc>
        <w:tc>
          <w:tcPr>
            <w:tcW w:w="222" w:type="dxa"/>
            <w:vAlign w:val="center"/>
            <w:hideMark/>
          </w:tcPr>
          <w:p w14:paraId="4230485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87052F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AE9BC32"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lastRenderedPageBreak/>
              <w:t xml:space="preserve">Goal 14. Conserve and sustainably use the oceans, </w:t>
            </w:r>
            <w:proofErr w:type="gramStart"/>
            <w:r w:rsidRPr="007724C8">
              <w:rPr>
                <w:rFonts w:asciiTheme="minorHAnsi" w:eastAsia="Times New Roman" w:hAnsiTheme="minorHAnsi" w:cstheme="minorHAnsi"/>
                <w:b/>
                <w:bCs/>
                <w:color w:val="000000"/>
                <w:sz w:val="20"/>
                <w:szCs w:val="20"/>
              </w:rPr>
              <w:t>seas</w:t>
            </w:r>
            <w:proofErr w:type="gramEnd"/>
            <w:r w:rsidRPr="007724C8">
              <w:rPr>
                <w:rFonts w:asciiTheme="minorHAnsi" w:eastAsia="Times New Roman" w:hAnsiTheme="minorHAnsi" w:cstheme="minorHAnsi"/>
                <w:b/>
                <w:bCs/>
                <w:color w:val="000000"/>
                <w:sz w:val="20"/>
                <w:szCs w:val="20"/>
              </w:rPr>
              <w:t xml:space="preserve"> and marine resources for sustainable development</w:t>
            </w:r>
          </w:p>
        </w:tc>
        <w:tc>
          <w:tcPr>
            <w:tcW w:w="222" w:type="dxa"/>
            <w:vAlign w:val="center"/>
            <w:hideMark/>
          </w:tcPr>
          <w:p w14:paraId="43E58D7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14E6072"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82B8D9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14.1 By 2025, prevent and significantly reduce marine pollution of all kinds, </w:t>
            </w:r>
            <w:proofErr w:type="gramStart"/>
            <w:r w:rsidRPr="007724C8">
              <w:rPr>
                <w:rFonts w:asciiTheme="minorHAnsi" w:eastAsia="Times New Roman" w:hAnsiTheme="minorHAnsi" w:cstheme="minorHAnsi"/>
                <w:color w:val="000000"/>
                <w:sz w:val="20"/>
                <w:szCs w:val="20"/>
              </w:rPr>
              <w:t>in particular from</w:t>
            </w:r>
            <w:proofErr w:type="gramEnd"/>
            <w:r w:rsidRPr="007724C8">
              <w:rPr>
                <w:rFonts w:asciiTheme="minorHAnsi" w:eastAsia="Times New Roman" w:hAnsiTheme="minorHAnsi" w:cstheme="minorHAnsi"/>
                <w:color w:val="000000"/>
                <w:sz w:val="20"/>
                <w:szCs w:val="20"/>
              </w:rPr>
              <w:t xml:space="preserve"> land-based activities, including marine debris and nutrient pollution</w:t>
            </w:r>
          </w:p>
        </w:tc>
        <w:tc>
          <w:tcPr>
            <w:tcW w:w="222" w:type="dxa"/>
            <w:vAlign w:val="center"/>
            <w:hideMark/>
          </w:tcPr>
          <w:p w14:paraId="69E2EA9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1749EA3"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6D6DB1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14.2 By 2020, sustainably manage and protect marine and coastal ecosystems to avoid significant adverse impacts, including by strengthening their resilience, and </w:t>
            </w:r>
            <w:proofErr w:type="gramStart"/>
            <w:r w:rsidRPr="007724C8">
              <w:rPr>
                <w:rFonts w:asciiTheme="minorHAnsi" w:eastAsia="Times New Roman" w:hAnsiTheme="minorHAnsi" w:cstheme="minorHAnsi"/>
                <w:color w:val="000000"/>
                <w:sz w:val="20"/>
                <w:szCs w:val="20"/>
              </w:rPr>
              <w:t>take action</w:t>
            </w:r>
            <w:proofErr w:type="gramEnd"/>
            <w:r w:rsidRPr="007724C8">
              <w:rPr>
                <w:rFonts w:asciiTheme="minorHAnsi" w:eastAsia="Times New Roman" w:hAnsiTheme="minorHAnsi" w:cstheme="minorHAnsi"/>
                <w:color w:val="000000"/>
                <w:sz w:val="20"/>
                <w:szCs w:val="20"/>
              </w:rPr>
              <w:t xml:space="preserve"> for their restoration in order to achieve healthy and productive oceans</w:t>
            </w:r>
          </w:p>
        </w:tc>
        <w:tc>
          <w:tcPr>
            <w:tcW w:w="222" w:type="dxa"/>
            <w:vAlign w:val="center"/>
            <w:hideMark/>
          </w:tcPr>
          <w:p w14:paraId="2B9FEDD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0B8DB6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1F68FE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14.3 Minimize and address the impacts of ocean acidification, including through enhanced scientific cooperation at all levels</w:t>
            </w:r>
          </w:p>
        </w:tc>
        <w:tc>
          <w:tcPr>
            <w:tcW w:w="222" w:type="dxa"/>
            <w:vAlign w:val="center"/>
            <w:hideMark/>
          </w:tcPr>
          <w:p w14:paraId="4AFB961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FF0C85C"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EC5ADF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14.4 By 2020, effectively regulate harvesting and end overfishing, illegal, </w:t>
            </w:r>
            <w:proofErr w:type="gramStart"/>
            <w:r w:rsidRPr="007724C8">
              <w:rPr>
                <w:rFonts w:asciiTheme="minorHAnsi" w:eastAsia="Times New Roman" w:hAnsiTheme="minorHAnsi" w:cstheme="minorHAnsi"/>
                <w:color w:val="000000"/>
                <w:sz w:val="20"/>
                <w:szCs w:val="20"/>
              </w:rPr>
              <w:t>unreported</w:t>
            </w:r>
            <w:proofErr w:type="gramEnd"/>
            <w:r w:rsidRPr="007724C8">
              <w:rPr>
                <w:rFonts w:asciiTheme="minorHAnsi" w:eastAsia="Times New Roman" w:hAnsiTheme="minorHAnsi" w:cstheme="minorHAnsi"/>
                <w:color w:val="000000"/>
                <w:sz w:val="20"/>
                <w:szCs w:val="20"/>
              </w:rPr>
              <w:t xml:space="preserve">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tc>
        <w:tc>
          <w:tcPr>
            <w:tcW w:w="222" w:type="dxa"/>
            <w:vAlign w:val="center"/>
            <w:hideMark/>
          </w:tcPr>
          <w:p w14:paraId="40B0F69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2E63AE1"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343528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14.5 By 2020, conserve at least 10 per cent of coastal and marine areas, consistent with national and international law and based on the best available scientific information</w:t>
            </w:r>
          </w:p>
        </w:tc>
        <w:tc>
          <w:tcPr>
            <w:tcW w:w="222" w:type="dxa"/>
            <w:vAlign w:val="center"/>
            <w:hideMark/>
          </w:tcPr>
          <w:p w14:paraId="38C1EE7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73746F5" w14:textId="77777777" w:rsidTr="00590B0B">
        <w:trPr>
          <w:trHeight w:val="269"/>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56D6F9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14.6 By 2020, prohibit certain forms of fisheries subsidies which contribute to overcapacity and overfishing, eliminate subsidies that contribute to illegal, </w:t>
            </w:r>
            <w:proofErr w:type="gramStart"/>
            <w:r w:rsidRPr="007724C8">
              <w:rPr>
                <w:rFonts w:asciiTheme="minorHAnsi" w:eastAsia="Times New Roman" w:hAnsiTheme="minorHAnsi" w:cstheme="minorHAnsi"/>
                <w:color w:val="000000"/>
                <w:sz w:val="20"/>
                <w:szCs w:val="20"/>
              </w:rPr>
              <w:t>unreported</w:t>
            </w:r>
            <w:proofErr w:type="gramEnd"/>
            <w:r w:rsidRPr="007724C8">
              <w:rPr>
                <w:rFonts w:asciiTheme="minorHAnsi" w:eastAsia="Times New Roman" w:hAnsiTheme="minorHAnsi" w:cstheme="minorHAnsi"/>
                <w:color w:val="000000"/>
                <w:sz w:val="20"/>
                <w:szCs w:val="20"/>
              </w:rPr>
              <w:t xml:space="preserve">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negotiation[c]</w:t>
            </w:r>
          </w:p>
        </w:tc>
        <w:tc>
          <w:tcPr>
            <w:tcW w:w="222" w:type="dxa"/>
            <w:vAlign w:val="center"/>
            <w:hideMark/>
          </w:tcPr>
          <w:p w14:paraId="625E503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9DFE233"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EAA191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14.7 By 2030, increase the economic benefits to small island developing States and least developed countries from the sustainable use of marine resources, including through sustainable management of fisheries, </w:t>
            </w:r>
            <w:proofErr w:type="gramStart"/>
            <w:r w:rsidRPr="007724C8">
              <w:rPr>
                <w:rFonts w:asciiTheme="minorHAnsi" w:eastAsia="Times New Roman" w:hAnsiTheme="minorHAnsi" w:cstheme="minorHAnsi"/>
                <w:color w:val="000000"/>
                <w:sz w:val="20"/>
                <w:szCs w:val="20"/>
              </w:rPr>
              <w:t>aquaculture</w:t>
            </w:r>
            <w:proofErr w:type="gramEnd"/>
            <w:r w:rsidRPr="007724C8">
              <w:rPr>
                <w:rFonts w:asciiTheme="minorHAnsi" w:eastAsia="Times New Roman" w:hAnsiTheme="minorHAnsi" w:cstheme="minorHAnsi"/>
                <w:color w:val="000000"/>
                <w:sz w:val="20"/>
                <w:szCs w:val="20"/>
              </w:rPr>
              <w:t xml:space="preserve"> and tourism</w:t>
            </w:r>
          </w:p>
        </w:tc>
        <w:tc>
          <w:tcPr>
            <w:tcW w:w="222" w:type="dxa"/>
            <w:vAlign w:val="center"/>
            <w:hideMark/>
          </w:tcPr>
          <w:p w14:paraId="5E9088E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282FC3B"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CF59CC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w:t>
            </w:r>
            <w:proofErr w:type="spellStart"/>
            <w:r w:rsidRPr="007724C8">
              <w:rPr>
                <w:rFonts w:asciiTheme="minorHAnsi" w:eastAsia="Times New Roman" w:hAnsiTheme="minorHAnsi" w:cstheme="minorHAnsi"/>
                <w:color w:val="000000"/>
                <w:sz w:val="20"/>
                <w:szCs w:val="20"/>
              </w:rPr>
              <w:t>a</w:t>
            </w:r>
            <w:proofErr w:type="spellEnd"/>
            <w:r w:rsidRPr="007724C8">
              <w:rPr>
                <w:rFonts w:asciiTheme="minorHAnsi" w:eastAsia="Times New Roman" w:hAnsiTheme="minorHAnsi" w:cstheme="minorHAnsi"/>
                <w:color w:val="000000"/>
                <w:sz w:val="20"/>
                <w:szCs w:val="20"/>
              </w:rPr>
              <w:t xml:space="preserve"> Increase scientific knowledge, develop research capacity and transfer marine technology, </w:t>
            </w:r>
            <w:proofErr w:type="gramStart"/>
            <w:r w:rsidRPr="007724C8">
              <w:rPr>
                <w:rFonts w:asciiTheme="minorHAnsi" w:eastAsia="Times New Roman" w:hAnsiTheme="minorHAnsi" w:cstheme="minorHAnsi"/>
                <w:color w:val="000000"/>
                <w:sz w:val="20"/>
                <w:szCs w:val="20"/>
              </w:rPr>
              <w:t>taking into account</w:t>
            </w:r>
            <w:proofErr w:type="gramEnd"/>
            <w:r w:rsidRPr="007724C8">
              <w:rPr>
                <w:rFonts w:asciiTheme="minorHAnsi" w:eastAsia="Times New Roman" w:hAnsiTheme="minorHAnsi" w:cstheme="minorHAnsi"/>
                <w:color w:val="000000"/>
                <w:sz w:val="20"/>
                <w:szCs w:val="20"/>
              </w:rPr>
              <w:t xml:space="preserve">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tc>
        <w:tc>
          <w:tcPr>
            <w:tcW w:w="222" w:type="dxa"/>
            <w:vAlign w:val="center"/>
            <w:hideMark/>
          </w:tcPr>
          <w:p w14:paraId="058CB83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6148E97"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613216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14.b Provide access for small-scale artisanal fishers to marine resources and markets</w:t>
            </w:r>
          </w:p>
        </w:tc>
        <w:tc>
          <w:tcPr>
            <w:tcW w:w="222" w:type="dxa"/>
            <w:vAlign w:val="center"/>
            <w:hideMark/>
          </w:tcPr>
          <w:p w14:paraId="56F5283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CF65C10"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DAEEAB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r>
          </w:p>
        </w:tc>
        <w:tc>
          <w:tcPr>
            <w:tcW w:w="222" w:type="dxa"/>
            <w:vAlign w:val="center"/>
            <w:hideMark/>
          </w:tcPr>
          <w:p w14:paraId="2A6EEFE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129801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236C847"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 xml:space="preserve">Goal 15. Protect, </w:t>
            </w:r>
            <w:proofErr w:type="gramStart"/>
            <w:r w:rsidRPr="007724C8">
              <w:rPr>
                <w:rFonts w:asciiTheme="minorHAnsi" w:eastAsia="Times New Roman" w:hAnsiTheme="minorHAnsi" w:cstheme="minorHAnsi"/>
                <w:b/>
                <w:bCs/>
                <w:color w:val="000000"/>
                <w:sz w:val="20"/>
                <w:szCs w:val="20"/>
              </w:rPr>
              <w:t>restore</w:t>
            </w:r>
            <w:proofErr w:type="gramEnd"/>
            <w:r w:rsidRPr="007724C8">
              <w:rPr>
                <w:rFonts w:asciiTheme="minorHAnsi" w:eastAsia="Times New Roman" w:hAnsiTheme="minorHAnsi" w:cstheme="minorHAnsi"/>
                <w:b/>
                <w:bCs/>
                <w:color w:val="000000"/>
                <w:sz w:val="20"/>
                <w:szCs w:val="20"/>
              </w:rPr>
              <w:t xml:space="preserve"> and promote sustainable use of terrestrial ecosystems, sustainably manage forests, combat desertification, and halt and reverse land degradation and halt biodiversity loss</w:t>
            </w:r>
          </w:p>
        </w:tc>
        <w:tc>
          <w:tcPr>
            <w:tcW w:w="222" w:type="dxa"/>
            <w:vAlign w:val="center"/>
            <w:hideMark/>
          </w:tcPr>
          <w:p w14:paraId="5AAE060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1C2303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024253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15.1 By 2020, ensure the conservation, restoration and sustainable use of terrestrial and inland freshwater ecosystems and their services, in particular forests, wetlands, </w:t>
            </w:r>
            <w:proofErr w:type="gramStart"/>
            <w:r w:rsidRPr="007724C8">
              <w:rPr>
                <w:rFonts w:asciiTheme="minorHAnsi" w:eastAsia="Times New Roman" w:hAnsiTheme="minorHAnsi" w:cstheme="minorHAnsi"/>
                <w:color w:val="000000"/>
                <w:sz w:val="20"/>
                <w:szCs w:val="20"/>
              </w:rPr>
              <w:t>mountains</w:t>
            </w:r>
            <w:proofErr w:type="gramEnd"/>
            <w:r w:rsidRPr="007724C8">
              <w:rPr>
                <w:rFonts w:asciiTheme="minorHAnsi" w:eastAsia="Times New Roman" w:hAnsiTheme="minorHAnsi" w:cstheme="minorHAnsi"/>
                <w:color w:val="000000"/>
                <w:sz w:val="20"/>
                <w:szCs w:val="20"/>
              </w:rPr>
              <w:t xml:space="preserve"> and drylands, in line with obligations under international agreements</w:t>
            </w:r>
          </w:p>
        </w:tc>
        <w:tc>
          <w:tcPr>
            <w:tcW w:w="222" w:type="dxa"/>
            <w:vAlign w:val="center"/>
            <w:hideMark/>
          </w:tcPr>
          <w:p w14:paraId="55B4523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EFF4B27"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1C1797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65D93E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7D8F603"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2F2C8EB"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15.2 By 2020, promote the implementation of sustainable management of all types of forests, halt deforestation, restore degraded forests and substantially increase afforestation and reforestation globally</w:t>
            </w:r>
          </w:p>
        </w:tc>
        <w:tc>
          <w:tcPr>
            <w:tcW w:w="222" w:type="dxa"/>
            <w:vAlign w:val="center"/>
            <w:hideMark/>
          </w:tcPr>
          <w:p w14:paraId="6712D09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835091D"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962C40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15.3 By 2030, combat desertification, restore degraded land and soil, including land affected by desertification, </w:t>
            </w:r>
            <w:proofErr w:type="gramStart"/>
            <w:r w:rsidRPr="007724C8">
              <w:rPr>
                <w:rFonts w:asciiTheme="minorHAnsi" w:eastAsia="Times New Roman" w:hAnsiTheme="minorHAnsi" w:cstheme="minorHAnsi"/>
                <w:color w:val="000000"/>
                <w:sz w:val="20"/>
                <w:szCs w:val="20"/>
              </w:rPr>
              <w:t>drought</w:t>
            </w:r>
            <w:proofErr w:type="gramEnd"/>
            <w:r w:rsidRPr="007724C8">
              <w:rPr>
                <w:rFonts w:asciiTheme="minorHAnsi" w:eastAsia="Times New Roman" w:hAnsiTheme="minorHAnsi" w:cstheme="minorHAnsi"/>
                <w:color w:val="000000"/>
                <w:sz w:val="20"/>
                <w:szCs w:val="20"/>
              </w:rPr>
              <w:t xml:space="preserve"> and floods, and strive to achieve a land degradation-neutral world</w:t>
            </w:r>
          </w:p>
        </w:tc>
        <w:tc>
          <w:tcPr>
            <w:tcW w:w="222" w:type="dxa"/>
            <w:vAlign w:val="center"/>
            <w:hideMark/>
          </w:tcPr>
          <w:p w14:paraId="1D0732D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CD088FF"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65AB762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 xml:space="preserve">15.4 By 2030, ensure the conservation of mountain ecosystems, including their biodiversity, </w:t>
            </w:r>
            <w:proofErr w:type="gramStart"/>
            <w:r w:rsidRPr="007724C8">
              <w:rPr>
                <w:rFonts w:asciiTheme="minorHAnsi" w:eastAsia="Times New Roman" w:hAnsiTheme="minorHAnsi" w:cstheme="minorHAnsi"/>
                <w:color w:val="000000"/>
                <w:sz w:val="20"/>
                <w:szCs w:val="20"/>
              </w:rPr>
              <w:t>in order to</w:t>
            </w:r>
            <w:proofErr w:type="gramEnd"/>
            <w:r w:rsidRPr="007724C8">
              <w:rPr>
                <w:rFonts w:asciiTheme="minorHAnsi" w:eastAsia="Times New Roman" w:hAnsiTheme="minorHAnsi" w:cstheme="minorHAnsi"/>
                <w:color w:val="000000"/>
                <w:sz w:val="20"/>
                <w:szCs w:val="20"/>
              </w:rPr>
              <w:t xml:space="preserve"> enhance their capacity to provide benefits that are essential for sustainable development</w:t>
            </w:r>
          </w:p>
        </w:tc>
        <w:tc>
          <w:tcPr>
            <w:tcW w:w="222" w:type="dxa"/>
            <w:vAlign w:val="center"/>
            <w:hideMark/>
          </w:tcPr>
          <w:p w14:paraId="7DE1719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3E63444"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7248D4E"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04DCE0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E91BDF0"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16FFE5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15.5 Take urgent and significant action to reduce the degradation of natural habitats, halt the loss of biodiversity and, by 2020, protect and prevent the extinction of threatened species</w:t>
            </w:r>
          </w:p>
        </w:tc>
        <w:tc>
          <w:tcPr>
            <w:tcW w:w="222" w:type="dxa"/>
            <w:vAlign w:val="center"/>
            <w:hideMark/>
          </w:tcPr>
          <w:p w14:paraId="007DA0E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0AA90E7"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830971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15.6 Promote fair and equitable sharing of the benefits arising from the utilization of genetic resources and promote appropriate access to such resources, as internationally agreed</w:t>
            </w:r>
          </w:p>
        </w:tc>
        <w:tc>
          <w:tcPr>
            <w:tcW w:w="222" w:type="dxa"/>
            <w:vAlign w:val="center"/>
            <w:hideMark/>
          </w:tcPr>
          <w:p w14:paraId="2B2189A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1FBDF60"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A85C17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15.7 Take urgent action to end poaching and trafficking of protected species of flora and fauna and address both demand and supply of illegal wildlife products</w:t>
            </w:r>
          </w:p>
        </w:tc>
        <w:tc>
          <w:tcPr>
            <w:tcW w:w="222" w:type="dxa"/>
            <w:vAlign w:val="center"/>
            <w:hideMark/>
          </w:tcPr>
          <w:p w14:paraId="285BBA0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036677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6B5615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15.8 By 2020, introduce measures to prevent the introduction and significantly reduce the impact of invasive alien species on land and water ecosystems and control or eradicate the priority species</w:t>
            </w:r>
          </w:p>
        </w:tc>
        <w:tc>
          <w:tcPr>
            <w:tcW w:w="222" w:type="dxa"/>
            <w:vAlign w:val="center"/>
            <w:hideMark/>
          </w:tcPr>
          <w:p w14:paraId="4764C71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EAFBCCD"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22C1D3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15.9 By 2020, integrate ecosystem and biodiversity values into national and local planning, development processes, poverty reduction strategies and accounts</w:t>
            </w:r>
          </w:p>
        </w:tc>
        <w:tc>
          <w:tcPr>
            <w:tcW w:w="222" w:type="dxa"/>
            <w:vAlign w:val="center"/>
            <w:hideMark/>
          </w:tcPr>
          <w:p w14:paraId="3169B0C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79470BF"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6EADDA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15.a Mobilize and significantly increase financial resources from all sources to conserve and sustainably use biodiversity and ecosystems</w:t>
            </w:r>
          </w:p>
        </w:tc>
        <w:tc>
          <w:tcPr>
            <w:tcW w:w="222" w:type="dxa"/>
            <w:vAlign w:val="center"/>
            <w:hideMark/>
          </w:tcPr>
          <w:p w14:paraId="2B4595E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2227B1C"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4B6213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15.b Mobilize significant resources from all sources and at all levels to finance sustainable forest management and provide adequate incentives to developing countries to advance such management, including for conservation and reforestation</w:t>
            </w:r>
          </w:p>
        </w:tc>
        <w:tc>
          <w:tcPr>
            <w:tcW w:w="222" w:type="dxa"/>
            <w:vAlign w:val="center"/>
            <w:hideMark/>
          </w:tcPr>
          <w:p w14:paraId="5A24D59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CF4C0B5"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FD9D40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15.c Enhance global support for efforts to combat poaching and trafficking of protected species, including by increasing the capacity of local communities to pursue sustainable livelihood opportunities</w:t>
            </w:r>
          </w:p>
        </w:tc>
        <w:tc>
          <w:tcPr>
            <w:tcW w:w="222" w:type="dxa"/>
            <w:vAlign w:val="center"/>
            <w:hideMark/>
          </w:tcPr>
          <w:p w14:paraId="32A8489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3BF5546"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491DE62"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 xml:space="preserve">Goal 16. Promote peaceful and inclusive societies for sustainable development, provide access to justice for all and build effective, </w:t>
            </w:r>
            <w:proofErr w:type="gramStart"/>
            <w:r w:rsidRPr="007724C8">
              <w:rPr>
                <w:rFonts w:asciiTheme="minorHAnsi" w:eastAsia="Times New Roman" w:hAnsiTheme="minorHAnsi" w:cstheme="minorHAnsi"/>
                <w:b/>
                <w:bCs/>
                <w:color w:val="000000"/>
                <w:sz w:val="20"/>
                <w:szCs w:val="20"/>
              </w:rPr>
              <w:t>accountable</w:t>
            </w:r>
            <w:proofErr w:type="gramEnd"/>
            <w:r w:rsidRPr="007724C8">
              <w:rPr>
                <w:rFonts w:asciiTheme="minorHAnsi" w:eastAsia="Times New Roman" w:hAnsiTheme="minorHAnsi" w:cstheme="minorHAnsi"/>
                <w:b/>
                <w:bCs/>
                <w:color w:val="000000"/>
                <w:sz w:val="20"/>
                <w:szCs w:val="20"/>
              </w:rPr>
              <w:t xml:space="preserve"> and inclusive institutions at all levels</w:t>
            </w:r>
          </w:p>
        </w:tc>
        <w:tc>
          <w:tcPr>
            <w:tcW w:w="222" w:type="dxa"/>
            <w:vAlign w:val="center"/>
            <w:hideMark/>
          </w:tcPr>
          <w:p w14:paraId="7B0D2E8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FD13C4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E37431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16.1 Significantly reduce all forms of violence and related death rates everywhere</w:t>
            </w:r>
          </w:p>
        </w:tc>
        <w:tc>
          <w:tcPr>
            <w:tcW w:w="222" w:type="dxa"/>
            <w:vAlign w:val="center"/>
            <w:hideMark/>
          </w:tcPr>
          <w:p w14:paraId="49146E1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1395B69"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9035A2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0A6272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57DA2B5"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074AD3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47265AF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DBA8202" w14:textId="77777777" w:rsidTr="00590B0B">
        <w:trPr>
          <w:trHeight w:val="96"/>
        </w:trPr>
        <w:tc>
          <w:tcPr>
            <w:tcW w:w="9158" w:type="dxa"/>
            <w:vMerge/>
            <w:tcBorders>
              <w:top w:val="nil"/>
              <w:left w:val="single" w:sz="4" w:space="0" w:color="auto"/>
              <w:bottom w:val="single" w:sz="4" w:space="0" w:color="auto"/>
              <w:right w:val="single" w:sz="4" w:space="0" w:color="auto"/>
            </w:tcBorders>
            <w:vAlign w:val="center"/>
            <w:hideMark/>
          </w:tcPr>
          <w:p w14:paraId="5FD7CAD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48CEF0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A21E4AB"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71A75D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16.2 End abuse, exploitation, </w:t>
            </w:r>
            <w:proofErr w:type="gramStart"/>
            <w:r w:rsidRPr="007724C8">
              <w:rPr>
                <w:rFonts w:asciiTheme="minorHAnsi" w:eastAsia="Times New Roman" w:hAnsiTheme="minorHAnsi" w:cstheme="minorHAnsi"/>
                <w:color w:val="000000"/>
                <w:sz w:val="20"/>
                <w:szCs w:val="20"/>
              </w:rPr>
              <w:t>trafficking</w:t>
            </w:r>
            <w:proofErr w:type="gramEnd"/>
            <w:r w:rsidRPr="007724C8">
              <w:rPr>
                <w:rFonts w:asciiTheme="minorHAnsi" w:eastAsia="Times New Roman" w:hAnsiTheme="minorHAnsi" w:cstheme="minorHAnsi"/>
                <w:color w:val="000000"/>
                <w:sz w:val="20"/>
                <w:szCs w:val="20"/>
              </w:rPr>
              <w:t xml:space="preserve"> and all forms of violence against and torture of children</w:t>
            </w:r>
          </w:p>
        </w:tc>
        <w:tc>
          <w:tcPr>
            <w:tcW w:w="222" w:type="dxa"/>
            <w:vAlign w:val="center"/>
            <w:hideMark/>
          </w:tcPr>
          <w:p w14:paraId="2D27C79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4B210AD"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14E600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6C668E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F93C634" w14:textId="77777777" w:rsidTr="00590B0B">
        <w:trPr>
          <w:trHeight w:val="96"/>
        </w:trPr>
        <w:tc>
          <w:tcPr>
            <w:tcW w:w="9158" w:type="dxa"/>
            <w:vMerge/>
            <w:tcBorders>
              <w:top w:val="nil"/>
              <w:left w:val="single" w:sz="4" w:space="0" w:color="auto"/>
              <w:bottom w:val="single" w:sz="4" w:space="0" w:color="auto"/>
              <w:right w:val="single" w:sz="4" w:space="0" w:color="auto"/>
            </w:tcBorders>
            <w:vAlign w:val="center"/>
            <w:hideMark/>
          </w:tcPr>
          <w:p w14:paraId="5E36724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9CAAE7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60BB16A"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3276A7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16.3 Promote the rule of law at the national and international levels and ensure equal access to justice for all</w:t>
            </w:r>
          </w:p>
        </w:tc>
        <w:tc>
          <w:tcPr>
            <w:tcW w:w="222" w:type="dxa"/>
            <w:vAlign w:val="center"/>
            <w:hideMark/>
          </w:tcPr>
          <w:p w14:paraId="1A2D470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EC8C3C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9A20B5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89B098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D85E6BF"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270C67D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16.4 By 2030, significantly reduce illicit financial and arms flows, strengthen the recovery and return of stolen assets and combat all forms of organized crime</w:t>
            </w:r>
          </w:p>
        </w:tc>
        <w:tc>
          <w:tcPr>
            <w:tcW w:w="222" w:type="dxa"/>
            <w:vAlign w:val="center"/>
            <w:hideMark/>
          </w:tcPr>
          <w:p w14:paraId="21F7766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433D14E"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4F1F00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090F5D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65238B5"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2F190E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16.5 Substantially reduce corruption and bribery in all their forms</w:t>
            </w:r>
          </w:p>
        </w:tc>
        <w:tc>
          <w:tcPr>
            <w:tcW w:w="222" w:type="dxa"/>
            <w:vAlign w:val="center"/>
            <w:hideMark/>
          </w:tcPr>
          <w:p w14:paraId="784FBEA8"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905FA93"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3B562D0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740A450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28D7FE46"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56AB0B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16.6 Develop effective, </w:t>
            </w:r>
            <w:proofErr w:type="gramStart"/>
            <w:r w:rsidRPr="007724C8">
              <w:rPr>
                <w:rFonts w:asciiTheme="minorHAnsi" w:eastAsia="Times New Roman" w:hAnsiTheme="minorHAnsi" w:cstheme="minorHAnsi"/>
                <w:color w:val="000000"/>
                <w:sz w:val="20"/>
                <w:szCs w:val="20"/>
              </w:rPr>
              <w:t>accountable</w:t>
            </w:r>
            <w:proofErr w:type="gramEnd"/>
            <w:r w:rsidRPr="007724C8">
              <w:rPr>
                <w:rFonts w:asciiTheme="minorHAnsi" w:eastAsia="Times New Roman" w:hAnsiTheme="minorHAnsi" w:cstheme="minorHAnsi"/>
                <w:color w:val="000000"/>
                <w:sz w:val="20"/>
                <w:szCs w:val="20"/>
              </w:rPr>
              <w:t xml:space="preserve"> and transparent institutions at all levels</w:t>
            </w:r>
          </w:p>
        </w:tc>
        <w:tc>
          <w:tcPr>
            <w:tcW w:w="222" w:type="dxa"/>
            <w:vAlign w:val="center"/>
            <w:hideMark/>
          </w:tcPr>
          <w:p w14:paraId="6909679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1548A96"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014284EC"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FF1FBC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9F4FC74"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13556F9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16.7 Ensure responsive, inclusive, </w:t>
            </w:r>
            <w:proofErr w:type="gramStart"/>
            <w:r w:rsidRPr="007724C8">
              <w:rPr>
                <w:rFonts w:asciiTheme="minorHAnsi" w:eastAsia="Times New Roman" w:hAnsiTheme="minorHAnsi" w:cstheme="minorHAnsi"/>
                <w:color w:val="000000"/>
                <w:sz w:val="20"/>
                <w:szCs w:val="20"/>
              </w:rPr>
              <w:t>participatory</w:t>
            </w:r>
            <w:proofErr w:type="gramEnd"/>
            <w:r w:rsidRPr="007724C8">
              <w:rPr>
                <w:rFonts w:asciiTheme="minorHAnsi" w:eastAsia="Times New Roman" w:hAnsiTheme="minorHAnsi" w:cstheme="minorHAnsi"/>
                <w:color w:val="000000"/>
                <w:sz w:val="20"/>
                <w:szCs w:val="20"/>
              </w:rPr>
              <w:t xml:space="preserve"> and representative decision-making at all levels</w:t>
            </w:r>
          </w:p>
        </w:tc>
        <w:tc>
          <w:tcPr>
            <w:tcW w:w="222" w:type="dxa"/>
            <w:vAlign w:val="center"/>
            <w:hideMark/>
          </w:tcPr>
          <w:p w14:paraId="4FA6B83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533681F"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685C10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44A65E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10861E3B"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02E18A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16.8 Broaden and strengthen the participation of developing countries in the institutions of global governance</w:t>
            </w:r>
          </w:p>
        </w:tc>
        <w:tc>
          <w:tcPr>
            <w:tcW w:w="222" w:type="dxa"/>
            <w:vAlign w:val="center"/>
            <w:hideMark/>
          </w:tcPr>
          <w:p w14:paraId="3374524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105767D"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442712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16.9 By 2030, provide legal identity for all, including birth registration</w:t>
            </w:r>
          </w:p>
        </w:tc>
        <w:tc>
          <w:tcPr>
            <w:tcW w:w="222" w:type="dxa"/>
            <w:vAlign w:val="center"/>
            <w:hideMark/>
          </w:tcPr>
          <w:p w14:paraId="03FB0BE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A5A616E"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99F68C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16.10 Ensure public access to information and protect fundamental freedoms, in accordance with national legislation and international agreements</w:t>
            </w:r>
          </w:p>
        </w:tc>
        <w:tc>
          <w:tcPr>
            <w:tcW w:w="222" w:type="dxa"/>
            <w:vAlign w:val="center"/>
            <w:hideMark/>
          </w:tcPr>
          <w:p w14:paraId="5382C20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C30105A"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58589F7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5AEA5E49"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30573D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AF033E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16.a Strengthen relevant national institutions, including through international cooperation, for building capacity at all levels, </w:t>
            </w:r>
            <w:proofErr w:type="gramStart"/>
            <w:r w:rsidRPr="007724C8">
              <w:rPr>
                <w:rFonts w:asciiTheme="minorHAnsi" w:eastAsia="Times New Roman" w:hAnsiTheme="minorHAnsi" w:cstheme="minorHAnsi"/>
                <w:color w:val="000000"/>
                <w:sz w:val="20"/>
                <w:szCs w:val="20"/>
              </w:rPr>
              <w:t>in particular in</w:t>
            </w:r>
            <w:proofErr w:type="gramEnd"/>
            <w:r w:rsidRPr="007724C8">
              <w:rPr>
                <w:rFonts w:asciiTheme="minorHAnsi" w:eastAsia="Times New Roman" w:hAnsiTheme="minorHAnsi" w:cstheme="minorHAnsi"/>
                <w:color w:val="000000"/>
                <w:sz w:val="20"/>
                <w:szCs w:val="20"/>
              </w:rPr>
              <w:t xml:space="preserve"> developing countries, to prevent violence and combat terrorism and crime</w:t>
            </w:r>
          </w:p>
        </w:tc>
        <w:tc>
          <w:tcPr>
            <w:tcW w:w="222" w:type="dxa"/>
            <w:vAlign w:val="center"/>
            <w:hideMark/>
          </w:tcPr>
          <w:p w14:paraId="3C02D07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1D59A8E"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33A324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16.b Promote and enforce non-discriminatory laws and policies for sustainable development</w:t>
            </w:r>
          </w:p>
        </w:tc>
        <w:tc>
          <w:tcPr>
            <w:tcW w:w="222" w:type="dxa"/>
            <w:vAlign w:val="center"/>
            <w:hideMark/>
          </w:tcPr>
          <w:p w14:paraId="3AA6F36E"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7DF0D86"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A96FA06"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Goal 17. Strengthen the means of implementation and revitalize the Global Partnership for Sustainable Development</w:t>
            </w:r>
          </w:p>
        </w:tc>
        <w:tc>
          <w:tcPr>
            <w:tcW w:w="222" w:type="dxa"/>
            <w:vAlign w:val="center"/>
            <w:hideMark/>
          </w:tcPr>
          <w:p w14:paraId="3D029A1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F2863A1"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3168FFE"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Finance</w:t>
            </w:r>
          </w:p>
        </w:tc>
        <w:tc>
          <w:tcPr>
            <w:tcW w:w="222" w:type="dxa"/>
            <w:vAlign w:val="center"/>
            <w:hideMark/>
          </w:tcPr>
          <w:p w14:paraId="039ED39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2058664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4B83098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 Strengthen domestic resource mobilization, including through international support to developing countries, to improve domestic capacity for tax and other revenue collection</w:t>
            </w:r>
          </w:p>
        </w:tc>
        <w:tc>
          <w:tcPr>
            <w:tcW w:w="222" w:type="dxa"/>
            <w:vAlign w:val="center"/>
            <w:hideMark/>
          </w:tcPr>
          <w:p w14:paraId="7D116B9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CBBFD39"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7A5797A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0D623C9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63F1DB04" w14:textId="77777777" w:rsidTr="00590B0B">
        <w:trPr>
          <w:trHeight w:val="12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2EE314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tc>
        <w:tc>
          <w:tcPr>
            <w:tcW w:w="222" w:type="dxa"/>
            <w:vAlign w:val="center"/>
            <w:hideMark/>
          </w:tcPr>
          <w:p w14:paraId="26E6164A"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77C07E2"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06C02E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17.3 Mobilize additional financial resources for developing countries from multiple sources</w:t>
            </w:r>
          </w:p>
        </w:tc>
        <w:tc>
          <w:tcPr>
            <w:tcW w:w="222" w:type="dxa"/>
            <w:vAlign w:val="center"/>
            <w:hideMark/>
          </w:tcPr>
          <w:p w14:paraId="5AB7C7E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0353FB2"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4C4760B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695515E1"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47E1BA58"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5D932C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tc>
        <w:tc>
          <w:tcPr>
            <w:tcW w:w="222" w:type="dxa"/>
            <w:vAlign w:val="center"/>
            <w:hideMark/>
          </w:tcPr>
          <w:p w14:paraId="487EE9F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82B4115"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39B68E52"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17.5 Adopt and implement investment promotion regimes for least developed countries</w:t>
            </w:r>
          </w:p>
        </w:tc>
        <w:tc>
          <w:tcPr>
            <w:tcW w:w="222" w:type="dxa"/>
            <w:vAlign w:val="center"/>
            <w:hideMark/>
          </w:tcPr>
          <w:p w14:paraId="2B7EBD2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3A12C8E"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E6C9A25"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Technology</w:t>
            </w:r>
          </w:p>
        </w:tc>
        <w:tc>
          <w:tcPr>
            <w:tcW w:w="222" w:type="dxa"/>
            <w:vAlign w:val="center"/>
            <w:hideMark/>
          </w:tcPr>
          <w:p w14:paraId="57625D4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B50E5F1"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0937338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17.6 Enhance North-South, South-South and triangular regional and international cooperation on and access to science, technology and innovation and enhance knowledge-sharing on mutually agreed terms, including through improved coordination among existing mechanisms, </w:t>
            </w:r>
            <w:proofErr w:type="gramStart"/>
            <w:r w:rsidRPr="007724C8">
              <w:rPr>
                <w:rFonts w:asciiTheme="minorHAnsi" w:eastAsia="Times New Roman" w:hAnsiTheme="minorHAnsi" w:cstheme="minorHAnsi"/>
                <w:color w:val="000000"/>
                <w:sz w:val="20"/>
                <w:szCs w:val="20"/>
              </w:rPr>
              <w:t>in particular at</w:t>
            </w:r>
            <w:proofErr w:type="gramEnd"/>
            <w:r w:rsidRPr="007724C8">
              <w:rPr>
                <w:rFonts w:asciiTheme="minorHAnsi" w:eastAsia="Times New Roman" w:hAnsiTheme="minorHAnsi" w:cstheme="minorHAnsi"/>
                <w:color w:val="000000"/>
                <w:sz w:val="20"/>
                <w:szCs w:val="20"/>
              </w:rPr>
              <w:t xml:space="preserve"> the United Nations level, and through a global technology facilitation mechanism</w:t>
            </w:r>
          </w:p>
        </w:tc>
        <w:tc>
          <w:tcPr>
            <w:tcW w:w="222" w:type="dxa"/>
            <w:vAlign w:val="center"/>
            <w:hideMark/>
          </w:tcPr>
          <w:p w14:paraId="25C0AA4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72FE6ED"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19923654"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93AFE0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83A3D8C"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3BAD52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17.7 Promote the development, transfer, </w:t>
            </w:r>
            <w:proofErr w:type="gramStart"/>
            <w:r w:rsidRPr="007724C8">
              <w:rPr>
                <w:rFonts w:asciiTheme="minorHAnsi" w:eastAsia="Times New Roman" w:hAnsiTheme="minorHAnsi" w:cstheme="minorHAnsi"/>
                <w:color w:val="000000"/>
                <w:sz w:val="20"/>
                <w:szCs w:val="20"/>
              </w:rPr>
              <w:t>dissemination</w:t>
            </w:r>
            <w:proofErr w:type="gramEnd"/>
            <w:r w:rsidRPr="007724C8">
              <w:rPr>
                <w:rFonts w:asciiTheme="minorHAnsi" w:eastAsia="Times New Roman" w:hAnsiTheme="minorHAnsi" w:cstheme="minorHAnsi"/>
                <w:color w:val="000000"/>
                <w:sz w:val="20"/>
                <w:szCs w:val="20"/>
              </w:rPr>
              <w:t xml:space="preserve"> and diffusion of environmentally sound technologies to developing countries on </w:t>
            </w:r>
            <w:proofErr w:type="spellStart"/>
            <w:r w:rsidRPr="007724C8">
              <w:rPr>
                <w:rFonts w:asciiTheme="minorHAnsi" w:eastAsia="Times New Roman" w:hAnsiTheme="minorHAnsi" w:cstheme="minorHAnsi"/>
                <w:color w:val="000000"/>
                <w:sz w:val="20"/>
                <w:szCs w:val="20"/>
              </w:rPr>
              <w:t>favourable</w:t>
            </w:r>
            <w:proofErr w:type="spellEnd"/>
            <w:r w:rsidRPr="007724C8">
              <w:rPr>
                <w:rFonts w:asciiTheme="minorHAnsi" w:eastAsia="Times New Roman" w:hAnsiTheme="minorHAnsi" w:cstheme="minorHAnsi"/>
                <w:color w:val="000000"/>
                <w:sz w:val="20"/>
                <w:szCs w:val="20"/>
              </w:rPr>
              <w:t xml:space="preserve"> terms, including on concessional and preferential terms, as mutually agreed</w:t>
            </w:r>
          </w:p>
        </w:tc>
        <w:tc>
          <w:tcPr>
            <w:tcW w:w="222" w:type="dxa"/>
            <w:vAlign w:val="center"/>
            <w:hideMark/>
          </w:tcPr>
          <w:p w14:paraId="41904F2D"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A5D2EA2"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D5819A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17.8 Fully operationalize the technology bank and science, </w:t>
            </w:r>
            <w:proofErr w:type="gramStart"/>
            <w:r w:rsidRPr="007724C8">
              <w:rPr>
                <w:rFonts w:asciiTheme="minorHAnsi" w:eastAsia="Times New Roman" w:hAnsiTheme="minorHAnsi" w:cstheme="minorHAnsi"/>
                <w:color w:val="000000"/>
                <w:sz w:val="20"/>
                <w:szCs w:val="20"/>
              </w:rPr>
              <w:t>technology</w:t>
            </w:r>
            <w:proofErr w:type="gramEnd"/>
            <w:r w:rsidRPr="007724C8">
              <w:rPr>
                <w:rFonts w:asciiTheme="minorHAnsi" w:eastAsia="Times New Roman" w:hAnsiTheme="minorHAnsi" w:cstheme="minorHAnsi"/>
                <w:color w:val="000000"/>
                <w:sz w:val="20"/>
                <w:szCs w:val="20"/>
              </w:rPr>
              <w:t xml:space="preserve"> and innovation capacity-building mechanism for least developed countries by 2017 and enhance the use of enabling technology, in particular information and communications technology</w:t>
            </w:r>
          </w:p>
        </w:tc>
        <w:tc>
          <w:tcPr>
            <w:tcW w:w="222" w:type="dxa"/>
            <w:vAlign w:val="center"/>
            <w:hideMark/>
          </w:tcPr>
          <w:p w14:paraId="47DCBD7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5CDA3B1"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3D2E3BA"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Capacity-building</w:t>
            </w:r>
          </w:p>
        </w:tc>
        <w:tc>
          <w:tcPr>
            <w:tcW w:w="222" w:type="dxa"/>
            <w:vAlign w:val="center"/>
            <w:hideMark/>
          </w:tcPr>
          <w:p w14:paraId="2C773F8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6A9E3E7"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D0DA23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17.9 Enhance international support for implementing effective and targeted capacity-building in developing countries to support national plans to implement all the Sustainable Development Goals, including through North-South, South-South and triangular cooperation</w:t>
            </w:r>
          </w:p>
        </w:tc>
        <w:tc>
          <w:tcPr>
            <w:tcW w:w="222" w:type="dxa"/>
            <w:vAlign w:val="center"/>
            <w:hideMark/>
          </w:tcPr>
          <w:p w14:paraId="3F157EAF"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11732710"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2E98F713"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Trade</w:t>
            </w:r>
          </w:p>
        </w:tc>
        <w:tc>
          <w:tcPr>
            <w:tcW w:w="222" w:type="dxa"/>
            <w:vAlign w:val="center"/>
            <w:hideMark/>
          </w:tcPr>
          <w:p w14:paraId="3D4B6BCB"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E7A7939"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09AE3BE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lastRenderedPageBreak/>
              <w:t>17.10 Promote a universal, rules-based, open, non</w:t>
            </w:r>
            <w:r w:rsidRPr="007724C8">
              <w:rPr>
                <w:rFonts w:asciiTheme="minorHAnsi" w:eastAsia="Times New Roman" w:hAnsiTheme="minorHAnsi" w:cstheme="minorHAnsi"/>
                <w:color w:val="000000"/>
                <w:sz w:val="20"/>
                <w:szCs w:val="20"/>
              </w:rPr>
              <w:noBreakHyphen/>
              <w:t>discriminatory and equitable multilateral trading system under the World Trade Organization, including through the conclusion of negotiations under its Doha Development Agenda</w:t>
            </w:r>
          </w:p>
        </w:tc>
        <w:tc>
          <w:tcPr>
            <w:tcW w:w="222" w:type="dxa"/>
            <w:vAlign w:val="center"/>
            <w:hideMark/>
          </w:tcPr>
          <w:p w14:paraId="7C3CAB0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3ACA9E2"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B894A6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17.11 Significantly increase the exports of developing countries, </w:t>
            </w:r>
            <w:proofErr w:type="gramStart"/>
            <w:r w:rsidRPr="007724C8">
              <w:rPr>
                <w:rFonts w:asciiTheme="minorHAnsi" w:eastAsia="Times New Roman" w:hAnsiTheme="minorHAnsi" w:cstheme="minorHAnsi"/>
                <w:color w:val="000000"/>
                <w:sz w:val="20"/>
                <w:szCs w:val="20"/>
              </w:rPr>
              <w:t>in particular with</w:t>
            </w:r>
            <w:proofErr w:type="gramEnd"/>
            <w:r w:rsidRPr="007724C8">
              <w:rPr>
                <w:rFonts w:asciiTheme="minorHAnsi" w:eastAsia="Times New Roman" w:hAnsiTheme="minorHAnsi" w:cstheme="minorHAnsi"/>
                <w:color w:val="000000"/>
                <w:sz w:val="20"/>
                <w:szCs w:val="20"/>
              </w:rPr>
              <w:t xml:space="preserve"> a view to doubling the least developed countries’ share of global exports by 2020</w:t>
            </w:r>
          </w:p>
        </w:tc>
        <w:tc>
          <w:tcPr>
            <w:tcW w:w="222" w:type="dxa"/>
            <w:vAlign w:val="center"/>
            <w:hideMark/>
          </w:tcPr>
          <w:p w14:paraId="5CF87BA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61BDE083"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1FE126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tc>
        <w:tc>
          <w:tcPr>
            <w:tcW w:w="222" w:type="dxa"/>
            <w:vAlign w:val="center"/>
            <w:hideMark/>
          </w:tcPr>
          <w:p w14:paraId="1B13CD76"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F58E24F"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4C5AE7B7" w14:textId="77777777" w:rsidR="00B54F35" w:rsidRPr="007724C8" w:rsidRDefault="00B54F35" w:rsidP="00C51A30">
            <w:pPr>
              <w:spacing w:after="0" w:line="240" w:lineRule="auto"/>
              <w:rPr>
                <w:rFonts w:asciiTheme="minorHAnsi" w:eastAsia="Times New Roman" w:hAnsiTheme="minorHAnsi" w:cstheme="minorHAnsi"/>
                <w:b/>
                <w:bCs/>
                <w:color w:val="000000"/>
                <w:sz w:val="20"/>
                <w:szCs w:val="20"/>
              </w:rPr>
            </w:pPr>
            <w:r w:rsidRPr="007724C8">
              <w:rPr>
                <w:rFonts w:asciiTheme="minorHAnsi" w:eastAsia="Times New Roman" w:hAnsiTheme="minorHAnsi" w:cstheme="minorHAnsi"/>
                <w:b/>
                <w:bCs/>
                <w:color w:val="000000"/>
                <w:sz w:val="20"/>
                <w:szCs w:val="20"/>
              </w:rPr>
              <w:t>Systemic issues</w:t>
            </w:r>
          </w:p>
        </w:tc>
        <w:tc>
          <w:tcPr>
            <w:tcW w:w="222" w:type="dxa"/>
            <w:vAlign w:val="center"/>
            <w:hideMark/>
          </w:tcPr>
          <w:p w14:paraId="5678476C"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AE4BE93"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FEED600" w14:textId="77777777" w:rsidR="00B54F35" w:rsidRPr="007724C8" w:rsidRDefault="00B54F35" w:rsidP="00C51A30">
            <w:pPr>
              <w:spacing w:after="0" w:line="240" w:lineRule="auto"/>
              <w:rPr>
                <w:rFonts w:asciiTheme="minorHAnsi" w:eastAsia="Times New Roman" w:hAnsiTheme="minorHAnsi" w:cstheme="minorHAnsi"/>
                <w:i/>
                <w:iCs/>
                <w:color w:val="000000"/>
                <w:sz w:val="20"/>
                <w:szCs w:val="20"/>
              </w:rPr>
            </w:pPr>
            <w:r w:rsidRPr="007724C8">
              <w:rPr>
                <w:rFonts w:asciiTheme="minorHAnsi" w:eastAsia="Times New Roman" w:hAnsiTheme="minorHAnsi" w:cstheme="minorHAnsi"/>
                <w:i/>
                <w:iCs/>
                <w:color w:val="000000"/>
                <w:sz w:val="20"/>
                <w:szCs w:val="20"/>
              </w:rPr>
              <w:t>Policy and institutional coherence</w:t>
            </w:r>
          </w:p>
        </w:tc>
        <w:tc>
          <w:tcPr>
            <w:tcW w:w="222" w:type="dxa"/>
            <w:vAlign w:val="center"/>
            <w:hideMark/>
          </w:tcPr>
          <w:p w14:paraId="3894AE0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6611BB9"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746FCF30"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17.13 Enhance global macroeconomic stability, including through policy coordination and policy coherence</w:t>
            </w:r>
          </w:p>
        </w:tc>
        <w:tc>
          <w:tcPr>
            <w:tcW w:w="222" w:type="dxa"/>
            <w:vAlign w:val="center"/>
            <w:hideMark/>
          </w:tcPr>
          <w:p w14:paraId="006C50B7"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7DB4C8D9"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6717E98"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17.14 Enhance policy coherence for sustainable development</w:t>
            </w:r>
          </w:p>
        </w:tc>
        <w:tc>
          <w:tcPr>
            <w:tcW w:w="222" w:type="dxa"/>
            <w:vAlign w:val="center"/>
            <w:hideMark/>
          </w:tcPr>
          <w:p w14:paraId="2B127239"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ED494AA"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B8A2C5D"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17.15 Respect each country’s policy space and leadership to establish and implement policies for poverty eradication and sustainable development</w:t>
            </w:r>
          </w:p>
        </w:tc>
        <w:tc>
          <w:tcPr>
            <w:tcW w:w="222" w:type="dxa"/>
            <w:vAlign w:val="center"/>
            <w:hideMark/>
          </w:tcPr>
          <w:p w14:paraId="1ED4A542"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C2196EB"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1C5826BC" w14:textId="77777777" w:rsidR="00B54F35" w:rsidRPr="007724C8" w:rsidRDefault="00B54F35" w:rsidP="00C51A30">
            <w:pPr>
              <w:spacing w:after="0" w:line="240" w:lineRule="auto"/>
              <w:rPr>
                <w:rFonts w:asciiTheme="minorHAnsi" w:eastAsia="Times New Roman" w:hAnsiTheme="minorHAnsi" w:cstheme="minorHAnsi"/>
                <w:i/>
                <w:iCs/>
                <w:color w:val="000000"/>
                <w:sz w:val="20"/>
                <w:szCs w:val="20"/>
              </w:rPr>
            </w:pPr>
            <w:r w:rsidRPr="007724C8">
              <w:rPr>
                <w:rFonts w:asciiTheme="minorHAnsi" w:eastAsia="Times New Roman" w:hAnsiTheme="minorHAnsi" w:cstheme="minorHAnsi"/>
                <w:i/>
                <w:iCs/>
                <w:color w:val="000000"/>
                <w:sz w:val="20"/>
                <w:szCs w:val="20"/>
              </w:rPr>
              <w:t>Multi-stakeholder partnerships</w:t>
            </w:r>
          </w:p>
        </w:tc>
        <w:tc>
          <w:tcPr>
            <w:tcW w:w="222" w:type="dxa"/>
            <w:vAlign w:val="center"/>
            <w:hideMark/>
          </w:tcPr>
          <w:p w14:paraId="7CD2C020"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E335ECB" w14:textId="77777777" w:rsidTr="00590B0B">
        <w:trPr>
          <w:trHeight w:val="9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FA7829F"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17.16 Enhance the Global Partnership for Sustainable Development, complemented by multi-stakeholder partnerships that mobilize and share knowledge, expertise, </w:t>
            </w:r>
            <w:proofErr w:type="gramStart"/>
            <w:r w:rsidRPr="007724C8">
              <w:rPr>
                <w:rFonts w:asciiTheme="minorHAnsi" w:eastAsia="Times New Roman" w:hAnsiTheme="minorHAnsi" w:cstheme="minorHAnsi"/>
                <w:color w:val="000000"/>
                <w:sz w:val="20"/>
                <w:szCs w:val="20"/>
              </w:rPr>
              <w:t>technology</w:t>
            </w:r>
            <w:proofErr w:type="gramEnd"/>
            <w:r w:rsidRPr="007724C8">
              <w:rPr>
                <w:rFonts w:asciiTheme="minorHAnsi" w:eastAsia="Times New Roman" w:hAnsiTheme="minorHAnsi" w:cstheme="minorHAnsi"/>
                <w:color w:val="000000"/>
                <w:sz w:val="20"/>
                <w:szCs w:val="20"/>
              </w:rPr>
              <w:t xml:space="preserve"> and financial resources, to support the achievement of the Sustainable Development Goals in all countries, in particular developing countries</w:t>
            </w:r>
          </w:p>
        </w:tc>
        <w:tc>
          <w:tcPr>
            <w:tcW w:w="222" w:type="dxa"/>
            <w:vAlign w:val="center"/>
            <w:hideMark/>
          </w:tcPr>
          <w:p w14:paraId="084AF20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8D7EA1E" w14:textId="77777777" w:rsidTr="00590B0B">
        <w:trPr>
          <w:trHeight w:val="6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53C8555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17.17 Encourage and promote effective public, public-private and civil society partnerships, building on the experience and resourcing strategies of partnerships</w:t>
            </w:r>
          </w:p>
        </w:tc>
        <w:tc>
          <w:tcPr>
            <w:tcW w:w="222" w:type="dxa"/>
            <w:vAlign w:val="center"/>
            <w:hideMark/>
          </w:tcPr>
          <w:p w14:paraId="477E7193"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543A17CF" w14:textId="77777777" w:rsidTr="00590B0B">
        <w:trPr>
          <w:trHeight w:val="300"/>
        </w:trPr>
        <w:tc>
          <w:tcPr>
            <w:tcW w:w="9158" w:type="dxa"/>
            <w:tcBorders>
              <w:top w:val="nil"/>
              <w:left w:val="single" w:sz="4" w:space="0" w:color="auto"/>
              <w:bottom w:val="single" w:sz="4" w:space="0" w:color="auto"/>
              <w:right w:val="single" w:sz="4" w:space="0" w:color="auto"/>
            </w:tcBorders>
            <w:shd w:val="clear" w:color="auto" w:fill="auto"/>
            <w:vAlign w:val="center"/>
            <w:hideMark/>
          </w:tcPr>
          <w:p w14:paraId="6E3D794E" w14:textId="77777777" w:rsidR="00B54F35" w:rsidRPr="007724C8" w:rsidRDefault="00B54F35" w:rsidP="00C51A30">
            <w:pPr>
              <w:spacing w:after="0" w:line="240" w:lineRule="auto"/>
              <w:rPr>
                <w:rFonts w:asciiTheme="minorHAnsi" w:eastAsia="Times New Roman" w:hAnsiTheme="minorHAnsi" w:cstheme="minorHAnsi"/>
                <w:i/>
                <w:iCs/>
                <w:color w:val="000000"/>
                <w:sz w:val="20"/>
                <w:szCs w:val="20"/>
              </w:rPr>
            </w:pPr>
            <w:r w:rsidRPr="007724C8">
              <w:rPr>
                <w:rFonts w:asciiTheme="minorHAnsi" w:eastAsia="Times New Roman" w:hAnsiTheme="minorHAnsi" w:cstheme="minorHAnsi"/>
                <w:i/>
                <w:iCs/>
                <w:color w:val="000000"/>
                <w:sz w:val="20"/>
                <w:szCs w:val="20"/>
              </w:rPr>
              <w:t>Data, monitoring and accountability</w:t>
            </w:r>
          </w:p>
        </w:tc>
        <w:tc>
          <w:tcPr>
            <w:tcW w:w="222" w:type="dxa"/>
            <w:vAlign w:val="center"/>
            <w:hideMark/>
          </w:tcPr>
          <w:p w14:paraId="4763A191"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0DD50437"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53B03BC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 xml:space="preserve">17.18 By 2020, enhance capacity-building support to developing countries, including for least developed countries and small island developing States, to </w:t>
            </w:r>
            <w:proofErr w:type="gramStart"/>
            <w:r w:rsidRPr="007724C8">
              <w:rPr>
                <w:rFonts w:asciiTheme="minorHAnsi" w:eastAsia="Times New Roman" w:hAnsiTheme="minorHAnsi" w:cstheme="minorHAnsi"/>
                <w:color w:val="000000"/>
                <w:sz w:val="20"/>
                <w:szCs w:val="20"/>
              </w:rPr>
              <w:t>increase significantly</w:t>
            </w:r>
            <w:proofErr w:type="gramEnd"/>
            <w:r w:rsidRPr="007724C8">
              <w:rPr>
                <w:rFonts w:asciiTheme="minorHAnsi" w:eastAsia="Times New Roman" w:hAnsiTheme="minorHAnsi" w:cstheme="minorHAnsi"/>
                <w:color w:val="000000"/>
                <w:sz w:val="20"/>
                <w:szCs w:val="20"/>
              </w:rPr>
              <w:t xml:space="preserve"> the availability of high-quality, timely and reliable data disaggregated by income, gender, age, race, ethnicity, migratory status, disability, geographic location and other characteristics relevant in national contexts</w:t>
            </w:r>
          </w:p>
        </w:tc>
        <w:tc>
          <w:tcPr>
            <w:tcW w:w="222" w:type="dxa"/>
            <w:vAlign w:val="center"/>
            <w:hideMark/>
          </w:tcPr>
          <w:p w14:paraId="2AF18055"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401D0B1C"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400F6276"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2941105A"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r w:rsidR="00B54F35" w:rsidRPr="007724C8" w14:paraId="54AA5A10" w14:textId="77777777" w:rsidTr="00590B0B">
        <w:trPr>
          <w:trHeight w:val="300"/>
        </w:trPr>
        <w:tc>
          <w:tcPr>
            <w:tcW w:w="9158" w:type="dxa"/>
            <w:vMerge w:val="restart"/>
            <w:tcBorders>
              <w:top w:val="nil"/>
              <w:left w:val="single" w:sz="4" w:space="0" w:color="auto"/>
              <w:bottom w:val="single" w:sz="4" w:space="0" w:color="auto"/>
              <w:right w:val="single" w:sz="4" w:space="0" w:color="auto"/>
            </w:tcBorders>
            <w:shd w:val="clear" w:color="auto" w:fill="auto"/>
            <w:vAlign w:val="center"/>
            <w:hideMark/>
          </w:tcPr>
          <w:p w14:paraId="354016C7"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r w:rsidRPr="007724C8">
              <w:rPr>
                <w:rFonts w:asciiTheme="minorHAnsi" w:eastAsia="Times New Roman" w:hAnsiTheme="minorHAnsi" w:cstheme="minorHAnsi"/>
                <w:color w:val="000000"/>
                <w:sz w:val="20"/>
                <w:szCs w:val="20"/>
              </w:rPr>
              <w:t>17.19 By 2030, build on existing initiatives to develop measurements of progress on sustainable development that complement gross domestic product, and support statistical capacity-building in developing countries</w:t>
            </w:r>
          </w:p>
        </w:tc>
        <w:tc>
          <w:tcPr>
            <w:tcW w:w="222" w:type="dxa"/>
            <w:vAlign w:val="center"/>
            <w:hideMark/>
          </w:tcPr>
          <w:p w14:paraId="76B68F74" w14:textId="77777777" w:rsidR="00B54F35" w:rsidRPr="007724C8" w:rsidRDefault="00B54F35" w:rsidP="00C51A30">
            <w:pPr>
              <w:spacing w:after="0" w:line="240" w:lineRule="auto"/>
              <w:rPr>
                <w:rFonts w:asciiTheme="minorHAnsi" w:eastAsia="Times New Roman" w:hAnsiTheme="minorHAnsi" w:cstheme="minorHAnsi"/>
                <w:sz w:val="20"/>
                <w:szCs w:val="20"/>
              </w:rPr>
            </w:pPr>
          </w:p>
        </w:tc>
      </w:tr>
      <w:tr w:rsidR="00B54F35" w:rsidRPr="007724C8" w14:paraId="340A36E0" w14:textId="77777777" w:rsidTr="00590B0B">
        <w:trPr>
          <w:trHeight w:val="300"/>
        </w:trPr>
        <w:tc>
          <w:tcPr>
            <w:tcW w:w="9158" w:type="dxa"/>
            <w:vMerge/>
            <w:tcBorders>
              <w:top w:val="nil"/>
              <w:left w:val="single" w:sz="4" w:space="0" w:color="auto"/>
              <w:bottom w:val="single" w:sz="4" w:space="0" w:color="auto"/>
              <w:right w:val="single" w:sz="4" w:space="0" w:color="auto"/>
            </w:tcBorders>
            <w:vAlign w:val="center"/>
            <w:hideMark/>
          </w:tcPr>
          <w:p w14:paraId="264DFAA5"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c>
          <w:tcPr>
            <w:tcW w:w="222" w:type="dxa"/>
            <w:tcBorders>
              <w:top w:val="nil"/>
              <w:left w:val="nil"/>
              <w:bottom w:val="nil"/>
              <w:right w:val="nil"/>
            </w:tcBorders>
            <w:shd w:val="clear" w:color="auto" w:fill="auto"/>
            <w:noWrap/>
            <w:vAlign w:val="bottom"/>
            <w:hideMark/>
          </w:tcPr>
          <w:p w14:paraId="189555D3" w14:textId="77777777" w:rsidR="00B54F35" w:rsidRPr="007724C8" w:rsidRDefault="00B54F35" w:rsidP="00C51A30">
            <w:pPr>
              <w:spacing w:after="0" w:line="240" w:lineRule="auto"/>
              <w:rPr>
                <w:rFonts w:asciiTheme="minorHAnsi" w:eastAsia="Times New Roman" w:hAnsiTheme="minorHAnsi" w:cstheme="minorHAnsi"/>
                <w:color w:val="000000"/>
                <w:sz w:val="20"/>
                <w:szCs w:val="20"/>
              </w:rPr>
            </w:pPr>
          </w:p>
        </w:tc>
      </w:tr>
    </w:tbl>
    <w:p w14:paraId="06E80433" w14:textId="77777777" w:rsidR="00B54F35" w:rsidRPr="007724C8" w:rsidRDefault="00B54F35" w:rsidP="00B54F35">
      <w:pPr>
        <w:jc w:val="both"/>
        <w:rPr>
          <w:rFonts w:asciiTheme="minorHAnsi" w:hAnsiTheme="minorHAnsi" w:cstheme="minorHAnsi"/>
        </w:rPr>
      </w:pPr>
    </w:p>
    <w:p w14:paraId="0DF5BD52" w14:textId="77777777" w:rsidR="00B54F35" w:rsidRPr="007724C8" w:rsidRDefault="00B54F35" w:rsidP="00B54F35">
      <w:pPr>
        <w:rPr>
          <w:rFonts w:asciiTheme="minorHAnsi" w:hAnsiTheme="minorHAnsi" w:cstheme="minorHAnsi"/>
        </w:rPr>
      </w:pPr>
      <w:r w:rsidRPr="007724C8">
        <w:rPr>
          <w:rFonts w:asciiTheme="minorHAnsi" w:hAnsiTheme="minorHAnsi" w:cstheme="minorHAnsi"/>
        </w:rPr>
        <w:br w:type="page"/>
      </w:r>
    </w:p>
    <w:p w14:paraId="276CAD63" w14:textId="77777777" w:rsidR="00B54F35" w:rsidRPr="009049CB" w:rsidRDefault="00B54F35">
      <w:pPr>
        <w:pStyle w:val="Heading1"/>
        <w:rPr>
          <w:rFonts w:asciiTheme="minorHAnsi" w:hAnsiTheme="minorHAnsi" w:cstheme="minorHAnsi"/>
          <w:rPrChange w:id="328" w:author="Bonaiuti, Enrico (RTB-CIP-GLDC-ICARDA)" w:date="2021-07-09T22:40:00Z">
            <w:rPr>
              <w:rFonts w:asciiTheme="minorHAnsi" w:hAnsiTheme="minorHAnsi" w:cstheme="minorHAnsi"/>
            </w:rPr>
          </w:rPrChange>
        </w:rPr>
        <w:pPrChange w:id="329" w:author="Bonaiuti, Enrico (RTB-CIP-GLDC-ICARDA)" w:date="2021-07-09T22:40:00Z">
          <w:pPr/>
        </w:pPrChange>
      </w:pPr>
      <w:bookmarkStart w:id="330" w:name="_Toc76066810"/>
      <w:bookmarkStart w:id="331" w:name="_Toc76762918"/>
      <w:r w:rsidRPr="009049CB">
        <w:rPr>
          <w:rFonts w:asciiTheme="minorHAnsi" w:eastAsia="Calibri" w:hAnsiTheme="minorHAnsi" w:cstheme="minorHAnsi"/>
          <w:rPrChange w:id="332" w:author="Bonaiuti, Enrico (RTB-CIP-GLDC-ICARDA)" w:date="2021-07-09T22:40:00Z">
            <w:rPr>
              <w:rFonts w:asciiTheme="minorHAnsi" w:hAnsiTheme="minorHAnsi" w:cstheme="minorHAnsi"/>
            </w:rPr>
          </w:rPrChange>
        </w:rPr>
        <w:lastRenderedPageBreak/>
        <w:t>Annex 3: Impact area targets</w:t>
      </w:r>
      <w:bookmarkEnd w:id="330"/>
      <w:bookmarkEnd w:id="331"/>
    </w:p>
    <w:p w14:paraId="0F446418" w14:textId="77777777" w:rsidR="00B54F35" w:rsidRPr="007724C8" w:rsidRDefault="00B54F35" w:rsidP="00B54F35">
      <w:pPr>
        <w:pStyle w:val="Heading2"/>
        <w:rPr>
          <w:rFonts w:asciiTheme="minorHAnsi" w:eastAsia="Calibri" w:hAnsiTheme="minorHAnsi" w:cstheme="minorHAnsi"/>
        </w:rPr>
      </w:pPr>
    </w:p>
    <w:tbl>
      <w:tblPr>
        <w:tblStyle w:val="TableGrid"/>
        <w:tblW w:w="9344" w:type="dxa"/>
        <w:tblLook w:val="04A0" w:firstRow="1" w:lastRow="0" w:firstColumn="1" w:lastColumn="0" w:noHBand="0" w:noVBand="1"/>
      </w:tblPr>
      <w:tblGrid>
        <w:gridCol w:w="1345"/>
        <w:gridCol w:w="1519"/>
        <w:gridCol w:w="1434"/>
        <w:gridCol w:w="1450"/>
        <w:gridCol w:w="1498"/>
        <w:gridCol w:w="2098"/>
      </w:tblGrid>
      <w:tr w:rsidR="00B54F35" w:rsidRPr="007724C8" w14:paraId="005E9C65" w14:textId="77777777" w:rsidTr="00D855A5">
        <w:trPr>
          <w:trHeight w:val="300"/>
        </w:trPr>
        <w:tc>
          <w:tcPr>
            <w:tcW w:w="1345" w:type="dxa"/>
            <w:hideMark/>
          </w:tcPr>
          <w:p w14:paraId="4DC097E0"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tc>
        <w:tc>
          <w:tcPr>
            <w:tcW w:w="1519" w:type="dxa"/>
            <w:hideMark/>
          </w:tcPr>
          <w:p w14:paraId="708F5E30" w14:textId="1353104C"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w:t>
            </w:r>
            <w:r w:rsidR="00D855A5">
              <w:rPr>
                <w:rFonts w:asciiTheme="minorHAnsi" w:eastAsia="Times New Roman" w:hAnsiTheme="minorHAnsi" w:cstheme="minorHAnsi"/>
                <w:b/>
                <w:bCs/>
                <w:sz w:val="20"/>
                <w:szCs w:val="20"/>
              </w:rPr>
              <w:t xml:space="preserve"> </w:t>
            </w:r>
            <w:r w:rsidRPr="007724C8">
              <w:rPr>
                <w:rFonts w:asciiTheme="minorHAnsi" w:eastAsia="Times New Roman" w:hAnsiTheme="minorHAnsi" w:cstheme="minorHAnsi"/>
                <w:b/>
                <w:bCs/>
                <w:sz w:val="20"/>
                <w:szCs w:val="20"/>
              </w:rPr>
              <w:t>1</w:t>
            </w:r>
            <w:r w:rsidRPr="007724C8">
              <w:rPr>
                <w:rFonts w:asciiTheme="minorHAnsi" w:eastAsia="Times New Roman" w:hAnsiTheme="minorHAnsi" w:cstheme="minorHAnsi"/>
                <w:sz w:val="20"/>
                <w:szCs w:val="20"/>
              </w:rPr>
              <w:t> </w:t>
            </w:r>
          </w:p>
        </w:tc>
        <w:tc>
          <w:tcPr>
            <w:tcW w:w="1434" w:type="dxa"/>
            <w:hideMark/>
          </w:tcPr>
          <w:p w14:paraId="471D5445"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 2</w:t>
            </w:r>
            <w:r w:rsidRPr="007724C8">
              <w:rPr>
                <w:rFonts w:asciiTheme="minorHAnsi" w:eastAsia="Times New Roman" w:hAnsiTheme="minorHAnsi" w:cstheme="minorHAnsi"/>
                <w:sz w:val="20"/>
                <w:szCs w:val="20"/>
              </w:rPr>
              <w:t> </w:t>
            </w:r>
          </w:p>
        </w:tc>
        <w:tc>
          <w:tcPr>
            <w:tcW w:w="1450" w:type="dxa"/>
            <w:hideMark/>
          </w:tcPr>
          <w:p w14:paraId="4B36A638"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 3</w:t>
            </w:r>
            <w:r w:rsidRPr="007724C8">
              <w:rPr>
                <w:rFonts w:asciiTheme="minorHAnsi" w:eastAsia="Times New Roman" w:hAnsiTheme="minorHAnsi" w:cstheme="minorHAnsi"/>
                <w:sz w:val="20"/>
                <w:szCs w:val="20"/>
              </w:rPr>
              <w:t> </w:t>
            </w:r>
          </w:p>
        </w:tc>
        <w:tc>
          <w:tcPr>
            <w:tcW w:w="1498" w:type="dxa"/>
            <w:hideMark/>
          </w:tcPr>
          <w:p w14:paraId="0A93934E"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 4</w:t>
            </w:r>
            <w:r w:rsidRPr="007724C8">
              <w:rPr>
                <w:rFonts w:asciiTheme="minorHAnsi" w:eastAsia="Times New Roman" w:hAnsiTheme="minorHAnsi" w:cstheme="minorHAnsi"/>
                <w:sz w:val="20"/>
                <w:szCs w:val="20"/>
              </w:rPr>
              <w:t> </w:t>
            </w:r>
          </w:p>
        </w:tc>
        <w:tc>
          <w:tcPr>
            <w:tcW w:w="2098" w:type="dxa"/>
            <w:hideMark/>
          </w:tcPr>
          <w:p w14:paraId="5A86CC75"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Impact Area 5</w:t>
            </w:r>
            <w:r w:rsidRPr="007724C8">
              <w:rPr>
                <w:rFonts w:asciiTheme="minorHAnsi" w:eastAsia="Times New Roman" w:hAnsiTheme="minorHAnsi" w:cstheme="minorHAnsi"/>
                <w:sz w:val="20"/>
                <w:szCs w:val="20"/>
              </w:rPr>
              <w:t> </w:t>
            </w:r>
          </w:p>
        </w:tc>
      </w:tr>
      <w:tr w:rsidR="00B54F35" w:rsidRPr="007724C8" w14:paraId="5ADD17C9" w14:textId="77777777" w:rsidTr="00D855A5">
        <w:trPr>
          <w:trHeight w:val="585"/>
        </w:trPr>
        <w:tc>
          <w:tcPr>
            <w:tcW w:w="1345" w:type="dxa"/>
            <w:hideMark/>
          </w:tcPr>
          <w:p w14:paraId="48A273C8"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Title</w:t>
            </w:r>
            <w:r w:rsidRPr="007724C8">
              <w:rPr>
                <w:rFonts w:asciiTheme="minorHAnsi" w:eastAsia="Times New Roman" w:hAnsiTheme="minorHAnsi" w:cstheme="minorHAnsi"/>
                <w:sz w:val="20"/>
                <w:szCs w:val="20"/>
              </w:rPr>
              <w:t> </w:t>
            </w:r>
          </w:p>
        </w:tc>
        <w:tc>
          <w:tcPr>
            <w:tcW w:w="1519" w:type="dxa"/>
            <w:hideMark/>
          </w:tcPr>
          <w:p w14:paraId="1B409621"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 xml:space="preserve">Nutrition, </w:t>
            </w:r>
            <w:proofErr w:type="gramStart"/>
            <w:r w:rsidRPr="007724C8">
              <w:rPr>
                <w:rFonts w:asciiTheme="minorHAnsi" w:eastAsia="Times New Roman" w:hAnsiTheme="minorHAnsi" w:cstheme="minorHAnsi"/>
                <w:b/>
                <w:bCs/>
                <w:sz w:val="20"/>
                <w:szCs w:val="20"/>
              </w:rPr>
              <w:t>health</w:t>
            </w:r>
            <w:proofErr w:type="gramEnd"/>
            <w:r w:rsidRPr="007724C8">
              <w:rPr>
                <w:rFonts w:asciiTheme="minorHAnsi" w:eastAsia="Times New Roman" w:hAnsiTheme="minorHAnsi" w:cstheme="minorHAnsi"/>
                <w:b/>
                <w:bCs/>
                <w:sz w:val="20"/>
                <w:szCs w:val="20"/>
              </w:rPr>
              <w:t xml:space="preserve"> and food security</w:t>
            </w:r>
            <w:r w:rsidRPr="007724C8">
              <w:rPr>
                <w:rFonts w:asciiTheme="minorHAnsi" w:eastAsia="Times New Roman" w:hAnsiTheme="minorHAnsi" w:cstheme="minorHAnsi"/>
                <w:sz w:val="20"/>
                <w:szCs w:val="20"/>
              </w:rPr>
              <w:t> </w:t>
            </w:r>
          </w:p>
        </w:tc>
        <w:tc>
          <w:tcPr>
            <w:tcW w:w="1434" w:type="dxa"/>
            <w:hideMark/>
          </w:tcPr>
          <w:p w14:paraId="17CC2304"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 xml:space="preserve">Poverty reduction, </w:t>
            </w:r>
            <w:proofErr w:type="gramStart"/>
            <w:r w:rsidRPr="007724C8">
              <w:rPr>
                <w:rFonts w:asciiTheme="minorHAnsi" w:eastAsia="Times New Roman" w:hAnsiTheme="minorHAnsi" w:cstheme="minorHAnsi"/>
                <w:b/>
                <w:bCs/>
                <w:sz w:val="20"/>
                <w:szCs w:val="20"/>
              </w:rPr>
              <w:t>livelihoods</w:t>
            </w:r>
            <w:proofErr w:type="gramEnd"/>
            <w:r w:rsidRPr="007724C8">
              <w:rPr>
                <w:rFonts w:asciiTheme="minorHAnsi" w:eastAsia="Times New Roman" w:hAnsiTheme="minorHAnsi" w:cstheme="minorHAnsi"/>
                <w:b/>
                <w:bCs/>
                <w:sz w:val="20"/>
                <w:szCs w:val="20"/>
              </w:rPr>
              <w:t xml:space="preserve"> and jobs</w:t>
            </w:r>
            <w:r w:rsidRPr="007724C8">
              <w:rPr>
                <w:rFonts w:asciiTheme="minorHAnsi" w:eastAsia="Times New Roman" w:hAnsiTheme="minorHAnsi" w:cstheme="minorHAnsi"/>
                <w:sz w:val="20"/>
                <w:szCs w:val="20"/>
              </w:rPr>
              <w:t> </w:t>
            </w:r>
          </w:p>
        </w:tc>
        <w:tc>
          <w:tcPr>
            <w:tcW w:w="1450" w:type="dxa"/>
            <w:hideMark/>
          </w:tcPr>
          <w:p w14:paraId="0D681EAF"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 xml:space="preserve">Gender equality, </w:t>
            </w:r>
            <w:proofErr w:type="gramStart"/>
            <w:r w:rsidRPr="007724C8">
              <w:rPr>
                <w:rFonts w:asciiTheme="minorHAnsi" w:eastAsia="Times New Roman" w:hAnsiTheme="minorHAnsi" w:cstheme="minorHAnsi"/>
                <w:b/>
                <w:bCs/>
                <w:sz w:val="20"/>
                <w:szCs w:val="20"/>
              </w:rPr>
              <w:t>youth</w:t>
            </w:r>
            <w:proofErr w:type="gramEnd"/>
            <w:r w:rsidRPr="007724C8">
              <w:rPr>
                <w:rFonts w:asciiTheme="minorHAnsi" w:eastAsia="Times New Roman" w:hAnsiTheme="minorHAnsi" w:cstheme="minorHAnsi"/>
                <w:b/>
                <w:bCs/>
                <w:sz w:val="20"/>
                <w:szCs w:val="20"/>
              </w:rPr>
              <w:t xml:space="preserve"> and social inclusion</w:t>
            </w:r>
            <w:r w:rsidRPr="007724C8">
              <w:rPr>
                <w:rFonts w:asciiTheme="minorHAnsi" w:eastAsia="Times New Roman" w:hAnsiTheme="minorHAnsi" w:cstheme="minorHAnsi"/>
                <w:sz w:val="20"/>
                <w:szCs w:val="20"/>
              </w:rPr>
              <w:t> </w:t>
            </w:r>
          </w:p>
        </w:tc>
        <w:tc>
          <w:tcPr>
            <w:tcW w:w="1498" w:type="dxa"/>
            <w:hideMark/>
          </w:tcPr>
          <w:p w14:paraId="6E6DC4F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Climate adaptation and mitigation</w:t>
            </w:r>
            <w:r w:rsidRPr="007724C8">
              <w:rPr>
                <w:rFonts w:asciiTheme="minorHAnsi" w:eastAsia="Times New Roman" w:hAnsiTheme="minorHAnsi" w:cstheme="minorHAnsi"/>
                <w:sz w:val="20"/>
                <w:szCs w:val="20"/>
              </w:rPr>
              <w:t> </w:t>
            </w:r>
          </w:p>
        </w:tc>
        <w:tc>
          <w:tcPr>
            <w:tcW w:w="2098" w:type="dxa"/>
            <w:hideMark/>
          </w:tcPr>
          <w:p w14:paraId="042A03B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Environmental health and biodiversity</w:t>
            </w:r>
            <w:r w:rsidRPr="007724C8">
              <w:rPr>
                <w:rFonts w:asciiTheme="minorHAnsi" w:eastAsia="Times New Roman" w:hAnsiTheme="minorHAnsi" w:cstheme="minorHAnsi"/>
                <w:sz w:val="20"/>
                <w:szCs w:val="20"/>
              </w:rPr>
              <w:t> </w:t>
            </w:r>
          </w:p>
        </w:tc>
      </w:tr>
      <w:tr w:rsidR="00B54F35" w:rsidRPr="007724C8" w14:paraId="5185487D" w14:textId="77777777" w:rsidTr="00D855A5">
        <w:trPr>
          <w:trHeight w:val="1260"/>
        </w:trPr>
        <w:tc>
          <w:tcPr>
            <w:tcW w:w="1345" w:type="dxa"/>
            <w:hideMark/>
          </w:tcPr>
          <w:p w14:paraId="6EE65C79"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Collective global 2030 targets </w:t>
            </w:r>
          </w:p>
        </w:tc>
        <w:tc>
          <w:tcPr>
            <w:tcW w:w="1519" w:type="dxa"/>
            <w:hideMark/>
          </w:tcPr>
          <w:p w14:paraId="167681B9"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End hunger for all and enable affordable healthy diets for the 3 billion people who do not currently have access to safe and nutritious food.  </w:t>
            </w:r>
          </w:p>
          <w:p w14:paraId="5B5B621C"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5BCFA61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Reduce cases of foodborne illness (600 million annually) and zoonotic disease (1 billion annually) by one third. </w:t>
            </w:r>
          </w:p>
        </w:tc>
        <w:tc>
          <w:tcPr>
            <w:tcW w:w="1434" w:type="dxa"/>
            <w:hideMark/>
          </w:tcPr>
          <w:p w14:paraId="482372A2"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Lift at least 500 million people living in rural areas above the extreme poverty line of US $1.90 per day (2011 PPP). </w:t>
            </w:r>
          </w:p>
          <w:p w14:paraId="12F1861F"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56B321DC"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xml:space="preserve">Reduce by at least half the proportion of men, women and children of all ages living in poverty in all its dimensions according to </w:t>
            </w:r>
            <w:r w:rsidRPr="007724C8">
              <w:rPr>
                <w:rFonts w:asciiTheme="minorHAnsi" w:eastAsia="Times New Roman" w:hAnsiTheme="minorHAnsi" w:cstheme="minorHAnsi"/>
                <w:sz w:val="20"/>
                <w:szCs w:val="20"/>
              </w:rPr>
              <w:lastRenderedPageBreak/>
              <w:t>national definitions. </w:t>
            </w:r>
          </w:p>
        </w:tc>
        <w:tc>
          <w:tcPr>
            <w:tcW w:w="1450" w:type="dxa"/>
            <w:hideMark/>
          </w:tcPr>
          <w:p w14:paraId="3126E384"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lastRenderedPageBreak/>
              <w:t xml:space="preserve">Close the gender gap in rights to economic resources, access to ownership and control over land and natural resources for over 500 million women who work in food, </w:t>
            </w:r>
            <w:proofErr w:type="gramStart"/>
            <w:r w:rsidRPr="007724C8">
              <w:rPr>
                <w:rFonts w:asciiTheme="minorHAnsi" w:eastAsia="Times New Roman" w:hAnsiTheme="minorHAnsi" w:cstheme="minorHAnsi"/>
                <w:sz w:val="20"/>
                <w:szCs w:val="20"/>
              </w:rPr>
              <w:t>land</w:t>
            </w:r>
            <w:proofErr w:type="gramEnd"/>
            <w:r w:rsidRPr="007724C8">
              <w:rPr>
                <w:rFonts w:asciiTheme="minorHAnsi" w:eastAsia="Times New Roman" w:hAnsiTheme="minorHAnsi" w:cstheme="minorHAnsi"/>
                <w:sz w:val="20"/>
                <w:szCs w:val="20"/>
              </w:rPr>
              <w:t xml:space="preserve"> and water systems. </w:t>
            </w:r>
          </w:p>
          <w:p w14:paraId="3BF31CB0"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78A06EB1"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xml:space="preserve">Offer rewardable opportunities </w:t>
            </w:r>
            <w:r w:rsidRPr="007724C8">
              <w:rPr>
                <w:rFonts w:asciiTheme="minorHAnsi" w:eastAsia="Times New Roman" w:hAnsiTheme="minorHAnsi" w:cstheme="minorHAnsi"/>
                <w:sz w:val="20"/>
                <w:szCs w:val="20"/>
              </w:rPr>
              <w:lastRenderedPageBreak/>
              <w:t xml:space="preserve">to 267 million young people who are not in employment, </w:t>
            </w:r>
            <w:proofErr w:type="gramStart"/>
            <w:r w:rsidRPr="007724C8">
              <w:rPr>
                <w:rFonts w:asciiTheme="minorHAnsi" w:eastAsia="Times New Roman" w:hAnsiTheme="minorHAnsi" w:cstheme="minorHAnsi"/>
                <w:sz w:val="20"/>
                <w:szCs w:val="20"/>
              </w:rPr>
              <w:t>education</w:t>
            </w:r>
            <w:proofErr w:type="gramEnd"/>
            <w:r w:rsidRPr="007724C8">
              <w:rPr>
                <w:rFonts w:asciiTheme="minorHAnsi" w:eastAsia="Times New Roman" w:hAnsiTheme="minorHAnsi" w:cstheme="minorHAnsi"/>
                <w:sz w:val="20"/>
                <w:szCs w:val="20"/>
              </w:rPr>
              <w:t xml:space="preserve"> or training </w:t>
            </w:r>
          </w:p>
        </w:tc>
        <w:tc>
          <w:tcPr>
            <w:tcW w:w="1498" w:type="dxa"/>
            <w:hideMark/>
          </w:tcPr>
          <w:p w14:paraId="3DC36593"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lastRenderedPageBreak/>
              <w:t>Implement all National adaptation Plans (NAP) and Nationally Determined Contributions (NDC) to the Paris Agreement. </w:t>
            </w:r>
          </w:p>
          <w:p w14:paraId="0C1C9A30"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4053D87D"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xml:space="preserve">Equip 500 million small-scale producers to be more resilient to climate shocks, with climate adaptation solutions available </w:t>
            </w:r>
            <w:r w:rsidRPr="007724C8">
              <w:rPr>
                <w:rFonts w:asciiTheme="minorHAnsi" w:eastAsia="Times New Roman" w:hAnsiTheme="minorHAnsi" w:cstheme="minorHAnsi"/>
                <w:sz w:val="20"/>
                <w:szCs w:val="20"/>
              </w:rPr>
              <w:lastRenderedPageBreak/>
              <w:t>through national innovation </w:t>
            </w:r>
            <w:r w:rsidRPr="007724C8">
              <w:rPr>
                <w:rFonts w:asciiTheme="minorHAnsi" w:eastAsia="Times New Roman" w:hAnsiTheme="minorHAnsi" w:cstheme="minorHAnsi"/>
                <w:sz w:val="20"/>
                <w:szCs w:val="20"/>
              </w:rPr>
              <w:br/>
              <w:t>systems. </w:t>
            </w:r>
          </w:p>
          <w:p w14:paraId="6BA4FDF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33AFBC4E"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Turn agriculture and forest systems into a net sink for carbon by 2050, with emissions from agriculture decreasing by 1 Gt per year by 2030 and reaching a </w:t>
            </w:r>
            <w:r w:rsidRPr="007724C8">
              <w:rPr>
                <w:rFonts w:asciiTheme="minorHAnsi" w:eastAsia="Times New Roman" w:hAnsiTheme="minorHAnsi" w:cstheme="minorHAnsi"/>
                <w:sz w:val="20"/>
                <w:szCs w:val="20"/>
              </w:rPr>
              <w:br/>
              <w:t>floor of 5 Gt per year by 2050 </w:t>
            </w:r>
          </w:p>
        </w:tc>
        <w:tc>
          <w:tcPr>
            <w:tcW w:w="2098" w:type="dxa"/>
            <w:hideMark/>
          </w:tcPr>
          <w:p w14:paraId="77D7D293"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lastRenderedPageBreak/>
              <w:t xml:space="preserve">Stay within planetary and regional environmental boundaries: consumptive water </w:t>
            </w:r>
            <w:proofErr w:type="gramStart"/>
            <w:r w:rsidRPr="007724C8">
              <w:rPr>
                <w:rFonts w:asciiTheme="minorHAnsi" w:eastAsia="Times New Roman" w:hAnsiTheme="minorHAnsi" w:cstheme="minorHAnsi"/>
                <w:sz w:val="20"/>
                <w:szCs w:val="20"/>
              </w:rPr>
              <w:t>use</w:t>
            </w:r>
            <w:proofErr w:type="gramEnd"/>
            <w:r w:rsidRPr="007724C8">
              <w:rPr>
                <w:rFonts w:asciiTheme="minorHAnsi" w:eastAsia="Times New Roman" w:hAnsiTheme="minorHAnsi" w:cstheme="minorHAnsi"/>
                <w:sz w:val="20"/>
                <w:szCs w:val="20"/>
              </w:rPr>
              <w:t xml:space="preserve"> in food production of less than 2500 km3 per year (with a focus on the most stressed basins), zero net deforestation, nitrogen application of 90 </w:t>
            </w:r>
            <w:proofErr w:type="spellStart"/>
            <w:r w:rsidRPr="007724C8">
              <w:rPr>
                <w:rFonts w:asciiTheme="minorHAnsi" w:eastAsia="Times New Roman" w:hAnsiTheme="minorHAnsi" w:cstheme="minorHAnsi"/>
                <w:sz w:val="20"/>
                <w:szCs w:val="20"/>
              </w:rPr>
              <w:t>Tg</w:t>
            </w:r>
            <w:proofErr w:type="spellEnd"/>
            <w:r w:rsidRPr="007724C8">
              <w:rPr>
                <w:rFonts w:asciiTheme="minorHAnsi" w:eastAsia="Times New Roman" w:hAnsiTheme="minorHAnsi" w:cstheme="minorHAnsi"/>
                <w:sz w:val="20"/>
                <w:szCs w:val="20"/>
              </w:rPr>
              <w:t> per year (with a redistribution towards low-input farming system) and increased use efficiency; and phosphorus application of 10 </w:t>
            </w:r>
            <w:proofErr w:type="spellStart"/>
            <w:r w:rsidRPr="007724C8">
              <w:rPr>
                <w:rFonts w:asciiTheme="minorHAnsi" w:eastAsia="Times New Roman" w:hAnsiTheme="minorHAnsi" w:cstheme="minorHAnsi"/>
                <w:sz w:val="20"/>
                <w:szCs w:val="20"/>
              </w:rPr>
              <w:t>Tg</w:t>
            </w:r>
            <w:proofErr w:type="spellEnd"/>
            <w:r w:rsidRPr="007724C8">
              <w:rPr>
                <w:rFonts w:asciiTheme="minorHAnsi" w:eastAsia="Times New Roman" w:hAnsiTheme="minorHAnsi" w:cstheme="minorHAnsi"/>
                <w:sz w:val="20"/>
                <w:szCs w:val="20"/>
              </w:rPr>
              <w:t> per year. </w:t>
            </w:r>
          </w:p>
          <w:p w14:paraId="2DB6543B"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46CA149B"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lastRenderedPageBreak/>
              <w:t xml:space="preserve">Maintain the genetic diversity of seeds, cultivated </w:t>
            </w:r>
            <w:proofErr w:type="gramStart"/>
            <w:r w:rsidRPr="007724C8">
              <w:rPr>
                <w:rFonts w:asciiTheme="minorHAnsi" w:eastAsia="Times New Roman" w:hAnsiTheme="minorHAnsi" w:cstheme="minorHAnsi"/>
                <w:sz w:val="20"/>
                <w:szCs w:val="20"/>
              </w:rPr>
              <w:t>plants</w:t>
            </w:r>
            <w:proofErr w:type="gramEnd"/>
            <w:r w:rsidRPr="007724C8">
              <w:rPr>
                <w:rFonts w:asciiTheme="minorHAnsi" w:eastAsia="Times New Roman" w:hAnsiTheme="minorHAnsi" w:cstheme="minorHAnsi"/>
                <w:sz w:val="20"/>
                <w:szCs w:val="20"/>
              </w:rPr>
              <w:t xml:space="preserve"> and farmed and domesticated animals and their related wild species, including through soundly </w:t>
            </w:r>
            <w:r w:rsidRPr="007724C8">
              <w:rPr>
                <w:rFonts w:asciiTheme="minorHAnsi" w:eastAsia="Times New Roman" w:hAnsiTheme="minorHAnsi" w:cstheme="minorHAnsi"/>
                <w:sz w:val="20"/>
                <w:szCs w:val="20"/>
              </w:rPr>
              <w:br/>
              <w:t>managed </w:t>
            </w:r>
            <w:proofErr w:type="spellStart"/>
            <w:r w:rsidRPr="007724C8">
              <w:rPr>
                <w:rFonts w:asciiTheme="minorHAnsi" w:eastAsia="Times New Roman" w:hAnsiTheme="minorHAnsi" w:cstheme="minorHAnsi"/>
                <w:sz w:val="20"/>
                <w:szCs w:val="20"/>
              </w:rPr>
              <w:t>genebanks</w:t>
            </w:r>
            <w:proofErr w:type="spellEnd"/>
            <w:r w:rsidRPr="007724C8">
              <w:rPr>
                <w:rFonts w:asciiTheme="minorHAnsi" w:eastAsia="Times New Roman" w:hAnsiTheme="minorHAnsi" w:cstheme="minorHAnsi"/>
                <w:sz w:val="20"/>
                <w:szCs w:val="20"/>
              </w:rPr>
              <w:t> at the national, regional, and international levels. </w:t>
            </w:r>
          </w:p>
        </w:tc>
      </w:tr>
    </w:tbl>
    <w:p w14:paraId="013AB683" w14:textId="77777777" w:rsidR="00B54F35" w:rsidRPr="007724C8" w:rsidRDefault="00B54F35" w:rsidP="00B54F35">
      <w:pPr>
        <w:rPr>
          <w:rFonts w:asciiTheme="minorHAnsi" w:hAnsiTheme="minorHAnsi" w:cstheme="minorHAnsi"/>
          <w:color w:val="2F5496" w:themeColor="accent1" w:themeShade="BF"/>
          <w:sz w:val="26"/>
          <w:szCs w:val="26"/>
        </w:rPr>
      </w:pPr>
      <w:r w:rsidRPr="007724C8">
        <w:rPr>
          <w:rFonts w:asciiTheme="minorHAnsi" w:hAnsiTheme="minorHAnsi" w:cstheme="minorHAnsi"/>
        </w:rPr>
        <w:lastRenderedPageBreak/>
        <w:br w:type="page"/>
      </w:r>
    </w:p>
    <w:p w14:paraId="44785D90" w14:textId="77777777" w:rsidR="00B54F35" w:rsidRPr="009049CB" w:rsidRDefault="00B54F35">
      <w:pPr>
        <w:pStyle w:val="Heading1"/>
        <w:rPr>
          <w:rFonts w:asciiTheme="minorHAnsi" w:hAnsiTheme="minorHAnsi" w:cstheme="minorHAnsi"/>
          <w:rPrChange w:id="333" w:author="Bonaiuti, Enrico (RTB-CIP-GLDC-ICARDA)" w:date="2021-07-09T22:41:00Z">
            <w:rPr>
              <w:rFonts w:asciiTheme="minorHAnsi" w:hAnsiTheme="minorHAnsi" w:cstheme="minorHAnsi"/>
            </w:rPr>
          </w:rPrChange>
        </w:rPr>
        <w:pPrChange w:id="334" w:author="Bonaiuti, Enrico (RTB-CIP-GLDC-ICARDA)" w:date="2021-07-09T22:41:00Z">
          <w:pPr/>
        </w:pPrChange>
      </w:pPr>
      <w:bookmarkStart w:id="335" w:name="_Toc76066811"/>
      <w:bookmarkStart w:id="336" w:name="_Toc76762919"/>
      <w:r w:rsidRPr="009049CB">
        <w:rPr>
          <w:rFonts w:asciiTheme="minorHAnsi" w:eastAsia="Calibri" w:hAnsiTheme="minorHAnsi" w:cstheme="minorHAnsi"/>
          <w:rPrChange w:id="337" w:author="Bonaiuti, Enrico (RTB-CIP-GLDC-ICARDA)" w:date="2021-07-09T22:41:00Z">
            <w:rPr>
              <w:rFonts w:asciiTheme="minorHAnsi" w:hAnsiTheme="minorHAnsi" w:cstheme="minorHAnsi"/>
            </w:rPr>
          </w:rPrChange>
        </w:rPr>
        <w:lastRenderedPageBreak/>
        <w:t>Annex 4: Action Area outcomes</w:t>
      </w:r>
      <w:bookmarkEnd w:id="335"/>
      <w:bookmarkEnd w:id="336"/>
    </w:p>
    <w:p w14:paraId="1318C711"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Action Area Genetic Innovation </w:t>
      </w:r>
      <w:r w:rsidRPr="007724C8">
        <w:rPr>
          <w:rFonts w:asciiTheme="minorHAnsi" w:eastAsia="Times New Roman" w:hAnsiTheme="minorHAnsi" w:cstheme="minorHAnsi"/>
          <w:sz w:val="20"/>
          <w:szCs w:val="20"/>
        </w:rPr>
        <w:t> </w:t>
      </w:r>
    </w:p>
    <w:tbl>
      <w:tblPr>
        <w:tblStyle w:val="TableGrid"/>
        <w:tblW w:w="9344" w:type="dxa"/>
        <w:tblLook w:val="04A0" w:firstRow="1" w:lastRow="0" w:firstColumn="1" w:lastColumn="0" w:noHBand="0" w:noVBand="1"/>
      </w:tblPr>
      <w:tblGrid>
        <w:gridCol w:w="1283"/>
        <w:gridCol w:w="8061"/>
      </w:tblGrid>
      <w:tr w:rsidR="00B54F35" w:rsidRPr="007724C8" w14:paraId="09E3E49F" w14:textId="77777777" w:rsidTr="00C51A30">
        <w:trPr>
          <w:trHeight w:val="300"/>
        </w:trPr>
        <w:tc>
          <w:tcPr>
            <w:tcW w:w="1283" w:type="dxa"/>
            <w:vMerge w:val="restart"/>
            <w:hideMark/>
          </w:tcPr>
          <w:p w14:paraId="3899A4F4"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Outcome statements</w:t>
            </w:r>
          </w:p>
        </w:tc>
        <w:tc>
          <w:tcPr>
            <w:tcW w:w="8061" w:type="dxa"/>
            <w:hideMark/>
          </w:tcPr>
          <w:p w14:paraId="7959ECF1"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Researchers, breeders and other </w:t>
            </w:r>
            <w:proofErr w:type="gramStart"/>
            <w:r w:rsidRPr="007724C8">
              <w:rPr>
                <w:rFonts w:asciiTheme="minorHAnsi" w:eastAsia="Times New Roman" w:hAnsiTheme="minorHAnsi" w:cstheme="minorHAnsi"/>
                <w:sz w:val="20"/>
                <w:szCs w:val="20"/>
              </w:rPr>
              <w:t>users</w:t>
            </w:r>
            <w:proofErr w:type="gramEnd"/>
            <w:r w:rsidRPr="007724C8">
              <w:rPr>
                <w:rFonts w:asciiTheme="minorHAnsi" w:eastAsia="Times New Roman" w:hAnsiTheme="minorHAnsi" w:cstheme="minorHAnsi"/>
                <w:sz w:val="20"/>
                <w:szCs w:val="20"/>
              </w:rPr>
              <w:t> access </w:t>
            </w:r>
            <w:proofErr w:type="spellStart"/>
            <w:r w:rsidRPr="007724C8">
              <w:rPr>
                <w:rFonts w:asciiTheme="minorHAnsi" w:eastAsia="Times New Roman" w:hAnsiTheme="minorHAnsi" w:cstheme="minorHAnsi"/>
                <w:sz w:val="20"/>
                <w:szCs w:val="20"/>
              </w:rPr>
              <w:t>genebank</w:t>
            </w:r>
            <w:proofErr w:type="spellEnd"/>
            <w:r w:rsidRPr="007724C8">
              <w:rPr>
                <w:rFonts w:asciiTheme="minorHAnsi" w:eastAsia="Times New Roman" w:hAnsiTheme="minorHAnsi" w:cstheme="minorHAnsi"/>
                <w:sz w:val="20"/>
                <w:szCs w:val="20"/>
              </w:rPr>
              <w:t> collections where use is facilitated with more data associated with accessions </w:t>
            </w:r>
          </w:p>
        </w:tc>
      </w:tr>
      <w:tr w:rsidR="00B54F35" w:rsidRPr="007724C8" w14:paraId="6E0BB1C5" w14:textId="77777777" w:rsidTr="00C51A30">
        <w:trPr>
          <w:trHeight w:val="300"/>
        </w:trPr>
        <w:tc>
          <w:tcPr>
            <w:tcW w:w="0" w:type="auto"/>
            <w:vMerge/>
            <w:hideMark/>
          </w:tcPr>
          <w:p w14:paraId="06C66009"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035EFC8F"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CGIAR &amp; partners produce better, demand-driven, more impactful varieties defined by multidisciplinary, holistic market intelligence </w:t>
            </w:r>
          </w:p>
        </w:tc>
      </w:tr>
      <w:tr w:rsidR="00B54F35" w:rsidRPr="007724C8" w14:paraId="6805F27D" w14:textId="77777777" w:rsidTr="00C51A30">
        <w:trPr>
          <w:trHeight w:val="300"/>
        </w:trPr>
        <w:tc>
          <w:tcPr>
            <w:tcW w:w="0" w:type="auto"/>
            <w:vMerge/>
            <w:hideMark/>
          </w:tcPr>
          <w:p w14:paraId="51AFB8C5"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5D502E1D"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CGIAR &amp; partner breeding programs increase their efficiency and speed of variety development by using best practices and shared services </w:t>
            </w:r>
          </w:p>
        </w:tc>
      </w:tr>
      <w:tr w:rsidR="00B54F35" w:rsidRPr="007724C8" w14:paraId="403410D9" w14:textId="77777777" w:rsidTr="00C51A30">
        <w:trPr>
          <w:trHeight w:val="300"/>
        </w:trPr>
        <w:tc>
          <w:tcPr>
            <w:tcW w:w="0" w:type="auto"/>
            <w:vMerge/>
            <w:hideMark/>
          </w:tcPr>
          <w:p w14:paraId="47348B16"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45C8B77D"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CGIAR &amp; partner breeding programs accelerate variety development and quality by securing access and using novel, cutting-edge technologies </w:t>
            </w:r>
          </w:p>
        </w:tc>
      </w:tr>
      <w:tr w:rsidR="00B54F35" w:rsidRPr="007724C8" w14:paraId="43060E79" w14:textId="77777777" w:rsidTr="00C51A30">
        <w:trPr>
          <w:trHeight w:val="300"/>
        </w:trPr>
        <w:tc>
          <w:tcPr>
            <w:tcW w:w="0" w:type="auto"/>
            <w:vMerge/>
            <w:hideMark/>
          </w:tcPr>
          <w:p w14:paraId="287737E4"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00A7DE41"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Public and private sector partners increase co-ownership and co-implementation of research and investment decisions </w:t>
            </w:r>
          </w:p>
        </w:tc>
      </w:tr>
      <w:tr w:rsidR="00B54F35" w:rsidRPr="007724C8" w14:paraId="09BA6BF3" w14:textId="77777777" w:rsidTr="00C51A30">
        <w:trPr>
          <w:trHeight w:val="300"/>
        </w:trPr>
        <w:tc>
          <w:tcPr>
            <w:tcW w:w="0" w:type="auto"/>
            <w:vMerge/>
            <w:hideMark/>
          </w:tcPr>
          <w:p w14:paraId="5A660DE6"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183022F9"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Seed sector actors increase their investments in scaling-up new varieties from CGIAR breeding pipelines </w:t>
            </w:r>
          </w:p>
        </w:tc>
      </w:tr>
      <w:tr w:rsidR="00B54F35" w:rsidRPr="007724C8" w14:paraId="28EF5F30" w14:textId="77777777" w:rsidTr="00C51A30">
        <w:trPr>
          <w:trHeight w:val="300"/>
        </w:trPr>
        <w:tc>
          <w:tcPr>
            <w:tcW w:w="0" w:type="auto"/>
            <w:vMerge/>
            <w:hideMark/>
          </w:tcPr>
          <w:p w14:paraId="4FCBF350" w14:textId="77777777" w:rsidR="00B54F35" w:rsidRPr="007724C8" w:rsidRDefault="00B54F35" w:rsidP="00C51A30">
            <w:pPr>
              <w:rPr>
                <w:rFonts w:asciiTheme="minorHAnsi" w:eastAsia="Times New Roman" w:hAnsiTheme="minorHAnsi" w:cstheme="minorHAnsi"/>
                <w:sz w:val="20"/>
                <w:szCs w:val="20"/>
              </w:rPr>
            </w:pPr>
          </w:p>
        </w:tc>
        <w:tc>
          <w:tcPr>
            <w:tcW w:w="8061" w:type="dxa"/>
            <w:hideMark/>
          </w:tcPr>
          <w:p w14:paraId="5E421A14"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Farmers adopt climate-resilient, nutritious, market-demanded varieties more broadly and rapidly </w:t>
            </w:r>
          </w:p>
        </w:tc>
      </w:tr>
    </w:tbl>
    <w:p w14:paraId="022379D3"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26054EC6"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Action Area Resilient </w:t>
      </w:r>
      <w:proofErr w:type="spellStart"/>
      <w:r w:rsidRPr="007724C8">
        <w:rPr>
          <w:rFonts w:asciiTheme="minorHAnsi" w:eastAsia="Times New Roman" w:hAnsiTheme="minorHAnsi" w:cstheme="minorHAnsi"/>
          <w:b/>
          <w:bCs/>
          <w:sz w:val="20"/>
          <w:szCs w:val="20"/>
        </w:rPr>
        <w:t>Agrifood</w:t>
      </w:r>
      <w:proofErr w:type="spellEnd"/>
      <w:r w:rsidRPr="007724C8">
        <w:rPr>
          <w:rFonts w:asciiTheme="minorHAnsi" w:eastAsia="Times New Roman" w:hAnsiTheme="minorHAnsi" w:cstheme="minorHAnsi"/>
          <w:b/>
          <w:bCs/>
          <w:sz w:val="20"/>
          <w:szCs w:val="20"/>
        </w:rPr>
        <w:t> Systems </w:t>
      </w:r>
      <w:r w:rsidRPr="007724C8">
        <w:rPr>
          <w:rFonts w:asciiTheme="minorHAnsi" w:eastAsia="Times New Roman" w:hAnsiTheme="minorHAnsi" w:cstheme="minorHAnsi"/>
          <w:sz w:val="20"/>
          <w:szCs w:val="20"/>
        </w:rPr>
        <w:t> </w:t>
      </w:r>
    </w:p>
    <w:tbl>
      <w:tblPr>
        <w:tblStyle w:val="TableGrid"/>
        <w:tblW w:w="9344" w:type="dxa"/>
        <w:tblLook w:val="04A0" w:firstRow="1" w:lastRow="0" w:firstColumn="1" w:lastColumn="0" w:noHBand="0" w:noVBand="1"/>
      </w:tblPr>
      <w:tblGrid>
        <w:gridCol w:w="1857"/>
        <w:gridCol w:w="7487"/>
      </w:tblGrid>
      <w:tr w:rsidR="00B54F35" w:rsidRPr="007724C8" w14:paraId="33E6D43A" w14:textId="77777777" w:rsidTr="00C51A30">
        <w:trPr>
          <w:trHeight w:val="300"/>
        </w:trPr>
        <w:tc>
          <w:tcPr>
            <w:tcW w:w="1857" w:type="dxa"/>
            <w:vMerge w:val="restart"/>
            <w:hideMark/>
          </w:tcPr>
          <w:p w14:paraId="34ABC179"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Outcome statements </w:t>
            </w:r>
          </w:p>
        </w:tc>
        <w:tc>
          <w:tcPr>
            <w:tcW w:w="7487" w:type="dxa"/>
            <w:hideMark/>
          </w:tcPr>
          <w:p w14:paraId="3C2A0AA3"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Smallholder farmers and their organizations adopt resource-efficient and climate-smart technologies and practices and use digital services to enhance their capacity and skills </w:t>
            </w:r>
          </w:p>
        </w:tc>
      </w:tr>
      <w:tr w:rsidR="00B54F35" w:rsidRPr="007724C8" w14:paraId="696DA081" w14:textId="77777777" w:rsidTr="00C51A30">
        <w:trPr>
          <w:trHeight w:val="300"/>
        </w:trPr>
        <w:tc>
          <w:tcPr>
            <w:tcW w:w="0" w:type="auto"/>
            <w:vMerge/>
            <w:hideMark/>
          </w:tcPr>
          <w:p w14:paraId="396873B6" w14:textId="77777777" w:rsidR="00B54F35" w:rsidRPr="007724C8" w:rsidRDefault="00B54F35" w:rsidP="00C51A30">
            <w:pPr>
              <w:rPr>
                <w:rFonts w:asciiTheme="minorHAnsi" w:eastAsia="Times New Roman" w:hAnsiTheme="minorHAnsi" w:cstheme="minorHAnsi"/>
                <w:sz w:val="20"/>
                <w:szCs w:val="20"/>
              </w:rPr>
            </w:pPr>
          </w:p>
        </w:tc>
        <w:tc>
          <w:tcPr>
            <w:tcW w:w="7487" w:type="dxa"/>
            <w:hideMark/>
          </w:tcPr>
          <w:p w14:paraId="772BE142"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Smallholder farmers have increased capacity to cope with climate risks and extremes through diversification, access to climate information, insurance and credit products and services </w:t>
            </w:r>
          </w:p>
        </w:tc>
      </w:tr>
      <w:tr w:rsidR="00B54F35" w:rsidRPr="007724C8" w14:paraId="4B055374" w14:textId="77777777" w:rsidTr="00C51A30">
        <w:trPr>
          <w:trHeight w:val="300"/>
        </w:trPr>
        <w:tc>
          <w:tcPr>
            <w:tcW w:w="0" w:type="auto"/>
            <w:vMerge/>
            <w:hideMark/>
          </w:tcPr>
          <w:p w14:paraId="2DB354B3" w14:textId="77777777" w:rsidR="00B54F35" w:rsidRPr="007724C8" w:rsidRDefault="00B54F35" w:rsidP="00C51A30">
            <w:pPr>
              <w:rPr>
                <w:rFonts w:asciiTheme="minorHAnsi" w:eastAsia="Times New Roman" w:hAnsiTheme="minorHAnsi" w:cstheme="minorHAnsi"/>
                <w:sz w:val="20"/>
                <w:szCs w:val="20"/>
              </w:rPr>
            </w:pPr>
          </w:p>
        </w:tc>
        <w:tc>
          <w:tcPr>
            <w:tcW w:w="7487" w:type="dxa"/>
            <w:hideMark/>
          </w:tcPr>
          <w:p w14:paraId="53C516B7"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Women, youth, and marginalized groups participate in and benefit from improved value chains, farming systems and AFS </w:t>
            </w:r>
          </w:p>
        </w:tc>
      </w:tr>
      <w:tr w:rsidR="00B54F35" w:rsidRPr="007724C8" w14:paraId="2C74EA29" w14:textId="77777777" w:rsidTr="00C51A30">
        <w:trPr>
          <w:trHeight w:val="300"/>
        </w:trPr>
        <w:tc>
          <w:tcPr>
            <w:tcW w:w="0" w:type="auto"/>
            <w:vMerge/>
            <w:hideMark/>
          </w:tcPr>
          <w:p w14:paraId="265F7557" w14:textId="77777777" w:rsidR="00B54F35" w:rsidRPr="007724C8" w:rsidRDefault="00B54F35" w:rsidP="00C51A30">
            <w:pPr>
              <w:rPr>
                <w:rFonts w:asciiTheme="minorHAnsi" w:eastAsia="Times New Roman" w:hAnsiTheme="minorHAnsi" w:cstheme="minorHAnsi"/>
                <w:sz w:val="20"/>
                <w:szCs w:val="20"/>
              </w:rPr>
            </w:pPr>
          </w:p>
        </w:tc>
        <w:tc>
          <w:tcPr>
            <w:tcW w:w="7487" w:type="dxa"/>
            <w:hideMark/>
          </w:tcPr>
          <w:p w14:paraId="3725492C"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Our research and scaling partners use available data, new tools, and turnkey solutions to co-create resilient and inclusive AFS </w:t>
            </w:r>
          </w:p>
        </w:tc>
      </w:tr>
      <w:tr w:rsidR="00B54F35" w:rsidRPr="007724C8" w14:paraId="3BD2F374" w14:textId="77777777" w:rsidTr="00C51A30">
        <w:trPr>
          <w:trHeight w:val="300"/>
        </w:trPr>
        <w:tc>
          <w:tcPr>
            <w:tcW w:w="0" w:type="auto"/>
            <w:vMerge/>
            <w:hideMark/>
          </w:tcPr>
          <w:p w14:paraId="1C48042F" w14:textId="77777777" w:rsidR="00B54F35" w:rsidRPr="007724C8" w:rsidRDefault="00B54F35" w:rsidP="00C51A30">
            <w:pPr>
              <w:rPr>
                <w:rFonts w:asciiTheme="minorHAnsi" w:eastAsia="Times New Roman" w:hAnsiTheme="minorHAnsi" w:cstheme="minorHAnsi"/>
                <w:sz w:val="20"/>
                <w:szCs w:val="20"/>
              </w:rPr>
            </w:pPr>
          </w:p>
        </w:tc>
        <w:tc>
          <w:tcPr>
            <w:tcW w:w="7487" w:type="dxa"/>
            <w:hideMark/>
          </w:tcPr>
          <w:p w14:paraId="11D5380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Public, private and finance sector invest in climate smart and more inclusive agri-business models and support services </w:t>
            </w:r>
          </w:p>
        </w:tc>
      </w:tr>
      <w:tr w:rsidR="00B54F35" w:rsidRPr="007724C8" w14:paraId="2AB6B8C0" w14:textId="77777777" w:rsidTr="00C51A30">
        <w:trPr>
          <w:trHeight w:val="300"/>
        </w:trPr>
        <w:tc>
          <w:tcPr>
            <w:tcW w:w="0" w:type="auto"/>
            <w:vMerge/>
            <w:hideMark/>
          </w:tcPr>
          <w:p w14:paraId="26D2889A" w14:textId="77777777" w:rsidR="00B54F35" w:rsidRPr="007724C8" w:rsidRDefault="00B54F35" w:rsidP="00C51A30">
            <w:pPr>
              <w:rPr>
                <w:rFonts w:asciiTheme="minorHAnsi" w:eastAsia="Times New Roman" w:hAnsiTheme="minorHAnsi" w:cstheme="minorHAnsi"/>
                <w:sz w:val="20"/>
                <w:szCs w:val="20"/>
              </w:rPr>
            </w:pPr>
          </w:p>
        </w:tc>
        <w:tc>
          <w:tcPr>
            <w:tcW w:w="7487" w:type="dxa"/>
            <w:hideMark/>
          </w:tcPr>
          <w:p w14:paraId="75CF3F27"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National and local decision makers adopt decision support tools and design enabling policies and incentive systems based on scientific evidence </w:t>
            </w:r>
          </w:p>
        </w:tc>
      </w:tr>
    </w:tbl>
    <w:p w14:paraId="3EDA61B6"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w:t>
      </w:r>
    </w:p>
    <w:p w14:paraId="5AE3534A"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p>
    <w:p w14:paraId="5DFF255B" w14:textId="77777777" w:rsidR="00B54F35" w:rsidRPr="007724C8" w:rsidRDefault="00B54F35" w:rsidP="00B54F35">
      <w:pPr>
        <w:spacing w:after="0" w:line="240" w:lineRule="auto"/>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Action Area Systems Transformation</w:t>
      </w:r>
      <w:r w:rsidRPr="007724C8">
        <w:rPr>
          <w:rFonts w:asciiTheme="minorHAnsi" w:eastAsia="Times New Roman" w:hAnsiTheme="minorHAnsi" w:cstheme="minorHAnsi"/>
          <w:sz w:val="20"/>
          <w:szCs w:val="20"/>
        </w:rPr>
        <w:t> </w:t>
      </w:r>
    </w:p>
    <w:tbl>
      <w:tblPr>
        <w:tblStyle w:val="TableGrid"/>
        <w:tblW w:w="9344" w:type="dxa"/>
        <w:tblLook w:val="04A0" w:firstRow="1" w:lastRow="0" w:firstColumn="1" w:lastColumn="0" w:noHBand="0" w:noVBand="1"/>
      </w:tblPr>
      <w:tblGrid>
        <w:gridCol w:w="1403"/>
        <w:gridCol w:w="7941"/>
      </w:tblGrid>
      <w:tr w:rsidR="00B54F35" w:rsidRPr="007724C8" w14:paraId="086D3F1F" w14:textId="77777777" w:rsidTr="00C51A30">
        <w:trPr>
          <w:trHeight w:val="300"/>
        </w:trPr>
        <w:tc>
          <w:tcPr>
            <w:tcW w:w="1403" w:type="dxa"/>
            <w:vMerge w:val="restart"/>
            <w:hideMark/>
          </w:tcPr>
          <w:p w14:paraId="20490E58"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b/>
                <w:bCs/>
                <w:sz w:val="20"/>
                <w:szCs w:val="20"/>
              </w:rPr>
              <w:t>Outcome statements</w:t>
            </w:r>
          </w:p>
        </w:tc>
        <w:tc>
          <w:tcPr>
            <w:tcW w:w="7941" w:type="dxa"/>
            <w:hideMark/>
          </w:tcPr>
          <w:p w14:paraId="2DB80A3B"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 xml:space="preserve">Demand and scaling partners use knowledge gained from </w:t>
            </w:r>
            <w:proofErr w:type="gramStart"/>
            <w:r w:rsidRPr="007724C8">
              <w:rPr>
                <w:rFonts w:asciiTheme="minorHAnsi" w:eastAsia="Times New Roman" w:hAnsiTheme="minorHAnsi" w:cstheme="minorHAnsi"/>
                <w:sz w:val="20"/>
                <w:szCs w:val="20"/>
              </w:rPr>
              <w:t>science based</w:t>
            </w:r>
            <w:proofErr w:type="gramEnd"/>
            <w:r w:rsidRPr="007724C8">
              <w:rPr>
                <w:rFonts w:asciiTheme="minorHAnsi" w:eastAsia="Times New Roman" w:hAnsiTheme="minorHAnsi" w:cstheme="minorHAnsi"/>
                <w:sz w:val="20"/>
                <w:szCs w:val="20"/>
              </w:rPr>
              <w:t xml:space="preserve"> assessments to implement agroecological options that are economically viable, environmentally sound and socially inclusive </w:t>
            </w:r>
          </w:p>
        </w:tc>
      </w:tr>
      <w:tr w:rsidR="00B54F35" w:rsidRPr="007724C8" w14:paraId="5CE0456C" w14:textId="77777777" w:rsidTr="00C51A30">
        <w:trPr>
          <w:trHeight w:val="300"/>
        </w:trPr>
        <w:tc>
          <w:tcPr>
            <w:tcW w:w="0" w:type="auto"/>
            <w:vMerge/>
            <w:hideMark/>
          </w:tcPr>
          <w:p w14:paraId="621B38E3"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4962583F"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Carbon sequestration in </w:t>
            </w:r>
            <w:proofErr w:type="spellStart"/>
            <w:r w:rsidRPr="007724C8">
              <w:rPr>
                <w:rFonts w:asciiTheme="minorHAnsi" w:eastAsia="Times New Roman" w:hAnsiTheme="minorHAnsi" w:cstheme="minorHAnsi"/>
                <w:sz w:val="20"/>
                <w:szCs w:val="20"/>
              </w:rPr>
              <w:t>agrifood</w:t>
            </w:r>
            <w:proofErr w:type="spellEnd"/>
            <w:r w:rsidRPr="007724C8">
              <w:rPr>
                <w:rFonts w:asciiTheme="minorHAnsi" w:eastAsia="Times New Roman" w:hAnsiTheme="minorHAnsi" w:cstheme="minorHAnsi"/>
                <w:sz w:val="20"/>
                <w:szCs w:val="20"/>
              </w:rPr>
              <w:t> systems is increased and green energy is widely used </w:t>
            </w:r>
          </w:p>
        </w:tc>
      </w:tr>
      <w:tr w:rsidR="00B54F35" w:rsidRPr="007724C8" w14:paraId="08B92089" w14:textId="77777777" w:rsidTr="00C51A30">
        <w:trPr>
          <w:trHeight w:val="300"/>
        </w:trPr>
        <w:tc>
          <w:tcPr>
            <w:tcW w:w="0" w:type="auto"/>
            <w:vMerge/>
            <w:hideMark/>
          </w:tcPr>
          <w:p w14:paraId="22D42697"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3FD926FA"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Water use is deliberate and efficient reflecting national priorities and regional equity </w:t>
            </w:r>
          </w:p>
        </w:tc>
      </w:tr>
      <w:tr w:rsidR="00B54F35" w:rsidRPr="007724C8" w14:paraId="257DB1F9" w14:textId="77777777" w:rsidTr="00C51A30">
        <w:trPr>
          <w:trHeight w:val="300"/>
        </w:trPr>
        <w:tc>
          <w:tcPr>
            <w:tcW w:w="0" w:type="auto"/>
            <w:vMerge/>
            <w:hideMark/>
          </w:tcPr>
          <w:p w14:paraId="4121E7D5"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4CC7BBD5"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National and subnational stakeholders lead food, land, and water system transformation and have the means to advance livelihoods, nutrition, environment, and inclusion objectives </w:t>
            </w:r>
          </w:p>
        </w:tc>
      </w:tr>
      <w:tr w:rsidR="00B54F35" w:rsidRPr="007724C8" w14:paraId="0DA41A9D" w14:textId="77777777" w:rsidTr="00C51A30">
        <w:trPr>
          <w:trHeight w:val="300"/>
        </w:trPr>
        <w:tc>
          <w:tcPr>
            <w:tcW w:w="0" w:type="auto"/>
            <w:vMerge/>
            <w:hideMark/>
          </w:tcPr>
          <w:p w14:paraId="62215DE5"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351BFC20"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Smallholder farmers and value chain actors have increased means and skills for adapting to climate change </w:t>
            </w:r>
          </w:p>
        </w:tc>
      </w:tr>
      <w:tr w:rsidR="00B54F35" w:rsidRPr="007724C8" w14:paraId="4C309D15" w14:textId="77777777" w:rsidTr="00C51A30">
        <w:trPr>
          <w:trHeight w:val="300"/>
        </w:trPr>
        <w:tc>
          <w:tcPr>
            <w:tcW w:w="0" w:type="auto"/>
            <w:vMerge/>
            <w:hideMark/>
          </w:tcPr>
          <w:p w14:paraId="6B9DBB58"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1D2915A8"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National policymakers, international organizations, and market actors rely on innovative tools for decision-making </w:t>
            </w:r>
          </w:p>
        </w:tc>
      </w:tr>
      <w:tr w:rsidR="00B54F35" w:rsidRPr="007724C8" w14:paraId="4C269DC2" w14:textId="77777777" w:rsidTr="00C51A30">
        <w:trPr>
          <w:trHeight w:val="300"/>
        </w:trPr>
        <w:tc>
          <w:tcPr>
            <w:tcW w:w="0" w:type="auto"/>
            <w:vMerge/>
            <w:hideMark/>
          </w:tcPr>
          <w:p w14:paraId="0006FA50" w14:textId="77777777" w:rsidR="00B54F35" w:rsidRPr="007724C8" w:rsidRDefault="00B54F35" w:rsidP="00C51A30">
            <w:pPr>
              <w:rPr>
                <w:rFonts w:asciiTheme="minorHAnsi" w:eastAsia="Times New Roman" w:hAnsiTheme="minorHAnsi" w:cstheme="minorHAnsi"/>
                <w:sz w:val="20"/>
                <w:szCs w:val="20"/>
              </w:rPr>
            </w:pPr>
          </w:p>
        </w:tc>
        <w:tc>
          <w:tcPr>
            <w:tcW w:w="7941" w:type="dxa"/>
            <w:hideMark/>
          </w:tcPr>
          <w:p w14:paraId="26BD6DB6" w14:textId="77777777" w:rsidR="00B54F35" w:rsidRPr="007724C8" w:rsidRDefault="00B54F35" w:rsidP="00C51A30">
            <w:pPr>
              <w:textAlignment w:val="baseline"/>
              <w:rPr>
                <w:rFonts w:asciiTheme="minorHAnsi" w:eastAsia="Times New Roman" w:hAnsiTheme="minorHAnsi" w:cstheme="minorHAnsi"/>
                <w:sz w:val="20"/>
                <w:szCs w:val="20"/>
              </w:rPr>
            </w:pPr>
            <w:r w:rsidRPr="007724C8">
              <w:rPr>
                <w:rFonts w:asciiTheme="minorHAnsi" w:eastAsia="Times New Roman" w:hAnsiTheme="minorHAnsi" w:cstheme="minorHAnsi"/>
                <w:sz w:val="20"/>
                <w:szCs w:val="20"/>
              </w:rPr>
              <w:t>National agencies, civil society networks, and private actors have incorporated gender and inclusive transformative strategies </w:t>
            </w:r>
          </w:p>
        </w:tc>
      </w:tr>
    </w:tbl>
    <w:p w14:paraId="00DA6D93" w14:textId="22C6A864" w:rsidR="000B48E1" w:rsidRPr="007724C8" w:rsidRDefault="000B48E1" w:rsidP="002B3022">
      <w:pPr>
        <w:spacing w:before="0" w:after="0" w:line="240" w:lineRule="auto"/>
        <w:contextualSpacing/>
        <w:rPr>
          <w:rFonts w:asciiTheme="minorHAnsi" w:hAnsiTheme="minorHAnsi" w:cstheme="minorHAnsi"/>
        </w:rPr>
      </w:pPr>
    </w:p>
    <w:sectPr w:rsidR="000B48E1" w:rsidRPr="007724C8" w:rsidSect="00590B0B">
      <w:headerReference w:type="default" r:id="rId28"/>
      <w:footerReference w:type="even" r:id="rId29"/>
      <w:footerReference w:type="default" r:id="rId30"/>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1" w:author="Bonaiuti, Enrico (RTB-CIP-GLDC-ICARDA)" w:date="2021-07-09T22:10:00Z" w:initials="BE(CGI">
    <w:p w14:paraId="1F67906B" w14:textId="1F513311" w:rsidR="00764802" w:rsidRDefault="00764802">
      <w:pPr>
        <w:pStyle w:val="CommentText"/>
      </w:pPr>
      <w:r>
        <w:rPr>
          <w:rStyle w:val="CommentReference"/>
        </w:rPr>
        <w:annotationRef/>
      </w:r>
      <w:r>
        <w:t>Better we use the official link:</w:t>
      </w:r>
    </w:p>
    <w:p w14:paraId="08BA0158" w14:textId="57F94811" w:rsidR="00764802" w:rsidRDefault="00ED0F72">
      <w:pPr>
        <w:pStyle w:val="CommentText"/>
      </w:pPr>
      <w:hyperlink r:id="rId1" w:history="1">
        <w:r w:rsidR="00764802" w:rsidRPr="00241CB9">
          <w:rPr>
            <w:rStyle w:val="Hyperlink"/>
          </w:rPr>
          <w:t>https://cas.cgiar.org/isdc/publications/quality-research-development-practice-one-cgiar</w:t>
        </w:r>
      </w:hyperlink>
    </w:p>
    <w:p w14:paraId="6317ABAF" w14:textId="4F5EF3C1" w:rsidR="00764802" w:rsidRDefault="00764802">
      <w:pPr>
        <w:pStyle w:val="CommentText"/>
      </w:pPr>
    </w:p>
  </w:comment>
  <w:comment w:id="92" w:author="Brian Belcher" w:date="2021-07-09T14:14:00Z" w:initials="BB">
    <w:p w14:paraId="4424D189" w14:textId="4BA3D622" w:rsidR="006D24FB" w:rsidRDefault="006D24FB">
      <w:pPr>
        <w:pStyle w:val="CommentText"/>
      </w:pPr>
      <w:r>
        <w:rPr>
          <w:rStyle w:val="CommentReference"/>
        </w:rPr>
        <w:annotationRef/>
      </w:r>
      <w:r>
        <w:t>Good, thank you.</w:t>
      </w:r>
    </w:p>
  </w:comment>
  <w:comment w:id="217" w:author="Bonaiuti, Enrico (RTB-CIP-GLDC-ICARDA)" w:date="2021-07-09T22:24:00Z" w:initials="BE(CGI">
    <w:p w14:paraId="2D48AF2E" w14:textId="1612511D" w:rsidR="00DE690F" w:rsidRDefault="00DE690F">
      <w:pPr>
        <w:pStyle w:val="CommentText"/>
      </w:pPr>
      <w:r>
        <w:rPr>
          <w:rStyle w:val="CommentReference"/>
        </w:rPr>
        <w:annotationRef/>
      </w:r>
      <w:r>
        <w:t>This is redundant. Word limit moved up as it is more consistent</w:t>
      </w:r>
    </w:p>
  </w:comment>
  <w:comment w:id="266" w:author="Bonaiuti, Enrico (RTB-CIP-GLDC-ICARDA)" w:date="2021-07-09T22:38:00Z" w:initials="BE(CGI">
    <w:p w14:paraId="19CDE33D" w14:textId="5127B73B" w:rsidR="009049CB" w:rsidRDefault="009049CB">
      <w:pPr>
        <w:pStyle w:val="CommentText"/>
      </w:pPr>
      <w:r>
        <w:rPr>
          <w:rStyle w:val="CommentReference"/>
        </w:rPr>
        <w:annotationRef/>
      </w:r>
      <w:r>
        <w:t>Can be removed.</w:t>
      </w:r>
    </w:p>
  </w:comment>
  <w:comment w:id="267" w:author="Bonaiuti, Enrico (RTB-CIP-GLDC-ICARDA)" w:date="2021-07-09T22:38:00Z" w:initials="BE(CGI">
    <w:p w14:paraId="7BAD224E" w14:textId="29201FAA" w:rsidR="009049CB" w:rsidRDefault="009049CB">
      <w:pPr>
        <w:pStyle w:val="CommentText"/>
      </w:pPr>
      <w:r>
        <w:rPr>
          <w:rStyle w:val="CommentReference"/>
        </w:rPr>
        <w:annotationRef/>
      </w:r>
      <w:r>
        <w:t>I left these elements despite included in the narrative above thus a bit redundant.</w:t>
      </w:r>
    </w:p>
  </w:comment>
  <w:comment w:id="276" w:author="Bonaiuti, Enrico (RTB-CIP-GLDC-ICARDA)" w:date="2021-07-09T22:38:00Z" w:initials="BE(CGI">
    <w:p w14:paraId="506B80A4" w14:textId="0F09C851" w:rsidR="009049CB" w:rsidRDefault="009049CB">
      <w:pPr>
        <w:pStyle w:val="CommentText"/>
      </w:pPr>
      <w:r>
        <w:rPr>
          <w:rStyle w:val="CommentReference"/>
        </w:rPr>
        <w:annotationRef/>
      </w:r>
      <w:r>
        <w:t xml:space="preserve">Prioritization is not done in </w:t>
      </w:r>
      <w:proofErr w:type="spellStart"/>
      <w:r>
        <w:t>ToC</w:t>
      </w:r>
      <w:proofErr w:type="spellEnd"/>
    </w:p>
  </w:comment>
  <w:comment w:id="300" w:author="Bonaiuti, Enrico (RTB-CIP-GLDC-ICARDA)" w:date="2021-07-09T22:39:00Z" w:initials="BE(CGI">
    <w:p w14:paraId="05568978" w14:textId="1C60AF28" w:rsidR="009049CB" w:rsidRDefault="009049CB">
      <w:pPr>
        <w:pStyle w:val="CommentText"/>
      </w:pPr>
      <w:r>
        <w:rPr>
          <w:rStyle w:val="CommentReference"/>
        </w:rPr>
        <w:annotationRef/>
      </w:r>
      <w:r>
        <w:t>Table 7.3 does not present assumptions but only risk. Suggest removing the reference to risk section.</w:t>
      </w:r>
    </w:p>
  </w:comment>
  <w:comment w:id="320" w:author="Brian Belcher" w:date="2021-07-09T14:33:00Z" w:initials="BB">
    <w:p w14:paraId="63F9868D" w14:textId="35E540BC" w:rsidR="006E771D" w:rsidRDefault="006E771D">
      <w:pPr>
        <w:pStyle w:val="CommentText"/>
      </w:pPr>
      <w:r>
        <w:rPr>
          <w:rStyle w:val="CommentReference"/>
        </w:rPr>
        <w:annotationRef/>
      </w:r>
      <w:r>
        <w:t xml:space="preserve">We could say “Outcome during Initiative timeline (precursor to </w:t>
      </w:r>
      <w:proofErr w:type="spellStart"/>
      <w:r>
        <w:t>EoI</w:t>
      </w:r>
      <w:proofErr w:type="spellEnd"/>
      <w:r>
        <w:t xml:space="preserve"> 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7ABAF" w15:done="0"/>
  <w15:commentEx w15:paraId="4424D189" w15:paraIdParent="6317ABAF" w15:done="0"/>
  <w15:commentEx w15:paraId="2D48AF2E" w15:done="0"/>
  <w15:commentEx w15:paraId="19CDE33D" w15:done="0"/>
  <w15:commentEx w15:paraId="7BAD224E" w15:done="0"/>
  <w15:commentEx w15:paraId="506B80A4" w15:done="0"/>
  <w15:commentEx w15:paraId="05568978" w15:done="0"/>
  <w15:commentEx w15:paraId="63F98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347C0" w16cex:dateUtc="2021-07-09T20:10:00Z"/>
  <w16cex:commentExtensible w16cex:durableId="2492D82C" w16cex:dateUtc="2021-07-09T21:14:00Z"/>
  <w16cex:commentExtensible w16cex:durableId="24934B08" w16cex:dateUtc="2021-07-09T20:24:00Z"/>
  <w16cex:commentExtensible w16cex:durableId="24934E61" w16cex:dateUtc="2021-07-09T20:38:00Z"/>
  <w16cex:commentExtensible w16cex:durableId="24934E6D" w16cex:dateUtc="2021-07-09T20:38:00Z"/>
  <w16cex:commentExtensible w16cex:durableId="24934E83" w16cex:dateUtc="2021-07-09T20:38:00Z"/>
  <w16cex:commentExtensible w16cex:durableId="24934E9E" w16cex:dateUtc="2021-07-09T20:39:00Z"/>
  <w16cex:commentExtensible w16cex:durableId="2492DCD1" w16cex:dateUtc="2021-07-09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ABAF" w16cid:durableId="249347C0"/>
  <w16cid:commentId w16cid:paraId="4424D189" w16cid:durableId="2492D82C"/>
  <w16cid:commentId w16cid:paraId="2D48AF2E" w16cid:durableId="24934B08"/>
  <w16cid:commentId w16cid:paraId="19CDE33D" w16cid:durableId="24934E61"/>
  <w16cid:commentId w16cid:paraId="7BAD224E" w16cid:durableId="24934E6D"/>
  <w16cid:commentId w16cid:paraId="506B80A4" w16cid:durableId="24934E83"/>
  <w16cid:commentId w16cid:paraId="05568978" w16cid:durableId="24934E9E"/>
  <w16cid:commentId w16cid:paraId="63F9868D" w16cid:durableId="2492D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2720D" w14:textId="77777777" w:rsidR="00ED0F72" w:rsidRDefault="00ED0F72" w:rsidP="00177433">
      <w:pPr>
        <w:spacing w:before="0" w:after="0" w:line="240" w:lineRule="auto"/>
      </w:pPr>
      <w:r>
        <w:separator/>
      </w:r>
    </w:p>
  </w:endnote>
  <w:endnote w:type="continuationSeparator" w:id="0">
    <w:p w14:paraId="58D888A4" w14:textId="77777777" w:rsidR="00ED0F72" w:rsidRDefault="00ED0F72" w:rsidP="00177433">
      <w:pPr>
        <w:spacing w:before="0" w:after="0" w:line="240" w:lineRule="auto"/>
      </w:pPr>
      <w:r>
        <w:continuationSeparator/>
      </w:r>
    </w:p>
  </w:endnote>
  <w:endnote w:type="continuationNotice" w:id="1">
    <w:p w14:paraId="1B79851E" w14:textId="77777777" w:rsidR="00ED0F72" w:rsidRDefault="00ED0F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4901950"/>
      <w:docPartObj>
        <w:docPartGallery w:val="Page Numbers (Bottom of Page)"/>
        <w:docPartUnique/>
      </w:docPartObj>
    </w:sdtPr>
    <w:sdtEndPr>
      <w:rPr>
        <w:rStyle w:val="PageNumber"/>
      </w:rPr>
    </w:sdtEndPr>
    <w:sdtContent>
      <w:p w14:paraId="1E8305E6" w14:textId="77777777" w:rsidR="002B3022" w:rsidRDefault="002B3022" w:rsidP="00C51A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60BB1" w14:textId="77777777" w:rsidR="002B3022" w:rsidRDefault="002B3022" w:rsidP="00C51A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0020644"/>
      <w:docPartObj>
        <w:docPartGallery w:val="Page Numbers (Bottom of Page)"/>
        <w:docPartUnique/>
      </w:docPartObj>
    </w:sdtPr>
    <w:sdtEndPr>
      <w:rPr>
        <w:rStyle w:val="PageNumber"/>
      </w:rPr>
    </w:sdtEndPr>
    <w:sdtContent>
      <w:p w14:paraId="5E8DCA4D" w14:textId="77777777" w:rsidR="002B3022" w:rsidRDefault="002B3022" w:rsidP="00C51A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47458A16" w14:textId="77777777" w:rsidR="009875E8" w:rsidRDefault="009875E8" w:rsidP="009875E8">
    <w:pPr>
      <w:tabs>
        <w:tab w:val="left" w:pos="2459"/>
      </w:tabs>
      <w:spacing w:after="0"/>
    </w:pPr>
  </w:p>
  <w:p w14:paraId="7C5ADD2B" w14:textId="40972F9A" w:rsidR="009875E8" w:rsidRDefault="009875E8" w:rsidP="009875E8">
    <w:pPr>
      <w:tabs>
        <w:tab w:val="left" w:pos="2459"/>
      </w:tabs>
      <w:spacing w:before="0" w:after="0" w:line="259" w:lineRule="auto"/>
      <w:rPr>
        <w:b/>
      </w:rPr>
    </w:pPr>
    <w:r>
      <w:t>CGIAR P&amp;R Knowledge Hub</w:t>
    </w:r>
    <w:r>
      <w:tab/>
    </w:r>
    <w:r>
      <w:tab/>
    </w:r>
    <w:r>
      <w:tab/>
    </w:r>
    <w:r>
      <w:tab/>
    </w:r>
    <w:r>
      <w:tab/>
      <w:t xml:space="preserve">Page </w:t>
    </w:r>
    <w:r>
      <w:rPr>
        <w:b/>
      </w:rPr>
      <w:fldChar w:fldCharType="begin"/>
    </w:r>
    <w:r>
      <w:rPr>
        <w:b/>
      </w:rPr>
      <w:instrText>PAGE</w:instrText>
    </w:r>
    <w:r>
      <w:rPr>
        <w:b/>
      </w:rPr>
      <w:fldChar w:fldCharType="separate"/>
    </w:r>
    <w:r>
      <w:rPr>
        <w:b/>
      </w:rPr>
      <w:t>3</w:t>
    </w:r>
    <w:r>
      <w:rPr>
        <w:b/>
      </w:rPr>
      <w:fldChar w:fldCharType="end"/>
    </w:r>
    <w:r>
      <w:t xml:space="preserve"> of </w:t>
    </w:r>
    <w:r>
      <w:rPr>
        <w:b/>
      </w:rPr>
      <w:fldChar w:fldCharType="begin"/>
    </w:r>
    <w:r>
      <w:rPr>
        <w:b/>
      </w:rPr>
      <w:instrText>NUMPAGES</w:instrText>
    </w:r>
    <w:r>
      <w:rPr>
        <w:b/>
      </w:rPr>
      <w:fldChar w:fldCharType="separate"/>
    </w:r>
    <w:r>
      <w:rPr>
        <w:b/>
      </w:rPr>
      <w:t>10</w:t>
    </w:r>
    <w:r>
      <w:rPr>
        <w:b/>
      </w:rPr>
      <w:fldChar w:fldCharType="end"/>
    </w:r>
  </w:p>
  <w:p w14:paraId="3EB9E7A6" w14:textId="606CFA45" w:rsidR="00D238C1" w:rsidRDefault="009875E8" w:rsidP="009875E8">
    <w:pPr>
      <w:tabs>
        <w:tab w:val="left" w:pos="2459"/>
      </w:tabs>
      <w:spacing w:before="0" w:after="0" w:line="259" w:lineRule="auto"/>
    </w:pPr>
    <w:r>
      <w:t>Version</w:t>
    </w:r>
    <w:r w:rsidR="00D238C1">
      <w:t>: 1</w:t>
    </w:r>
    <w:r w:rsidR="00D238C1">
      <w:tab/>
    </w:r>
    <w:r w:rsidR="00D238C1">
      <w:tab/>
    </w:r>
    <w:r w:rsidR="00D238C1">
      <w:tab/>
    </w:r>
    <w:r w:rsidR="00D238C1">
      <w:tab/>
    </w:r>
    <w:r w:rsidR="00D238C1">
      <w:tab/>
    </w:r>
    <w:r w:rsidR="00D238C1">
      <w:tab/>
      <w:t>Date Modified: 9 July 2021</w:t>
    </w:r>
  </w:p>
  <w:p w14:paraId="7E4346FE" w14:textId="45A2EE89" w:rsidR="009875E8" w:rsidRDefault="00ED0F72" w:rsidP="009875E8">
    <w:pPr>
      <w:tabs>
        <w:tab w:val="left" w:pos="2459"/>
      </w:tabs>
      <w:spacing w:before="0" w:after="0" w:line="259" w:lineRule="auto"/>
    </w:pPr>
    <w:hyperlink r:id="rId1">
      <w:r w:rsidR="00D238C1">
        <w:rPr>
          <w:color w:val="0563C1"/>
          <w:u w:val="single"/>
        </w:rPr>
        <w:t>https://performance.cgiar.org</w:t>
      </w:r>
    </w:hyperlink>
    <w:r w:rsidR="00D238C1">
      <w:t xml:space="preserve"> </w:t>
    </w:r>
    <w:r w:rsidR="00D238C1">
      <w:tab/>
    </w:r>
    <w:r w:rsidR="00D238C1">
      <w:tab/>
    </w:r>
    <w:r w:rsidR="00D238C1">
      <w:tab/>
    </w:r>
    <w:r w:rsidR="00D238C1">
      <w:tab/>
    </w:r>
    <w:hyperlink r:id="rId2" w:history="1">
      <w:r w:rsidR="00A35618" w:rsidRPr="00F71D6F">
        <w:rPr>
          <w:rStyle w:val="Hyperlink"/>
        </w:rPr>
        <w:t>performanceandresults@cgiar.org</w:t>
      </w:r>
    </w:hyperlink>
    <w:r w:rsidR="009875E8">
      <w:tab/>
    </w:r>
    <w:r w:rsidR="009875E8">
      <w:tab/>
    </w:r>
    <w:r w:rsidR="009875E8">
      <w:tab/>
    </w:r>
    <w:r w:rsidR="009875E8">
      <w:tab/>
    </w:r>
    <w:r w:rsidR="009875E8">
      <w:tab/>
    </w:r>
    <w:r w:rsidR="009875E8">
      <w:tab/>
    </w:r>
    <w:r w:rsidR="009875E8">
      <w:tab/>
    </w:r>
    <w:r w:rsidR="009875E8">
      <w:tab/>
    </w:r>
    <w:r w:rsidR="009875E8">
      <w:tab/>
    </w:r>
    <w:r w:rsidR="009875E8">
      <w:tab/>
    </w:r>
    <w:r w:rsidR="009875E8">
      <w:tab/>
    </w:r>
    <w:r w:rsidR="009875E8">
      <w:tab/>
    </w:r>
    <w:r w:rsidR="009875E8">
      <w:tab/>
    </w:r>
  </w:p>
  <w:p w14:paraId="0096E224" w14:textId="77777777" w:rsidR="002B3022" w:rsidRDefault="002B3022" w:rsidP="00C51A3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6181267"/>
      <w:docPartObj>
        <w:docPartGallery w:val="Page Numbers (Bottom of Page)"/>
        <w:docPartUnique/>
      </w:docPartObj>
    </w:sdtPr>
    <w:sdtEndPr>
      <w:rPr>
        <w:noProof/>
      </w:rPr>
    </w:sdtEndPr>
    <w:sdtContent>
      <w:p w14:paraId="109158DD" w14:textId="3F27984E" w:rsidR="00590B0B" w:rsidRDefault="00590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50DCA1" w14:textId="7D97681D" w:rsidR="00862F06" w:rsidRDefault="00862F06" w:rsidP="00862F06">
    <w:pPr>
      <w:tabs>
        <w:tab w:val="left" w:pos="2459"/>
      </w:tabs>
      <w:spacing w:before="0" w:after="0" w:line="259" w:lineRule="auto"/>
      <w:rPr>
        <w:b/>
      </w:rPr>
    </w:pPr>
    <w:r>
      <w:t>CGIAR P&amp;R Knowledge Hub</w:t>
    </w:r>
    <w:r>
      <w:tab/>
    </w:r>
    <w:r>
      <w:tab/>
    </w:r>
    <w:r>
      <w:tab/>
    </w:r>
    <w:r>
      <w:tab/>
    </w:r>
    <w:r>
      <w:tab/>
      <w:t xml:space="preserve">    Page </w:t>
    </w:r>
    <w:r>
      <w:rPr>
        <w:b/>
      </w:rPr>
      <w:fldChar w:fldCharType="begin"/>
    </w:r>
    <w:r>
      <w:rPr>
        <w:b/>
      </w:rPr>
      <w:instrText>PAGE</w:instrText>
    </w:r>
    <w:r>
      <w:rPr>
        <w:b/>
      </w:rPr>
      <w:fldChar w:fldCharType="separate"/>
    </w:r>
    <w:r>
      <w:rPr>
        <w:b/>
      </w:rPr>
      <w:t>30</w:t>
    </w:r>
    <w:r>
      <w:rPr>
        <w:b/>
      </w:rPr>
      <w:fldChar w:fldCharType="end"/>
    </w:r>
    <w:r>
      <w:t xml:space="preserve"> of </w:t>
    </w:r>
    <w:r>
      <w:rPr>
        <w:b/>
      </w:rPr>
      <w:fldChar w:fldCharType="begin"/>
    </w:r>
    <w:r>
      <w:rPr>
        <w:b/>
      </w:rPr>
      <w:instrText>NUMPAGES</w:instrText>
    </w:r>
    <w:r>
      <w:rPr>
        <w:b/>
      </w:rPr>
      <w:fldChar w:fldCharType="separate"/>
    </w:r>
    <w:r>
      <w:rPr>
        <w:b/>
      </w:rPr>
      <w:t>49</w:t>
    </w:r>
    <w:r>
      <w:rPr>
        <w:b/>
      </w:rPr>
      <w:fldChar w:fldCharType="end"/>
    </w:r>
  </w:p>
  <w:p w14:paraId="4B2CE401" w14:textId="551D5430" w:rsidR="00862F06" w:rsidRDefault="00862F06" w:rsidP="00862F06">
    <w:pPr>
      <w:tabs>
        <w:tab w:val="left" w:pos="2459"/>
      </w:tabs>
      <w:spacing w:before="0" w:after="0" w:line="259" w:lineRule="auto"/>
    </w:pPr>
    <w:r>
      <w:t>Version: 1</w:t>
    </w:r>
    <w:r>
      <w:tab/>
    </w:r>
    <w:r>
      <w:tab/>
    </w:r>
    <w:r>
      <w:tab/>
    </w:r>
    <w:r>
      <w:tab/>
    </w:r>
    <w:r>
      <w:tab/>
    </w:r>
    <w:r>
      <w:tab/>
      <w:t xml:space="preserve">    Date Modified: 9 July 2021</w:t>
    </w:r>
  </w:p>
  <w:p w14:paraId="3D91770F" w14:textId="5E10DD3F" w:rsidR="00590B0B" w:rsidRDefault="00ED0F72" w:rsidP="00862F06">
    <w:pPr>
      <w:pStyle w:val="Footer"/>
    </w:pPr>
    <w:hyperlink r:id="rId1">
      <w:r w:rsidR="00862F06">
        <w:rPr>
          <w:color w:val="0563C1"/>
          <w:u w:val="single"/>
        </w:rPr>
        <w:t>https://performance.cgiar.org</w:t>
      </w:r>
    </w:hyperlink>
    <w:r w:rsidR="00862F06">
      <w:t xml:space="preserve"> </w:t>
    </w:r>
    <w:r w:rsidR="00862F06">
      <w:tab/>
    </w:r>
    <w:r w:rsidR="00862F06">
      <w:tab/>
    </w:r>
    <w:hyperlink r:id="rId2" w:history="1">
      <w:r w:rsidR="00862F06" w:rsidRPr="00F71D6F">
        <w:rPr>
          <w:rStyle w:val="Hyperlink"/>
        </w:rPr>
        <w:t>performanceandresults@cgiar.org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1232964"/>
      <w:docPartObj>
        <w:docPartGallery w:val="Page Numbers (Bottom of Page)"/>
        <w:docPartUnique/>
      </w:docPartObj>
    </w:sdtPr>
    <w:sdtEndPr>
      <w:rPr>
        <w:rStyle w:val="PageNumber"/>
      </w:rPr>
    </w:sdtEndPr>
    <w:sdtContent>
      <w:p w14:paraId="50402884" w14:textId="77777777" w:rsidR="002B3022" w:rsidRDefault="002B3022" w:rsidP="00C51A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F2D8A" w14:textId="77777777" w:rsidR="002B3022" w:rsidRDefault="002B3022">
    <w:pPr>
      <w:pStyle w:val="Footer"/>
    </w:pPr>
  </w:p>
  <w:p w14:paraId="2D7770BD" w14:textId="77777777" w:rsidR="002B3022" w:rsidRDefault="002B302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BA2E5" w14:textId="19E3A464" w:rsidR="00862F06" w:rsidRDefault="00862F06" w:rsidP="00862F06">
    <w:pPr>
      <w:tabs>
        <w:tab w:val="left" w:pos="2459"/>
      </w:tabs>
      <w:spacing w:before="0" w:after="0" w:line="259" w:lineRule="auto"/>
      <w:rPr>
        <w:b/>
      </w:rPr>
    </w:pPr>
    <w:r>
      <w:t>CGIAR P&amp;R Knowledge Hub</w:t>
    </w:r>
    <w:r>
      <w:tab/>
    </w:r>
    <w:r>
      <w:tab/>
    </w:r>
    <w:r>
      <w:tab/>
    </w:r>
    <w:r>
      <w:tab/>
    </w:r>
    <w:r>
      <w:tab/>
    </w:r>
    <w:r w:rsidR="001D7466">
      <w:t xml:space="preserve">     </w:t>
    </w:r>
    <w:r>
      <w:t xml:space="preserve">Page </w:t>
    </w:r>
    <w:r>
      <w:rPr>
        <w:b/>
      </w:rPr>
      <w:fldChar w:fldCharType="begin"/>
    </w:r>
    <w:r>
      <w:rPr>
        <w:b/>
      </w:rPr>
      <w:instrText>PAGE</w:instrText>
    </w:r>
    <w:r>
      <w:rPr>
        <w:b/>
      </w:rPr>
      <w:fldChar w:fldCharType="separate"/>
    </w:r>
    <w:r>
      <w:rPr>
        <w:b/>
      </w:rPr>
      <w:t>30</w:t>
    </w:r>
    <w:r>
      <w:rPr>
        <w:b/>
      </w:rPr>
      <w:fldChar w:fldCharType="end"/>
    </w:r>
    <w:r>
      <w:t xml:space="preserve"> of </w:t>
    </w:r>
    <w:r>
      <w:rPr>
        <w:b/>
      </w:rPr>
      <w:fldChar w:fldCharType="begin"/>
    </w:r>
    <w:r>
      <w:rPr>
        <w:b/>
      </w:rPr>
      <w:instrText>NUMPAGES</w:instrText>
    </w:r>
    <w:r>
      <w:rPr>
        <w:b/>
      </w:rPr>
      <w:fldChar w:fldCharType="separate"/>
    </w:r>
    <w:r>
      <w:rPr>
        <w:b/>
      </w:rPr>
      <w:t>49</w:t>
    </w:r>
    <w:r>
      <w:rPr>
        <w:b/>
      </w:rPr>
      <w:fldChar w:fldCharType="end"/>
    </w:r>
  </w:p>
  <w:p w14:paraId="6024FC56" w14:textId="5F323017" w:rsidR="00862F06" w:rsidRDefault="00862F06" w:rsidP="00862F06">
    <w:pPr>
      <w:tabs>
        <w:tab w:val="left" w:pos="2459"/>
      </w:tabs>
      <w:spacing w:before="0" w:after="0" w:line="259" w:lineRule="auto"/>
    </w:pPr>
    <w:r>
      <w:t>Version: 1</w:t>
    </w:r>
    <w:r>
      <w:tab/>
    </w:r>
    <w:r>
      <w:tab/>
    </w:r>
    <w:r>
      <w:tab/>
    </w:r>
    <w:r>
      <w:tab/>
    </w:r>
    <w:r>
      <w:tab/>
    </w:r>
    <w:r>
      <w:tab/>
    </w:r>
    <w:r w:rsidR="001D7466">
      <w:t xml:space="preserve">     </w:t>
    </w:r>
    <w:r>
      <w:t>Date Modified: 9 July 2021</w:t>
    </w:r>
  </w:p>
  <w:p w14:paraId="20C5B06E" w14:textId="38E1AD87" w:rsidR="009875E8" w:rsidRDefault="00ED0F72" w:rsidP="00862F06">
    <w:pPr>
      <w:pStyle w:val="Footer"/>
    </w:pPr>
    <w:hyperlink r:id="rId1">
      <w:r w:rsidR="00862F06">
        <w:rPr>
          <w:color w:val="0563C1"/>
          <w:u w:val="single"/>
        </w:rPr>
        <w:t>https://performance.cgiar.org</w:t>
      </w:r>
    </w:hyperlink>
    <w:r w:rsidR="00862F06">
      <w:t xml:space="preserve"> </w:t>
    </w:r>
    <w:r w:rsidR="00862F06">
      <w:tab/>
    </w:r>
    <w:r w:rsidR="00862F06">
      <w:tab/>
    </w:r>
    <w:hyperlink r:id="rId2" w:history="1">
      <w:r w:rsidR="00862F06" w:rsidRPr="00F71D6F">
        <w:rPr>
          <w:rStyle w:val="Hyperlink"/>
        </w:rPr>
        <w:t>performanceandresults@cgiar.org</w:t>
      </w:r>
    </w:hyperlink>
  </w:p>
  <w:p w14:paraId="72FE3F81" w14:textId="77777777" w:rsidR="002B3022" w:rsidRDefault="002B30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177EA" w14:textId="77777777" w:rsidR="00ED0F72" w:rsidRDefault="00ED0F72" w:rsidP="00177433">
      <w:pPr>
        <w:spacing w:before="0" w:after="0" w:line="240" w:lineRule="auto"/>
      </w:pPr>
      <w:r>
        <w:separator/>
      </w:r>
    </w:p>
  </w:footnote>
  <w:footnote w:type="continuationSeparator" w:id="0">
    <w:p w14:paraId="0C5A27E5" w14:textId="77777777" w:rsidR="00ED0F72" w:rsidRDefault="00ED0F72" w:rsidP="00177433">
      <w:pPr>
        <w:spacing w:before="0" w:after="0" w:line="240" w:lineRule="auto"/>
      </w:pPr>
      <w:r>
        <w:continuationSeparator/>
      </w:r>
    </w:p>
  </w:footnote>
  <w:footnote w:type="continuationNotice" w:id="1">
    <w:p w14:paraId="522F903B" w14:textId="77777777" w:rsidR="00ED0F72" w:rsidRDefault="00ED0F7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B85F5" w14:textId="77777777" w:rsidR="002B3022" w:rsidRDefault="002B3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525E"/>
    <w:multiLevelType w:val="multilevel"/>
    <w:tmpl w:val="6512F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A5A4E"/>
    <w:multiLevelType w:val="multilevel"/>
    <w:tmpl w:val="4D983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E61CA8"/>
    <w:multiLevelType w:val="hybridMultilevel"/>
    <w:tmpl w:val="301029CA"/>
    <w:lvl w:ilvl="0" w:tplc="01FEEBA6">
      <w:start w:val="1"/>
      <w:numFmt w:val="bullet"/>
      <w:lvlText w:val="●"/>
      <w:lvlJc w:val="left"/>
      <w:pPr>
        <w:ind w:left="720" w:hanging="360"/>
      </w:pPr>
      <w:rPr>
        <w:rFonts w:ascii="Noto Sans Symbols" w:eastAsia="Noto Sans Symbols" w:hAnsi="Noto Sans Symbols" w:cs="Noto Sans Symbols"/>
      </w:rPr>
    </w:lvl>
    <w:lvl w:ilvl="1" w:tplc="E3E8B9D4">
      <w:start w:val="1"/>
      <w:numFmt w:val="bullet"/>
      <w:lvlText w:val="●"/>
      <w:lvlJc w:val="left"/>
      <w:pPr>
        <w:ind w:left="1440" w:hanging="360"/>
      </w:pPr>
      <w:rPr>
        <w:rFonts w:ascii="Noto Sans Symbols" w:eastAsia="Noto Sans Symbols" w:hAnsi="Noto Sans Symbols" w:cs="Noto Sans Symbols"/>
      </w:rPr>
    </w:lvl>
    <w:lvl w:ilvl="2" w:tplc="8A4AB654">
      <w:start w:val="1"/>
      <w:numFmt w:val="bullet"/>
      <w:lvlText w:val="▪"/>
      <w:lvlJc w:val="left"/>
      <w:pPr>
        <w:ind w:left="2160" w:hanging="360"/>
      </w:pPr>
      <w:rPr>
        <w:rFonts w:ascii="Noto Sans Symbols" w:eastAsia="Noto Sans Symbols" w:hAnsi="Noto Sans Symbols" w:cs="Noto Sans Symbols"/>
      </w:rPr>
    </w:lvl>
    <w:lvl w:ilvl="3" w:tplc="630E7EE6">
      <w:start w:val="1"/>
      <w:numFmt w:val="bullet"/>
      <w:lvlText w:val="●"/>
      <w:lvlJc w:val="left"/>
      <w:pPr>
        <w:ind w:left="2880" w:hanging="360"/>
      </w:pPr>
      <w:rPr>
        <w:rFonts w:ascii="Noto Sans Symbols" w:eastAsia="Noto Sans Symbols" w:hAnsi="Noto Sans Symbols" w:cs="Noto Sans Symbols"/>
      </w:rPr>
    </w:lvl>
    <w:lvl w:ilvl="4" w:tplc="CB5C0C62">
      <w:start w:val="1"/>
      <w:numFmt w:val="bullet"/>
      <w:lvlText w:val="o"/>
      <w:lvlJc w:val="left"/>
      <w:pPr>
        <w:ind w:left="3600" w:hanging="360"/>
      </w:pPr>
      <w:rPr>
        <w:rFonts w:ascii="Courier New" w:eastAsia="Courier New" w:hAnsi="Courier New" w:cs="Courier New"/>
      </w:rPr>
    </w:lvl>
    <w:lvl w:ilvl="5" w:tplc="5BA08324">
      <w:start w:val="1"/>
      <w:numFmt w:val="bullet"/>
      <w:lvlText w:val="▪"/>
      <w:lvlJc w:val="left"/>
      <w:pPr>
        <w:ind w:left="4320" w:hanging="360"/>
      </w:pPr>
      <w:rPr>
        <w:rFonts w:ascii="Noto Sans Symbols" w:eastAsia="Noto Sans Symbols" w:hAnsi="Noto Sans Symbols" w:cs="Noto Sans Symbols"/>
      </w:rPr>
    </w:lvl>
    <w:lvl w:ilvl="6" w:tplc="A3EABF78">
      <w:start w:val="1"/>
      <w:numFmt w:val="bullet"/>
      <w:lvlText w:val="●"/>
      <w:lvlJc w:val="left"/>
      <w:pPr>
        <w:ind w:left="5040" w:hanging="360"/>
      </w:pPr>
      <w:rPr>
        <w:rFonts w:ascii="Noto Sans Symbols" w:eastAsia="Noto Sans Symbols" w:hAnsi="Noto Sans Symbols" w:cs="Noto Sans Symbols"/>
      </w:rPr>
    </w:lvl>
    <w:lvl w:ilvl="7" w:tplc="E9482478">
      <w:start w:val="1"/>
      <w:numFmt w:val="bullet"/>
      <w:lvlText w:val="o"/>
      <w:lvlJc w:val="left"/>
      <w:pPr>
        <w:ind w:left="5760" w:hanging="360"/>
      </w:pPr>
      <w:rPr>
        <w:rFonts w:ascii="Courier New" w:eastAsia="Courier New" w:hAnsi="Courier New" w:cs="Courier New"/>
      </w:rPr>
    </w:lvl>
    <w:lvl w:ilvl="8" w:tplc="51323BEA">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E51D29"/>
    <w:multiLevelType w:val="multilevel"/>
    <w:tmpl w:val="B4EA0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07753D"/>
    <w:multiLevelType w:val="multilevel"/>
    <w:tmpl w:val="F34C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51064D"/>
    <w:multiLevelType w:val="hybridMultilevel"/>
    <w:tmpl w:val="65027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707081"/>
    <w:multiLevelType w:val="multilevel"/>
    <w:tmpl w:val="C88E8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E00542"/>
    <w:multiLevelType w:val="multilevel"/>
    <w:tmpl w:val="E0E65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980E76"/>
    <w:multiLevelType w:val="multilevel"/>
    <w:tmpl w:val="E190D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22181E"/>
    <w:multiLevelType w:val="hybridMultilevel"/>
    <w:tmpl w:val="E9E81404"/>
    <w:lvl w:ilvl="0" w:tplc="10090001">
      <w:start w:val="1"/>
      <w:numFmt w:val="bullet"/>
      <w:lvlText w:val=""/>
      <w:lvlJc w:val="left"/>
      <w:pPr>
        <w:ind w:left="832" w:hanging="360"/>
      </w:pPr>
      <w:rPr>
        <w:rFonts w:ascii="Symbol" w:hAnsi="Symbol" w:hint="default"/>
      </w:rPr>
    </w:lvl>
    <w:lvl w:ilvl="1" w:tplc="10090003" w:tentative="1">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10" w15:restartNumberingAfterBreak="0">
    <w:nsid w:val="31471F35"/>
    <w:multiLevelType w:val="multilevel"/>
    <w:tmpl w:val="F3A25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AD599E"/>
    <w:multiLevelType w:val="hybridMultilevel"/>
    <w:tmpl w:val="0F7687B2"/>
    <w:lvl w:ilvl="0" w:tplc="3EBC2E28">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A329D7"/>
    <w:multiLevelType w:val="multilevel"/>
    <w:tmpl w:val="D0E0D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6B4AC6"/>
    <w:multiLevelType w:val="multilevel"/>
    <w:tmpl w:val="C5AC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4526EF"/>
    <w:multiLevelType w:val="hybridMultilevel"/>
    <w:tmpl w:val="CD66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C7CA9"/>
    <w:multiLevelType w:val="hybridMultilevel"/>
    <w:tmpl w:val="84260B62"/>
    <w:lvl w:ilvl="0" w:tplc="9F6C9610">
      <w:start w:val="2"/>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EE204D"/>
    <w:multiLevelType w:val="hybridMultilevel"/>
    <w:tmpl w:val="CE98542E"/>
    <w:lvl w:ilvl="0" w:tplc="CDB05C18">
      <w:start w:val="1"/>
      <w:numFmt w:val="bullet"/>
      <w:lvlText w:val="●"/>
      <w:lvlJc w:val="left"/>
      <w:pPr>
        <w:ind w:left="720" w:hanging="360"/>
      </w:pPr>
      <w:rPr>
        <w:rFonts w:ascii="Noto Sans Symbols" w:eastAsia="Noto Sans Symbols" w:hAnsi="Noto Sans Symbols" w:cs="Noto Sans Symbols"/>
      </w:rPr>
    </w:lvl>
    <w:lvl w:ilvl="1" w:tplc="66D0D9A2">
      <w:start w:val="1"/>
      <w:numFmt w:val="bullet"/>
      <w:lvlText w:val="o"/>
      <w:lvlJc w:val="left"/>
      <w:pPr>
        <w:ind w:left="1440" w:hanging="360"/>
      </w:pPr>
      <w:rPr>
        <w:rFonts w:ascii="Courier New" w:eastAsia="Courier New" w:hAnsi="Courier New" w:cs="Courier New"/>
      </w:rPr>
    </w:lvl>
    <w:lvl w:ilvl="2" w:tplc="A0882656">
      <w:start w:val="1"/>
      <w:numFmt w:val="bullet"/>
      <w:lvlText w:val="▪"/>
      <w:lvlJc w:val="left"/>
      <w:pPr>
        <w:ind w:left="2160" w:hanging="360"/>
      </w:pPr>
      <w:rPr>
        <w:rFonts w:ascii="Noto Sans Symbols" w:eastAsia="Noto Sans Symbols" w:hAnsi="Noto Sans Symbols" w:cs="Noto Sans Symbols"/>
      </w:rPr>
    </w:lvl>
    <w:lvl w:ilvl="3" w:tplc="1BD8AD62">
      <w:start w:val="1"/>
      <w:numFmt w:val="bullet"/>
      <w:lvlText w:val="●"/>
      <w:lvlJc w:val="left"/>
      <w:pPr>
        <w:ind w:left="2880" w:hanging="360"/>
      </w:pPr>
      <w:rPr>
        <w:rFonts w:ascii="Noto Sans Symbols" w:eastAsia="Noto Sans Symbols" w:hAnsi="Noto Sans Symbols" w:cs="Noto Sans Symbols"/>
      </w:rPr>
    </w:lvl>
    <w:lvl w:ilvl="4" w:tplc="2940C678">
      <w:start w:val="1"/>
      <w:numFmt w:val="bullet"/>
      <w:lvlText w:val="o"/>
      <w:lvlJc w:val="left"/>
      <w:pPr>
        <w:ind w:left="3600" w:hanging="360"/>
      </w:pPr>
      <w:rPr>
        <w:rFonts w:ascii="Courier New" w:eastAsia="Courier New" w:hAnsi="Courier New" w:cs="Courier New"/>
      </w:rPr>
    </w:lvl>
    <w:lvl w:ilvl="5" w:tplc="6598DC88">
      <w:start w:val="1"/>
      <w:numFmt w:val="bullet"/>
      <w:lvlText w:val="▪"/>
      <w:lvlJc w:val="left"/>
      <w:pPr>
        <w:ind w:left="4320" w:hanging="360"/>
      </w:pPr>
      <w:rPr>
        <w:rFonts w:ascii="Noto Sans Symbols" w:eastAsia="Noto Sans Symbols" w:hAnsi="Noto Sans Symbols" w:cs="Noto Sans Symbols"/>
      </w:rPr>
    </w:lvl>
    <w:lvl w:ilvl="6" w:tplc="07521546">
      <w:start w:val="1"/>
      <w:numFmt w:val="bullet"/>
      <w:lvlText w:val="●"/>
      <w:lvlJc w:val="left"/>
      <w:pPr>
        <w:ind w:left="5040" w:hanging="360"/>
      </w:pPr>
      <w:rPr>
        <w:rFonts w:ascii="Noto Sans Symbols" w:eastAsia="Noto Sans Symbols" w:hAnsi="Noto Sans Symbols" w:cs="Noto Sans Symbols"/>
      </w:rPr>
    </w:lvl>
    <w:lvl w:ilvl="7" w:tplc="8EEEBF8A">
      <w:start w:val="1"/>
      <w:numFmt w:val="bullet"/>
      <w:lvlText w:val="o"/>
      <w:lvlJc w:val="left"/>
      <w:pPr>
        <w:ind w:left="5760" w:hanging="360"/>
      </w:pPr>
      <w:rPr>
        <w:rFonts w:ascii="Courier New" w:eastAsia="Courier New" w:hAnsi="Courier New" w:cs="Courier New"/>
      </w:rPr>
    </w:lvl>
    <w:lvl w:ilvl="8" w:tplc="A984B9B6">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277813"/>
    <w:multiLevelType w:val="multilevel"/>
    <w:tmpl w:val="6D46A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1D6DB2"/>
    <w:multiLevelType w:val="hybridMultilevel"/>
    <w:tmpl w:val="452AB6E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3C63A4"/>
    <w:multiLevelType w:val="hybridMultilevel"/>
    <w:tmpl w:val="AC9EC676"/>
    <w:lvl w:ilvl="0" w:tplc="1B503942">
      <w:start w:val="1"/>
      <w:numFmt w:val="lowerLetter"/>
      <w:lvlText w:val="%1."/>
      <w:lvlJc w:val="left"/>
      <w:pPr>
        <w:ind w:left="720" w:hanging="360"/>
      </w:pPr>
    </w:lvl>
    <w:lvl w:ilvl="1" w:tplc="EE48EE74">
      <w:start w:val="1"/>
      <w:numFmt w:val="lowerLetter"/>
      <w:lvlText w:val="%2."/>
      <w:lvlJc w:val="left"/>
      <w:pPr>
        <w:ind w:left="1440" w:hanging="360"/>
      </w:pPr>
    </w:lvl>
    <w:lvl w:ilvl="2" w:tplc="9712216C">
      <w:start w:val="1"/>
      <w:numFmt w:val="lowerRoman"/>
      <w:lvlText w:val="%3."/>
      <w:lvlJc w:val="right"/>
      <w:pPr>
        <w:ind w:left="2160" w:hanging="180"/>
      </w:pPr>
    </w:lvl>
    <w:lvl w:ilvl="3" w:tplc="82AC5FD4">
      <w:start w:val="1"/>
      <w:numFmt w:val="decimal"/>
      <w:lvlText w:val="%4."/>
      <w:lvlJc w:val="left"/>
      <w:pPr>
        <w:ind w:left="2880" w:hanging="360"/>
      </w:pPr>
    </w:lvl>
    <w:lvl w:ilvl="4" w:tplc="C456D3E4">
      <w:start w:val="1"/>
      <w:numFmt w:val="lowerLetter"/>
      <w:lvlText w:val="%5."/>
      <w:lvlJc w:val="left"/>
      <w:pPr>
        <w:ind w:left="3600" w:hanging="360"/>
      </w:pPr>
    </w:lvl>
    <w:lvl w:ilvl="5" w:tplc="65280630">
      <w:start w:val="1"/>
      <w:numFmt w:val="lowerRoman"/>
      <w:lvlText w:val="%6."/>
      <w:lvlJc w:val="right"/>
      <w:pPr>
        <w:ind w:left="4320" w:hanging="180"/>
      </w:pPr>
    </w:lvl>
    <w:lvl w:ilvl="6" w:tplc="A524C8BC">
      <w:start w:val="1"/>
      <w:numFmt w:val="decimal"/>
      <w:lvlText w:val="%7."/>
      <w:lvlJc w:val="left"/>
      <w:pPr>
        <w:ind w:left="5040" w:hanging="360"/>
      </w:pPr>
    </w:lvl>
    <w:lvl w:ilvl="7" w:tplc="48C4EC18">
      <w:start w:val="1"/>
      <w:numFmt w:val="lowerLetter"/>
      <w:lvlText w:val="%8."/>
      <w:lvlJc w:val="left"/>
      <w:pPr>
        <w:ind w:left="5760" w:hanging="360"/>
      </w:pPr>
    </w:lvl>
    <w:lvl w:ilvl="8" w:tplc="0C72AE1A">
      <w:start w:val="1"/>
      <w:numFmt w:val="lowerRoman"/>
      <w:lvlText w:val="%9."/>
      <w:lvlJc w:val="right"/>
      <w:pPr>
        <w:ind w:left="6480" w:hanging="180"/>
      </w:pPr>
    </w:lvl>
  </w:abstractNum>
  <w:abstractNum w:abstractNumId="20" w15:restartNumberingAfterBreak="0">
    <w:nsid w:val="55DD48E8"/>
    <w:multiLevelType w:val="multilevel"/>
    <w:tmpl w:val="3B4AE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BE4355"/>
    <w:multiLevelType w:val="hybridMultilevel"/>
    <w:tmpl w:val="8674BAD6"/>
    <w:lvl w:ilvl="0" w:tplc="2DB84626">
      <w:start w:val="1"/>
      <w:numFmt w:val="lowerLetter"/>
      <w:lvlText w:val="%1."/>
      <w:lvlJc w:val="left"/>
      <w:pPr>
        <w:ind w:left="720" w:hanging="360"/>
      </w:pPr>
    </w:lvl>
    <w:lvl w:ilvl="1" w:tplc="86D2CF78">
      <w:start w:val="1"/>
      <w:numFmt w:val="lowerLetter"/>
      <w:lvlText w:val="%2."/>
      <w:lvlJc w:val="left"/>
      <w:pPr>
        <w:ind w:left="1440" w:hanging="360"/>
      </w:pPr>
    </w:lvl>
    <w:lvl w:ilvl="2" w:tplc="D3586A1A">
      <w:start w:val="1"/>
      <w:numFmt w:val="lowerRoman"/>
      <w:lvlText w:val="%3."/>
      <w:lvlJc w:val="right"/>
      <w:pPr>
        <w:ind w:left="2160" w:hanging="180"/>
      </w:pPr>
    </w:lvl>
    <w:lvl w:ilvl="3" w:tplc="E08AC6EA">
      <w:start w:val="1"/>
      <w:numFmt w:val="decimal"/>
      <w:lvlText w:val="%4."/>
      <w:lvlJc w:val="left"/>
      <w:pPr>
        <w:ind w:left="2880" w:hanging="360"/>
      </w:pPr>
    </w:lvl>
    <w:lvl w:ilvl="4" w:tplc="B2C8509E">
      <w:start w:val="1"/>
      <w:numFmt w:val="lowerLetter"/>
      <w:lvlText w:val="%5."/>
      <w:lvlJc w:val="left"/>
      <w:pPr>
        <w:ind w:left="3600" w:hanging="360"/>
      </w:pPr>
    </w:lvl>
    <w:lvl w:ilvl="5" w:tplc="1E24D260">
      <w:start w:val="1"/>
      <w:numFmt w:val="lowerRoman"/>
      <w:lvlText w:val="%6."/>
      <w:lvlJc w:val="right"/>
      <w:pPr>
        <w:ind w:left="4320" w:hanging="180"/>
      </w:pPr>
    </w:lvl>
    <w:lvl w:ilvl="6" w:tplc="33D27A6C">
      <w:start w:val="1"/>
      <w:numFmt w:val="decimal"/>
      <w:lvlText w:val="%7."/>
      <w:lvlJc w:val="left"/>
      <w:pPr>
        <w:ind w:left="5040" w:hanging="360"/>
      </w:pPr>
    </w:lvl>
    <w:lvl w:ilvl="7" w:tplc="01043ACE">
      <w:start w:val="1"/>
      <w:numFmt w:val="lowerLetter"/>
      <w:lvlText w:val="%8."/>
      <w:lvlJc w:val="left"/>
      <w:pPr>
        <w:ind w:left="5760" w:hanging="360"/>
      </w:pPr>
    </w:lvl>
    <w:lvl w:ilvl="8" w:tplc="5B22B1B2">
      <w:start w:val="1"/>
      <w:numFmt w:val="lowerRoman"/>
      <w:lvlText w:val="%9."/>
      <w:lvlJc w:val="right"/>
      <w:pPr>
        <w:ind w:left="6480" w:hanging="180"/>
      </w:pPr>
    </w:lvl>
  </w:abstractNum>
  <w:abstractNum w:abstractNumId="22" w15:restartNumberingAfterBreak="0">
    <w:nsid w:val="5F0E5C96"/>
    <w:multiLevelType w:val="multilevel"/>
    <w:tmpl w:val="745083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60E73FAB"/>
    <w:multiLevelType w:val="multilevel"/>
    <w:tmpl w:val="63C02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37724A4"/>
    <w:multiLevelType w:val="multilevel"/>
    <w:tmpl w:val="D7CAD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633EE7"/>
    <w:multiLevelType w:val="hybridMultilevel"/>
    <w:tmpl w:val="D9702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6520A9F"/>
    <w:multiLevelType w:val="hybridMultilevel"/>
    <w:tmpl w:val="2B908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3C018A"/>
    <w:multiLevelType w:val="multilevel"/>
    <w:tmpl w:val="95EE603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num w:numId="1">
    <w:abstractNumId w:val="25"/>
  </w:num>
  <w:num w:numId="2">
    <w:abstractNumId w:val="26"/>
  </w:num>
  <w:num w:numId="3">
    <w:abstractNumId w:val="9"/>
  </w:num>
  <w:num w:numId="4">
    <w:abstractNumId w:val="5"/>
  </w:num>
  <w:num w:numId="5">
    <w:abstractNumId w:val="1"/>
  </w:num>
  <w:num w:numId="6">
    <w:abstractNumId w:val="16"/>
  </w:num>
  <w:num w:numId="7">
    <w:abstractNumId w:val="23"/>
  </w:num>
  <w:num w:numId="8">
    <w:abstractNumId w:val="3"/>
  </w:num>
  <w:num w:numId="9">
    <w:abstractNumId w:val="4"/>
  </w:num>
  <w:num w:numId="10">
    <w:abstractNumId w:val="10"/>
  </w:num>
  <w:num w:numId="11">
    <w:abstractNumId w:val="7"/>
  </w:num>
  <w:num w:numId="12">
    <w:abstractNumId w:val="24"/>
  </w:num>
  <w:num w:numId="13">
    <w:abstractNumId w:val="27"/>
  </w:num>
  <w:num w:numId="14">
    <w:abstractNumId w:val="13"/>
  </w:num>
  <w:num w:numId="15">
    <w:abstractNumId w:val="12"/>
  </w:num>
  <w:num w:numId="16">
    <w:abstractNumId w:val="6"/>
  </w:num>
  <w:num w:numId="17">
    <w:abstractNumId w:val="2"/>
  </w:num>
  <w:num w:numId="18">
    <w:abstractNumId w:val="20"/>
  </w:num>
  <w:num w:numId="19">
    <w:abstractNumId w:val="17"/>
  </w:num>
  <w:num w:numId="20">
    <w:abstractNumId w:val="8"/>
  </w:num>
  <w:num w:numId="21">
    <w:abstractNumId w:val="11"/>
  </w:num>
  <w:num w:numId="22">
    <w:abstractNumId w:val="0"/>
  </w:num>
  <w:num w:numId="23">
    <w:abstractNumId w:val="15"/>
  </w:num>
  <w:num w:numId="24">
    <w:abstractNumId w:val="18"/>
  </w:num>
  <w:num w:numId="25">
    <w:abstractNumId w:val="19"/>
  </w:num>
  <w:num w:numId="26">
    <w:abstractNumId w:val="21"/>
  </w:num>
  <w:num w:numId="27">
    <w:abstractNumId w:val="22"/>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naiuti, Enrico (RTB-CIP-GLDC-ICARDA)">
    <w15:presenceInfo w15:providerId="AD" w15:userId="S::e.bonaiuti@cgiar.org::6f82986f-8bf3-466b-b784-687dc0e2ba12"/>
  </w15:person>
  <w15:person w15:author="Brian Belcher">
    <w15:presenceInfo w15:providerId="None" w15:userId="Brian Bel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130F974-54AB-42F0-9FD5-9630A1E003FA}"/>
    <w:docVar w:name="dgnword-eventsink" w:val="1435844957632"/>
    <w:docVar w:name="dgnword-lastRevisionsView" w:val="0"/>
  </w:docVars>
  <w:rsids>
    <w:rsidRoot w:val="00E538F0"/>
    <w:rsid w:val="000046CF"/>
    <w:rsid w:val="00006405"/>
    <w:rsid w:val="000067BE"/>
    <w:rsid w:val="00014F2D"/>
    <w:rsid w:val="00020F4D"/>
    <w:rsid w:val="000332B7"/>
    <w:rsid w:val="000379EE"/>
    <w:rsid w:val="00045AC7"/>
    <w:rsid w:val="000569C0"/>
    <w:rsid w:val="00060293"/>
    <w:rsid w:val="000720F7"/>
    <w:rsid w:val="00081D92"/>
    <w:rsid w:val="00082BC7"/>
    <w:rsid w:val="00087473"/>
    <w:rsid w:val="00090F55"/>
    <w:rsid w:val="000A6E75"/>
    <w:rsid w:val="000A7F2E"/>
    <w:rsid w:val="000B48E1"/>
    <w:rsid w:val="000C475B"/>
    <w:rsid w:val="000C60C1"/>
    <w:rsid w:val="000D20FA"/>
    <w:rsid w:val="000D6A87"/>
    <w:rsid w:val="000E04DF"/>
    <w:rsid w:val="0011033A"/>
    <w:rsid w:val="0011410A"/>
    <w:rsid w:val="00114DE5"/>
    <w:rsid w:val="00133055"/>
    <w:rsid w:val="00134A93"/>
    <w:rsid w:val="001367AC"/>
    <w:rsid w:val="00136E78"/>
    <w:rsid w:val="001373E7"/>
    <w:rsid w:val="00143EC4"/>
    <w:rsid w:val="001502A1"/>
    <w:rsid w:val="00153DAC"/>
    <w:rsid w:val="001553AC"/>
    <w:rsid w:val="00155982"/>
    <w:rsid w:val="00157EEF"/>
    <w:rsid w:val="00177433"/>
    <w:rsid w:val="00181224"/>
    <w:rsid w:val="001A2654"/>
    <w:rsid w:val="001A7ADC"/>
    <w:rsid w:val="001B6EE0"/>
    <w:rsid w:val="001D4113"/>
    <w:rsid w:val="001D6E6A"/>
    <w:rsid w:val="001D7466"/>
    <w:rsid w:val="001E2C7C"/>
    <w:rsid w:val="001E7DCB"/>
    <w:rsid w:val="001F0022"/>
    <w:rsid w:val="001F08FC"/>
    <w:rsid w:val="001F7962"/>
    <w:rsid w:val="002010BB"/>
    <w:rsid w:val="00213FFA"/>
    <w:rsid w:val="00237280"/>
    <w:rsid w:val="002441CB"/>
    <w:rsid w:val="00247C08"/>
    <w:rsid w:val="002506E5"/>
    <w:rsid w:val="002543F6"/>
    <w:rsid w:val="00271A19"/>
    <w:rsid w:val="00291EBD"/>
    <w:rsid w:val="00292319"/>
    <w:rsid w:val="002B3022"/>
    <w:rsid w:val="002B315D"/>
    <w:rsid w:val="002B514A"/>
    <w:rsid w:val="002C08CF"/>
    <w:rsid w:val="002C4E52"/>
    <w:rsid w:val="002D572E"/>
    <w:rsid w:val="002E1D3B"/>
    <w:rsid w:val="002E7A8D"/>
    <w:rsid w:val="002F0D6C"/>
    <w:rsid w:val="002F148D"/>
    <w:rsid w:val="003145AB"/>
    <w:rsid w:val="00336EB5"/>
    <w:rsid w:val="003466D7"/>
    <w:rsid w:val="0035195E"/>
    <w:rsid w:val="003A3C2A"/>
    <w:rsid w:val="003B2EA6"/>
    <w:rsid w:val="003B3267"/>
    <w:rsid w:val="003E5B92"/>
    <w:rsid w:val="003F2DB9"/>
    <w:rsid w:val="003F318B"/>
    <w:rsid w:val="00401546"/>
    <w:rsid w:val="004343CD"/>
    <w:rsid w:val="00440E3A"/>
    <w:rsid w:val="00451DEA"/>
    <w:rsid w:val="00456A66"/>
    <w:rsid w:val="00457610"/>
    <w:rsid w:val="00464769"/>
    <w:rsid w:val="00472125"/>
    <w:rsid w:val="004916F5"/>
    <w:rsid w:val="00491E2E"/>
    <w:rsid w:val="00493AAB"/>
    <w:rsid w:val="004A1BBB"/>
    <w:rsid w:val="004A4360"/>
    <w:rsid w:val="004A6A03"/>
    <w:rsid w:val="004B4585"/>
    <w:rsid w:val="004C04CE"/>
    <w:rsid w:val="004C3895"/>
    <w:rsid w:val="004D24E2"/>
    <w:rsid w:val="004D3788"/>
    <w:rsid w:val="00510645"/>
    <w:rsid w:val="00527889"/>
    <w:rsid w:val="00543F55"/>
    <w:rsid w:val="00546ADF"/>
    <w:rsid w:val="00546BF6"/>
    <w:rsid w:val="0056432F"/>
    <w:rsid w:val="00590B0B"/>
    <w:rsid w:val="005911FD"/>
    <w:rsid w:val="00593FAB"/>
    <w:rsid w:val="005B0D73"/>
    <w:rsid w:val="005B4A12"/>
    <w:rsid w:val="005B4FCE"/>
    <w:rsid w:val="005B4FE4"/>
    <w:rsid w:val="005B68B6"/>
    <w:rsid w:val="005C265B"/>
    <w:rsid w:val="005C6327"/>
    <w:rsid w:val="005E48F0"/>
    <w:rsid w:val="005F7B5E"/>
    <w:rsid w:val="00600DBC"/>
    <w:rsid w:val="00626D51"/>
    <w:rsid w:val="00642B07"/>
    <w:rsid w:val="00644D8F"/>
    <w:rsid w:val="006542EF"/>
    <w:rsid w:val="00661BF3"/>
    <w:rsid w:val="00664611"/>
    <w:rsid w:val="00666D43"/>
    <w:rsid w:val="00675981"/>
    <w:rsid w:val="00675FFD"/>
    <w:rsid w:val="00677C4C"/>
    <w:rsid w:val="006930B1"/>
    <w:rsid w:val="006A7214"/>
    <w:rsid w:val="006B7D8B"/>
    <w:rsid w:val="006C4543"/>
    <w:rsid w:val="006D06A9"/>
    <w:rsid w:val="006D24FB"/>
    <w:rsid w:val="006D4F6D"/>
    <w:rsid w:val="006E0F6C"/>
    <w:rsid w:val="006E771D"/>
    <w:rsid w:val="006F1A6F"/>
    <w:rsid w:val="007018AA"/>
    <w:rsid w:val="007043AA"/>
    <w:rsid w:val="00720B39"/>
    <w:rsid w:val="0072245C"/>
    <w:rsid w:val="00725251"/>
    <w:rsid w:val="00732744"/>
    <w:rsid w:val="00736AB5"/>
    <w:rsid w:val="00740073"/>
    <w:rsid w:val="00755879"/>
    <w:rsid w:val="007604CD"/>
    <w:rsid w:val="00762703"/>
    <w:rsid w:val="00764802"/>
    <w:rsid w:val="007724C8"/>
    <w:rsid w:val="007761AC"/>
    <w:rsid w:val="0079010A"/>
    <w:rsid w:val="007901EE"/>
    <w:rsid w:val="00794DFC"/>
    <w:rsid w:val="007A45DD"/>
    <w:rsid w:val="007B08E1"/>
    <w:rsid w:val="007C7F44"/>
    <w:rsid w:val="007D1D17"/>
    <w:rsid w:val="007D206D"/>
    <w:rsid w:val="007D4DED"/>
    <w:rsid w:val="007E1DB9"/>
    <w:rsid w:val="007E3706"/>
    <w:rsid w:val="007F1896"/>
    <w:rsid w:val="00815B3D"/>
    <w:rsid w:val="00822DBD"/>
    <w:rsid w:val="00825A87"/>
    <w:rsid w:val="008261D3"/>
    <w:rsid w:val="00830A7E"/>
    <w:rsid w:val="00857D3D"/>
    <w:rsid w:val="00862F06"/>
    <w:rsid w:val="00867DAD"/>
    <w:rsid w:val="00877EE8"/>
    <w:rsid w:val="008943B5"/>
    <w:rsid w:val="008B6250"/>
    <w:rsid w:val="008B6DAF"/>
    <w:rsid w:val="008C0152"/>
    <w:rsid w:val="008D21A1"/>
    <w:rsid w:val="008D61AE"/>
    <w:rsid w:val="00902FD5"/>
    <w:rsid w:val="009049CB"/>
    <w:rsid w:val="00904D5C"/>
    <w:rsid w:val="00913223"/>
    <w:rsid w:val="009139B0"/>
    <w:rsid w:val="00914DEC"/>
    <w:rsid w:val="009150F2"/>
    <w:rsid w:val="00916018"/>
    <w:rsid w:val="0092092F"/>
    <w:rsid w:val="00921E67"/>
    <w:rsid w:val="00931A8F"/>
    <w:rsid w:val="0093355D"/>
    <w:rsid w:val="00941126"/>
    <w:rsid w:val="00954FA8"/>
    <w:rsid w:val="00957F88"/>
    <w:rsid w:val="00962991"/>
    <w:rsid w:val="009648FD"/>
    <w:rsid w:val="00966BDA"/>
    <w:rsid w:val="0097290D"/>
    <w:rsid w:val="009875E8"/>
    <w:rsid w:val="0099196A"/>
    <w:rsid w:val="009A28D9"/>
    <w:rsid w:val="009A7CBF"/>
    <w:rsid w:val="009D6D38"/>
    <w:rsid w:val="00A02E59"/>
    <w:rsid w:val="00A27738"/>
    <w:rsid w:val="00A33A22"/>
    <w:rsid w:val="00A35618"/>
    <w:rsid w:val="00A663F8"/>
    <w:rsid w:val="00A66A61"/>
    <w:rsid w:val="00A74255"/>
    <w:rsid w:val="00A9602A"/>
    <w:rsid w:val="00A97BD2"/>
    <w:rsid w:val="00AA0E89"/>
    <w:rsid w:val="00AB7F6F"/>
    <w:rsid w:val="00AD199A"/>
    <w:rsid w:val="00AE1820"/>
    <w:rsid w:val="00AE384F"/>
    <w:rsid w:val="00AE792D"/>
    <w:rsid w:val="00B17038"/>
    <w:rsid w:val="00B239DB"/>
    <w:rsid w:val="00B333D3"/>
    <w:rsid w:val="00B36836"/>
    <w:rsid w:val="00B52614"/>
    <w:rsid w:val="00B53CE5"/>
    <w:rsid w:val="00B54F35"/>
    <w:rsid w:val="00B56EC4"/>
    <w:rsid w:val="00B6368D"/>
    <w:rsid w:val="00B6784C"/>
    <w:rsid w:val="00B67F2D"/>
    <w:rsid w:val="00B7269C"/>
    <w:rsid w:val="00B81219"/>
    <w:rsid w:val="00B924D4"/>
    <w:rsid w:val="00B93715"/>
    <w:rsid w:val="00B97FDF"/>
    <w:rsid w:val="00BC12F9"/>
    <w:rsid w:val="00BC1D1A"/>
    <w:rsid w:val="00BD7B2B"/>
    <w:rsid w:val="00BE0C0B"/>
    <w:rsid w:val="00BF58E0"/>
    <w:rsid w:val="00BF6E7D"/>
    <w:rsid w:val="00C15839"/>
    <w:rsid w:val="00C177FE"/>
    <w:rsid w:val="00C305E5"/>
    <w:rsid w:val="00C3204F"/>
    <w:rsid w:val="00C507B1"/>
    <w:rsid w:val="00C51A30"/>
    <w:rsid w:val="00C64640"/>
    <w:rsid w:val="00C77C0D"/>
    <w:rsid w:val="00C82731"/>
    <w:rsid w:val="00C82786"/>
    <w:rsid w:val="00C84704"/>
    <w:rsid w:val="00C90922"/>
    <w:rsid w:val="00C942C0"/>
    <w:rsid w:val="00CA6760"/>
    <w:rsid w:val="00CB7F69"/>
    <w:rsid w:val="00CC5999"/>
    <w:rsid w:val="00CE058B"/>
    <w:rsid w:val="00CE15BA"/>
    <w:rsid w:val="00CE73E7"/>
    <w:rsid w:val="00CF1045"/>
    <w:rsid w:val="00CF6B45"/>
    <w:rsid w:val="00CF6D63"/>
    <w:rsid w:val="00CF784A"/>
    <w:rsid w:val="00D00218"/>
    <w:rsid w:val="00D104B9"/>
    <w:rsid w:val="00D17203"/>
    <w:rsid w:val="00D238C1"/>
    <w:rsid w:val="00D34ECC"/>
    <w:rsid w:val="00D3748D"/>
    <w:rsid w:val="00D5561F"/>
    <w:rsid w:val="00D56AF1"/>
    <w:rsid w:val="00D67903"/>
    <w:rsid w:val="00D71CC4"/>
    <w:rsid w:val="00D72D71"/>
    <w:rsid w:val="00D81758"/>
    <w:rsid w:val="00D855A5"/>
    <w:rsid w:val="00D90195"/>
    <w:rsid w:val="00D93F93"/>
    <w:rsid w:val="00D9432F"/>
    <w:rsid w:val="00D9737F"/>
    <w:rsid w:val="00D97D37"/>
    <w:rsid w:val="00DD2A57"/>
    <w:rsid w:val="00DD6D79"/>
    <w:rsid w:val="00DE3B67"/>
    <w:rsid w:val="00DE690F"/>
    <w:rsid w:val="00DE7048"/>
    <w:rsid w:val="00E153DE"/>
    <w:rsid w:val="00E167F6"/>
    <w:rsid w:val="00E17386"/>
    <w:rsid w:val="00E23981"/>
    <w:rsid w:val="00E46699"/>
    <w:rsid w:val="00E538F0"/>
    <w:rsid w:val="00E540AD"/>
    <w:rsid w:val="00E772BB"/>
    <w:rsid w:val="00E813E8"/>
    <w:rsid w:val="00E81835"/>
    <w:rsid w:val="00E839FB"/>
    <w:rsid w:val="00E86135"/>
    <w:rsid w:val="00E87230"/>
    <w:rsid w:val="00E87B8E"/>
    <w:rsid w:val="00E87DCB"/>
    <w:rsid w:val="00E9068C"/>
    <w:rsid w:val="00EA5379"/>
    <w:rsid w:val="00EC4A19"/>
    <w:rsid w:val="00EC4D56"/>
    <w:rsid w:val="00EC529F"/>
    <w:rsid w:val="00EC7232"/>
    <w:rsid w:val="00ED0F72"/>
    <w:rsid w:val="00ED3FC2"/>
    <w:rsid w:val="00EE5084"/>
    <w:rsid w:val="00EE5A60"/>
    <w:rsid w:val="00EF1883"/>
    <w:rsid w:val="00EF3126"/>
    <w:rsid w:val="00EF5261"/>
    <w:rsid w:val="00EF7CF1"/>
    <w:rsid w:val="00F01727"/>
    <w:rsid w:val="00F07B29"/>
    <w:rsid w:val="00F11204"/>
    <w:rsid w:val="00F23080"/>
    <w:rsid w:val="00F23A87"/>
    <w:rsid w:val="00F2408D"/>
    <w:rsid w:val="00F24397"/>
    <w:rsid w:val="00F26CDB"/>
    <w:rsid w:val="00F430AC"/>
    <w:rsid w:val="00F46D40"/>
    <w:rsid w:val="00F94771"/>
    <w:rsid w:val="00F95172"/>
    <w:rsid w:val="00F96484"/>
    <w:rsid w:val="00FA5051"/>
    <w:rsid w:val="00FB13AC"/>
    <w:rsid w:val="00FB5E0A"/>
    <w:rsid w:val="00FD2350"/>
    <w:rsid w:val="00FE4030"/>
    <w:rsid w:val="00FE5A1F"/>
    <w:rsid w:val="127DA34E"/>
    <w:rsid w:val="161C7EAC"/>
    <w:rsid w:val="1C5E3CDC"/>
    <w:rsid w:val="50B93CC0"/>
    <w:rsid w:val="5DEAF4C4"/>
    <w:rsid w:val="7DF96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28FC0"/>
  <w15:chartTrackingRefBased/>
  <w15:docId w15:val="{937291A4-2E7B-44C0-9D4E-5E21FB54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8D"/>
    <w:pPr>
      <w:spacing w:before="120" w:after="120" w:line="360" w:lineRule="auto"/>
    </w:pPr>
    <w:rPr>
      <w:rFonts w:ascii="Calibri" w:eastAsia="Calibri" w:hAnsi="Calibri" w:cs="Calibri"/>
      <w:sz w:val="24"/>
      <w:szCs w:val="24"/>
      <w:lang w:val="en-US" w:eastAsia="en-CA"/>
    </w:rPr>
  </w:style>
  <w:style w:type="paragraph" w:styleId="Heading1">
    <w:name w:val="heading 1"/>
    <w:basedOn w:val="Normal"/>
    <w:next w:val="Normal"/>
    <w:link w:val="Heading1Char"/>
    <w:uiPriority w:val="9"/>
    <w:qFormat/>
    <w:rsid w:val="00E538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35"/>
    <w:pPr>
      <w:keepNext/>
      <w:keepLines/>
      <w:spacing w:before="40" w:after="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4015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F0"/>
    <w:rPr>
      <w:rFonts w:asciiTheme="majorHAnsi" w:eastAsiaTheme="majorEastAsia" w:hAnsiTheme="majorHAnsi" w:cstheme="majorBidi"/>
      <w:color w:val="2F5496" w:themeColor="accent1" w:themeShade="BF"/>
      <w:sz w:val="32"/>
      <w:szCs w:val="32"/>
      <w:lang w:val="en-US" w:eastAsia="en-CA"/>
    </w:rPr>
  </w:style>
  <w:style w:type="character" w:styleId="CommentReference">
    <w:name w:val="annotation reference"/>
    <w:basedOn w:val="DefaultParagraphFont"/>
    <w:uiPriority w:val="99"/>
    <w:semiHidden/>
    <w:unhideWhenUsed/>
    <w:rsid w:val="00675FFD"/>
    <w:rPr>
      <w:sz w:val="16"/>
      <w:szCs w:val="16"/>
    </w:rPr>
  </w:style>
  <w:style w:type="paragraph" w:styleId="CommentText">
    <w:name w:val="annotation text"/>
    <w:basedOn w:val="Normal"/>
    <w:link w:val="CommentTextChar"/>
    <w:uiPriority w:val="99"/>
    <w:unhideWhenUsed/>
    <w:rsid w:val="00675FFD"/>
    <w:pPr>
      <w:spacing w:line="240" w:lineRule="auto"/>
    </w:pPr>
    <w:rPr>
      <w:sz w:val="20"/>
      <w:szCs w:val="20"/>
    </w:rPr>
  </w:style>
  <w:style w:type="character" w:customStyle="1" w:styleId="CommentTextChar">
    <w:name w:val="Comment Text Char"/>
    <w:basedOn w:val="DefaultParagraphFont"/>
    <w:link w:val="CommentText"/>
    <w:uiPriority w:val="99"/>
    <w:rsid w:val="00675FFD"/>
    <w:rPr>
      <w:rFonts w:ascii="Calibri" w:eastAsia="Calibri" w:hAnsi="Calibri" w:cs="Calibri"/>
      <w:sz w:val="20"/>
      <w:szCs w:val="20"/>
      <w:lang w:val="en-US" w:eastAsia="en-CA"/>
    </w:rPr>
  </w:style>
  <w:style w:type="paragraph" w:styleId="CommentSubject">
    <w:name w:val="annotation subject"/>
    <w:basedOn w:val="CommentText"/>
    <w:next w:val="CommentText"/>
    <w:link w:val="CommentSubjectChar"/>
    <w:uiPriority w:val="99"/>
    <w:semiHidden/>
    <w:unhideWhenUsed/>
    <w:rsid w:val="00675FFD"/>
    <w:rPr>
      <w:b/>
      <w:bCs/>
    </w:rPr>
  </w:style>
  <w:style w:type="character" w:customStyle="1" w:styleId="CommentSubjectChar">
    <w:name w:val="Comment Subject Char"/>
    <w:basedOn w:val="CommentTextChar"/>
    <w:link w:val="CommentSubject"/>
    <w:uiPriority w:val="99"/>
    <w:semiHidden/>
    <w:rsid w:val="00675FFD"/>
    <w:rPr>
      <w:rFonts w:ascii="Calibri" w:eastAsia="Calibri" w:hAnsi="Calibri" w:cs="Calibri"/>
      <w:b/>
      <w:bCs/>
      <w:sz w:val="20"/>
      <w:szCs w:val="20"/>
      <w:lang w:val="en-US" w:eastAsia="en-CA"/>
    </w:rPr>
  </w:style>
  <w:style w:type="character" w:styleId="Hyperlink">
    <w:name w:val="Hyperlink"/>
    <w:basedOn w:val="DefaultParagraphFont"/>
    <w:uiPriority w:val="99"/>
    <w:unhideWhenUsed/>
    <w:rsid w:val="00957F88"/>
    <w:rPr>
      <w:color w:val="0563C1" w:themeColor="hyperlink"/>
      <w:u w:val="single"/>
    </w:rPr>
  </w:style>
  <w:style w:type="character" w:styleId="UnresolvedMention">
    <w:name w:val="Unresolved Mention"/>
    <w:basedOn w:val="DefaultParagraphFont"/>
    <w:uiPriority w:val="99"/>
    <w:unhideWhenUsed/>
    <w:rsid w:val="00957F88"/>
    <w:rPr>
      <w:color w:val="605E5C"/>
      <w:shd w:val="clear" w:color="auto" w:fill="E1DFDD"/>
    </w:rPr>
  </w:style>
  <w:style w:type="character" w:styleId="FollowedHyperlink">
    <w:name w:val="FollowedHyperlink"/>
    <w:basedOn w:val="DefaultParagraphFont"/>
    <w:uiPriority w:val="99"/>
    <w:semiHidden/>
    <w:unhideWhenUsed/>
    <w:rsid w:val="005B68B6"/>
    <w:rPr>
      <w:color w:val="954F72" w:themeColor="followedHyperlink"/>
      <w:u w:val="single"/>
    </w:rPr>
  </w:style>
  <w:style w:type="paragraph" w:styleId="ListParagraph">
    <w:name w:val="List Paragraph"/>
    <w:basedOn w:val="Normal"/>
    <w:uiPriority w:val="34"/>
    <w:qFormat/>
    <w:rsid w:val="001D4113"/>
    <w:pPr>
      <w:ind w:left="720"/>
      <w:contextualSpacing/>
    </w:pPr>
  </w:style>
  <w:style w:type="paragraph" w:styleId="Revision">
    <w:name w:val="Revision"/>
    <w:hidden/>
    <w:uiPriority w:val="99"/>
    <w:semiHidden/>
    <w:rsid w:val="00213FFA"/>
    <w:pPr>
      <w:spacing w:after="0" w:line="240" w:lineRule="auto"/>
    </w:pPr>
    <w:rPr>
      <w:rFonts w:ascii="Calibri" w:eastAsia="Calibri" w:hAnsi="Calibri" w:cs="Calibri"/>
      <w:sz w:val="24"/>
      <w:szCs w:val="24"/>
      <w:lang w:val="en-US" w:eastAsia="en-CA"/>
    </w:rPr>
  </w:style>
  <w:style w:type="character" w:customStyle="1" w:styleId="Heading4Char">
    <w:name w:val="Heading 4 Char"/>
    <w:basedOn w:val="DefaultParagraphFont"/>
    <w:link w:val="Heading4"/>
    <w:uiPriority w:val="9"/>
    <w:rsid w:val="00401546"/>
    <w:rPr>
      <w:rFonts w:asciiTheme="majorHAnsi" w:eastAsiaTheme="majorEastAsia" w:hAnsiTheme="majorHAnsi" w:cstheme="majorBidi"/>
      <w:i/>
      <w:iCs/>
      <w:color w:val="2F5496" w:themeColor="accent1" w:themeShade="BF"/>
      <w:sz w:val="24"/>
      <w:szCs w:val="24"/>
      <w:lang w:val="en-US" w:eastAsia="en-CA"/>
    </w:rPr>
  </w:style>
  <w:style w:type="paragraph" w:styleId="BalloonText">
    <w:name w:val="Balloon Text"/>
    <w:basedOn w:val="Normal"/>
    <w:link w:val="BalloonTextChar"/>
    <w:uiPriority w:val="99"/>
    <w:semiHidden/>
    <w:unhideWhenUsed/>
    <w:rsid w:val="00EE508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084"/>
    <w:rPr>
      <w:rFonts w:ascii="Segoe UI" w:eastAsia="Calibri" w:hAnsi="Segoe UI" w:cs="Segoe UI"/>
      <w:sz w:val="18"/>
      <w:szCs w:val="18"/>
      <w:lang w:val="en-US" w:eastAsia="en-CA"/>
    </w:rPr>
  </w:style>
  <w:style w:type="paragraph" w:styleId="Header">
    <w:name w:val="header"/>
    <w:basedOn w:val="Normal"/>
    <w:link w:val="HeaderChar"/>
    <w:uiPriority w:val="99"/>
    <w:unhideWhenUsed/>
    <w:rsid w:val="0017743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7433"/>
    <w:rPr>
      <w:rFonts w:ascii="Calibri" w:eastAsia="Calibri" w:hAnsi="Calibri" w:cs="Calibri"/>
      <w:sz w:val="24"/>
      <w:szCs w:val="24"/>
      <w:lang w:val="en-US" w:eastAsia="en-CA"/>
    </w:rPr>
  </w:style>
  <w:style w:type="paragraph" w:styleId="Footer">
    <w:name w:val="footer"/>
    <w:basedOn w:val="Normal"/>
    <w:link w:val="FooterChar"/>
    <w:uiPriority w:val="99"/>
    <w:unhideWhenUsed/>
    <w:rsid w:val="0017743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7433"/>
    <w:rPr>
      <w:rFonts w:ascii="Calibri" w:eastAsia="Calibri" w:hAnsi="Calibri" w:cs="Calibri"/>
      <w:sz w:val="24"/>
      <w:szCs w:val="24"/>
      <w:lang w:val="en-US" w:eastAsia="en-CA"/>
    </w:rPr>
  </w:style>
  <w:style w:type="character" w:styleId="PageNumber">
    <w:name w:val="page number"/>
    <w:basedOn w:val="DefaultParagraphFont"/>
    <w:uiPriority w:val="99"/>
    <w:semiHidden/>
    <w:unhideWhenUsed/>
    <w:rsid w:val="00177433"/>
  </w:style>
  <w:style w:type="paragraph" w:styleId="TOCHeading">
    <w:name w:val="TOC Heading"/>
    <w:basedOn w:val="Heading1"/>
    <w:next w:val="Normal"/>
    <w:uiPriority w:val="39"/>
    <w:unhideWhenUsed/>
    <w:qFormat/>
    <w:rsid w:val="00177433"/>
    <w:pPr>
      <w:spacing w:after="0" w:line="259" w:lineRule="auto"/>
      <w:outlineLvl w:val="9"/>
    </w:pPr>
    <w:rPr>
      <w:lang w:eastAsia="en-US"/>
    </w:rPr>
  </w:style>
  <w:style w:type="paragraph" w:styleId="TOC1">
    <w:name w:val="toc 1"/>
    <w:basedOn w:val="Normal"/>
    <w:next w:val="Normal"/>
    <w:autoRedefine/>
    <w:uiPriority w:val="39"/>
    <w:unhideWhenUsed/>
    <w:rsid w:val="00177433"/>
    <w:pPr>
      <w:spacing w:after="100"/>
    </w:pPr>
  </w:style>
  <w:style w:type="character" w:customStyle="1" w:styleId="Heading2Char">
    <w:name w:val="Heading 2 Char"/>
    <w:basedOn w:val="DefaultParagraphFont"/>
    <w:link w:val="Heading2"/>
    <w:uiPriority w:val="9"/>
    <w:rsid w:val="00B924D4"/>
    <w:rPr>
      <w:rFonts w:asciiTheme="majorHAnsi" w:eastAsiaTheme="majorEastAsia" w:hAnsiTheme="majorHAnsi" w:cstheme="majorBidi"/>
      <w:color w:val="2F5496" w:themeColor="accent1" w:themeShade="BF"/>
      <w:sz w:val="26"/>
      <w:szCs w:val="26"/>
      <w:lang w:val="en-US" w:eastAsia="en-CA"/>
    </w:rPr>
  </w:style>
  <w:style w:type="paragraph" w:styleId="TOC2">
    <w:name w:val="toc 2"/>
    <w:basedOn w:val="Normal"/>
    <w:next w:val="Normal"/>
    <w:autoRedefine/>
    <w:uiPriority w:val="39"/>
    <w:unhideWhenUsed/>
    <w:rsid w:val="00B924D4"/>
    <w:pPr>
      <w:spacing w:after="100"/>
      <w:ind w:left="240"/>
    </w:pPr>
  </w:style>
  <w:style w:type="character" w:styleId="Mention">
    <w:name w:val="Mention"/>
    <w:basedOn w:val="DefaultParagraphFont"/>
    <w:uiPriority w:val="99"/>
    <w:unhideWhenUsed/>
    <w:rsid w:val="00D72D71"/>
    <w:rPr>
      <w:color w:val="2B579A"/>
      <w:shd w:val="clear" w:color="auto" w:fill="E1DFDD"/>
    </w:rPr>
  </w:style>
  <w:style w:type="character" w:customStyle="1" w:styleId="Heading3Char">
    <w:name w:val="Heading 3 Char"/>
    <w:basedOn w:val="DefaultParagraphFont"/>
    <w:link w:val="Heading3"/>
    <w:uiPriority w:val="9"/>
    <w:rsid w:val="00B54F35"/>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B54F3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B54F35"/>
    <w:pPr>
      <w:spacing w:before="0"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B54F35"/>
    <w:rPr>
      <w:sz w:val="20"/>
      <w:szCs w:val="20"/>
      <w:lang w:val="en-US"/>
    </w:rPr>
  </w:style>
  <w:style w:type="character" w:styleId="FootnoteReference">
    <w:name w:val="footnote reference"/>
    <w:basedOn w:val="DefaultParagraphFont"/>
    <w:uiPriority w:val="99"/>
    <w:semiHidden/>
    <w:unhideWhenUsed/>
    <w:rsid w:val="00B54F35"/>
    <w:rPr>
      <w:vertAlign w:val="superscript"/>
    </w:rPr>
  </w:style>
  <w:style w:type="character" w:customStyle="1" w:styleId="apple-converted-space">
    <w:name w:val="apple-converted-space"/>
    <w:basedOn w:val="DefaultParagraphFont"/>
    <w:rsid w:val="00B54F35"/>
  </w:style>
  <w:style w:type="paragraph" w:styleId="TOC3">
    <w:name w:val="toc 3"/>
    <w:basedOn w:val="Normal"/>
    <w:next w:val="Normal"/>
    <w:autoRedefine/>
    <w:uiPriority w:val="39"/>
    <w:unhideWhenUsed/>
    <w:rsid w:val="00B54F35"/>
    <w:pPr>
      <w:spacing w:before="0" w:after="100" w:line="259" w:lineRule="auto"/>
      <w:ind w:left="440"/>
    </w:pPr>
    <w:rPr>
      <w:rFonts w:asciiTheme="minorHAnsi" w:eastAsiaTheme="minorHAnsi" w:hAnsiTheme="minorHAnsi" w:cstheme="minorBidi"/>
      <w:sz w:val="22"/>
      <w:szCs w:val="22"/>
      <w:lang w:eastAsia="en-US"/>
    </w:rPr>
  </w:style>
  <w:style w:type="paragraph" w:customStyle="1" w:styleId="paragraph">
    <w:name w:val="paragraph"/>
    <w:basedOn w:val="Normal"/>
    <w:rsid w:val="00B54F35"/>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B54F35"/>
  </w:style>
  <w:style w:type="character" w:customStyle="1" w:styleId="eop">
    <w:name w:val="eop"/>
    <w:basedOn w:val="DefaultParagraphFont"/>
    <w:rsid w:val="00B54F35"/>
  </w:style>
  <w:style w:type="character" w:customStyle="1" w:styleId="scxw95524858">
    <w:name w:val="scxw95524858"/>
    <w:basedOn w:val="DefaultParagraphFont"/>
    <w:rsid w:val="00B5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98836">
      <w:bodyDiv w:val="1"/>
      <w:marLeft w:val="0"/>
      <w:marRight w:val="0"/>
      <w:marTop w:val="0"/>
      <w:marBottom w:val="0"/>
      <w:divBdr>
        <w:top w:val="none" w:sz="0" w:space="0" w:color="auto"/>
        <w:left w:val="none" w:sz="0" w:space="0" w:color="auto"/>
        <w:bottom w:val="none" w:sz="0" w:space="0" w:color="auto"/>
        <w:right w:val="none" w:sz="0" w:space="0" w:color="auto"/>
      </w:divBdr>
    </w:div>
    <w:div w:id="1691032627">
      <w:bodyDiv w:val="1"/>
      <w:marLeft w:val="0"/>
      <w:marRight w:val="0"/>
      <w:marTop w:val="0"/>
      <w:marBottom w:val="0"/>
      <w:divBdr>
        <w:top w:val="none" w:sz="0" w:space="0" w:color="auto"/>
        <w:left w:val="none" w:sz="0" w:space="0" w:color="auto"/>
        <w:bottom w:val="none" w:sz="0" w:space="0" w:color="auto"/>
        <w:right w:val="none" w:sz="0" w:space="0" w:color="auto"/>
      </w:divBdr>
    </w:div>
    <w:div w:id="1831864077">
      <w:bodyDiv w:val="1"/>
      <w:marLeft w:val="0"/>
      <w:marRight w:val="0"/>
      <w:marTop w:val="0"/>
      <w:marBottom w:val="0"/>
      <w:divBdr>
        <w:top w:val="none" w:sz="0" w:space="0" w:color="auto"/>
        <w:left w:val="none" w:sz="0" w:space="0" w:color="auto"/>
        <w:bottom w:val="none" w:sz="0" w:space="0" w:color="auto"/>
        <w:right w:val="none" w:sz="0" w:space="0" w:color="auto"/>
      </w:divBdr>
      <w:divsChild>
        <w:div w:id="659312822">
          <w:marLeft w:val="0"/>
          <w:marRight w:val="0"/>
          <w:marTop w:val="0"/>
          <w:marBottom w:val="0"/>
          <w:divBdr>
            <w:top w:val="none" w:sz="0" w:space="0" w:color="auto"/>
            <w:left w:val="none" w:sz="0" w:space="0" w:color="auto"/>
            <w:bottom w:val="none" w:sz="0" w:space="0" w:color="auto"/>
            <w:right w:val="none" w:sz="0" w:space="0" w:color="auto"/>
          </w:divBdr>
        </w:div>
        <w:div w:id="1257247756">
          <w:marLeft w:val="0"/>
          <w:marRight w:val="0"/>
          <w:marTop w:val="0"/>
          <w:marBottom w:val="0"/>
          <w:divBdr>
            <w:top w:val="none" w:sz="0" w:space="0" w:color="auto"/>
            <w:left w:val="none" w:sz="0" w:space="0" w:color="auto"/>
            <w:bottom w:val="none" w:sz="0" w:space="0" w:color="auto"/>
            <w:right w:val="none" w:sz="0" w:space="0" w:color="auto"/>
          </w:divBdr>
          <w:divsChild>
            <w:div w:id="1389765193">
              <w:marLeft w:val="0"/>
              <w:marRight w:val="0"/>
              <w:marTop w:val="0"/>
              <w:marBottom w:val="0"/>
              <w:divBdr>
                <w:top w:val="none" w:sz="0" w:space="0" w:color="auto"/>
                <w:left w:val="none" w:sz="0" w:space="0" w:color="auto"/>
                <w:bottom w:val="none" w:sz="0" w:space="0" w:color="auto"/>
                <w:right w:val="none" w:sz="0" w:space="0" w:color="auto"/>
              </w:divBdr>
              <w:divsChild>
                <w:div w:id="1195998075">
                  <w:marLeft w:val="0"/>
                  <w:marRight w:val="0"/>
                  <w:marTop w:val="0"/>
                  <w:marBottom w:val="0"/>
                  <w:divBdr>
                    <w:top w:val="none" w:sz="0" w:space="0" w:color="auto"/>
                    <w:left w:val="none" w:sz="0" w:space="0" w:color="auto"/>
                    <w:bottom w:val="none" w:sz="0" w:space="0" w:color="auto"/>
                    <w:right w:val="none" w:sz="0" w:space="0" w:color="auto"/>
                  </w:divBdr>
                  <w:divsChild>
                    <w:div w:id="619721860">
                      <w:marLeft w:val="0"/>
                      <w:marRight w:val="0"/>
                      <w:marTop w:val="0"/>
                      <w:marBottom w:val="0"/>
                      <w:divBdr>
                        <w:top w:val="none" w:sz="0" w:space="0" w:color="auto"/>
                        <w:left w:val="none" w:sz="0" w:space="0" w:color="auto"/>
                        <w:bottom w:val="single" w:sz="6" w:space="0" w:color="C0C0C0"/>
                        <w:right w:val="none" w:sz="0" w:space="0" w:color="auto"/>
                      </w:divBdr>
                      <w:divsChild>
                        <w:div w:id="1551189765">
                          <w:marLeft w:val="0"/>
                          <w:marRight w:val="0"/>
                          <w:marTop w:val="0"/>
                          <w:marBottom w:val="0"/>
                          <w:divBdr>
                            <w:top w:val="none" w:sz="0" w:space="0" w:color="auto"/>
                            <w:left w:val="none" w:sz="0" w:space="0" w:color="auto"/>
                            <w:bottom w:val="none" w:sz="0" w:space="0" w:color="auto"/>
                            <w:right w:val="none" w:sz="0" w:space="0" w:color="auto"/>
                          </w:divBdr>
                          <w:divsChild>
                            <w:div w:id="641731634">
                              <w:marLeft w:val="0"/>
                              <w:marRight w:val="0"/>
                              <w:marTop w:val="0"/>
                              <w:marBottom w:val="0"/>
                              <w:divBdr>
                                <w:top w:val="none" w:sz="0" w:space="0" w:color="auto"/>
                                <w:left w:val="none" w:sz="0" w:space="0" w:color="auto"/>
                                <w:bottom w:val="none" w:sz="0" w:space="0" w:color="auto"/>
                                <w:right w:val="none" w:sz="0" w:space="0" w:color="auto"/>
                              </w:divBdr>
                              <w:divsChild>
                                <w:div w:id="1873110898">
                                  <w:marLeft w:val="0"/>
                                  <w:marRight w:val="0"/>
                                  <w:marTop w:val="0"/>
                                  <w:marBottom w:val="0"/>
                                  <w:divBdr>
                                    <w:top w:val="none" w:sz="0" w:space="0" w:color="auto"/>
                                    <w:left w:val="none" w:sz="0" w:space="0" w:color="auto"/>
                                    <w:bottom w:val="none" w:sz="0" w:space="0" w:color="auto"/>
                                    <w:right w:val="none" w:sz="0" w:space="0" w:color="auto"/>
                                  </w:divBdr>
                                  <w:divsChild>
                                    <w:div w:id="10555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cgiar.org/isdc/publications/quality-research-development-practice-one-cgiar"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giar.org/research/investment-prospectus/"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hyperlink" Target="mailto:performanceandresults@cgiar.org" TargetMode="External"/><Relationship Id="rId1" Type="http://schemas.openxmlformats.org/officeDocument/2006/relationships/hyperlink" Target="https://performance.cgiar.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formanceandresults@cgiar.org" TargetMode="External"/><Relationship Id="rId1" Type="http://schemas.openxmlformats.org/officeDocument/2006/relationships/hyperlink" Target="https://performance.cgiar.org"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mailto:performanceandresults@cgiar.org" TargetMode="External"/><Relationship Id="rId1" Type="http://schemas.openxmlformats.org/officeDocument/2006/relationships/hyperlink" Target="https://performance.cgi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FC7D3-488A-934D-849B-E6769A5C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13260</Words>
  <Characters>75582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88665</CharactersWithSpaces>
  <SharedDoc>false</SharedDoc>
  <HLinks>
    <vt:vector size="246" baseType="variant">
      <vt:variant>
        <vt:i4>393227</vt:i4>
      </vt:variant>
      <vt:variant>
        <vt:i4>204</vt:i4>
      </vt:variant>
      <vt:variant>
        <vt:i4>0</vt:i4>
      </vt:variant>
      <vt:variant>
        <vt:i4>5</vt:i4>
      </vt:variant>
      <vt:variant>
        <vt:lpwstr>https://www.cgiar.org/research/investment-prospectus/</vt:lpwstr>
      </vt:variant>
      <vt:variant>
        <vt:lpwstr/>
      </vt:variant>
      <vt:variant>
        <vt:i4>1572913</vt:i4>
      </vt:variant>
      <vt:variant>
        <vt:i4>197</vt:i4>
      </vt:variant>
      <vt:variant>
        <vt:i4>0</vt:i4>
      </vt:variant>
      <vt:variant>
        <vt:i4>5</vt:i4>
      </vt:variant>
      <vt:variant>
        <vt:lpwstr/>
      </vt:variant>
      <vt:variant>
        <vt:lpwstr>_Toc76066807</vt:lpwstr>
      </vt:variant>
      <vt:variant>
        <vt:i4>1638449</vt:i4>
      </vt:variant>
      <vt:variant>
        <vt:i4>191</vt:i4>
      </vt:variant>
      <vt:variant>
        <vt:i4>0</vt:i4>
      </vt:variant>
      <vt:variant>
        <vt:i4>5</vt:i4>
      </vt:variant>
      <vt:variant>
        <vt:lpwstr/>
      </vt:variant>
      <vt:variant>
        <vt:lpwstr>_Toc76066806</vt:lpwstr>
      </vt:variant>
      <vt:variant>
        <vt:i4>1703985</vt:i4>
      </vt:variant>
      <vt:variant>
        <vt:i4>185</vt:i4>
      </vt:variant>
      <vt:variant>
        <vt:i4>0</vt:i4>
      </vt:variant>
      <vt:variant>
        <vt:i4>5</vt:i4>
      </vt:variant>
      <vt:variant>
        <vt:lpwstr/>
      </vt:variant>
      <vt:variant>
        <vt:lpwstr>_Toc76066805</vt:lpwstr>
      </vt:variant>
      <vt:variant>
        <vt:i4>1769521</vt:i4>
      </vt:variant>
      <vt:variant>
        <vt:i4>179</vt:i4>
      </vt:variant>
      <vt:variant>
        <vt:i4>0</vt:i4>
      </vt:variant>
      <vt:variant>
        <vt:i4>5</vt:i4>
      </vt:variant>
      <vt:variant>
        <vt:lpwstr/>
      </vt:variant>
      <vt:variant>
        <vt:lpwstr>_Toc76066804</vt:lpwstr>
      </vt:variant>
      <vt:variant>
        <vt:i4>1835057</vt:i4>
      </vt:variant>
      <vt:variant>
        <vt:i4>173</vt:i4>
      </vt:variant>
      <vt:variant>
        <vt:i4>0</vt:i4>
      </vt:variant>
      <vt:variant>
        <vt:i4>5</vt:i4>
      </vt:variant>
      <vt:variant>
        <vt:lpwstr/>
      </vt:variant>
      <vt:variant>
        <vt:lpwstr>_Toc76066803</vt:lpwstr>
      </vt:variant>
      <vt:variant>
        <vt:i4>1900593</vt:i4>
      </vt:variant>
      <vt:variant>
        <vt:i4>167</vt:i4>
      </vt:variant>
      <vt:variant>
        <vt:i4>0</vt:i4>
      </vt:variant>
      <vt:variant>
        <vt:i4>5</vt:i4>
      </vt:variant>
      <vt:variant>
        <vt:lpwstr/>
      </vt:variant>
      <vt:variant>
        <vt:lpwstr>_Toc76066802</vt:lpwstr>
      </vt:variant>
      <vt:variant>
        <vt:i4>1966129</vt:i4>
      </vt:variant>
      <vt:variant>
        <vt:i4>161</vt:i4>
      </vt:variant>
      <vt:variant>
        <vt:i4>0</vt:i4>
      </vt:variant>
      <vt:variant>
        <vt:i4>5</vt:i4>
      </vt:variant>
      <vt:variant>
        <vt:lpwstr/>
      </vt:variant>
      <vt:variant>
        <vt:lpwstr>_Toc76066801</vt:lpwstr>
      </vt:variant>
      <vt:variant>
        <vt:i4>2031665</vt:i4>
      </vt:variant>
      <vt:variant>
        <vt:i4>155</vt:i4>
      </vt:variant>
      <vt:variant>
        <vt:i4>0</vt:i4>
      </vt:variant>
      <vt:variant>
        <vt:i4>5</vt:i4>
      </vt:variant>
      <vt:variant>
        <vt:lpwstr/>
      </vt:variant>
      <vt:variant>
        <vt:lpwstr>_Toc76066800</vt:lpwstr>
      </vt:variant>
      <vt:variant>
        <vt:i4>6357062</vt:i4>
      </vt:variant>
      <vt:variant>
        <vt:i4>150</vt:i4>
      </vt:variant>
      <vt:variant>
        <vt:i4>0</vt:i4>
      </vt:variant>
      <vt:variant>
        <vt:i4>5</vt:i4>
      </vt:variant>
      <vt:variant>
        <vt:lpwstr>https://drive.google.com/file/d/1EUNxFhEfWGHXo36csC5VfP3HX_v63rbt/view</vt:lpwstr>
      </vt:variant>
      <vt:variant>
        <vt:lpwstr/>
      </vt:variant>
      <vt:variant>
        <vt:i4>393227</vt:i4>
      </vt:variant>
      <vt:variant>
        <vt:i4>147</vt:i4>
      </vt:variant>
      <vt:variant>
        <vt:i4>0</vt:i4>
      </vt:variant>
      <vt:variant>
        <vt:i4>5</vt:i4>
      </vt:variant>
      <vt:variant>
        <vt:lpwstr>https://www.cgiar.org/research/investment-prospectus/</vt:lpwstr>
      </vt:variant>
      <vt:variant>
        <vt:lpwstr/>
      </vt:variant>
      <vt:variant>
        <vt:i4>1179699</vt:i4>
      </vt:variant>
      <vt:variant>
        <vt:i4>140</vt:i4>
      </vt:variant>
      <vt:variant>
        <vt:i4>0</vt:i4>
      </vt:variant>
      <vt:variant>
        <vt:i4>5</vt:i4>
      </vt:variant>
      <vt:variant>
        <vt:lpwstr/>
      </vt:variant>
      <vt:variant>
        <vt:lpwstr>_Toc76741324</vt:lpwstr>
      </vt:variant>
      <vt:variant>
        <vt:i4>1376307</vt:i4>
      </vt:variant>
      <vt:variant>
        <vt:i4>134</vt:i4>
      </vt:variant>
      <vt:variant>
        <vt:i4>0</vt:i4>
      </vt:variant>
      <vt:variant>
        <vt:i4>5</vt:i4>
      </vt:variant>
      <vt:variant>
        <vt:lpwstr/>
      </vt:variant>
      <vt:variant>
        <vt:lpwstr>_Toc76741323</vt:lpwstr>
      </vt:variant>
      <vt:variant>
        <vt:i4>1310771</vt:i4>
      </vt:variant>
      <vt:variant>
        <vt:i4>128</vt:i4>
      </vt:variant>
      <vt:variant>
        <vt:i4>0</vt:i4>
      </vt:variant>
      <vt:variant>
        <vt:i4>5</vt:i4>
      </vt:variant>
      <vt:variant>
        <vt:lpwstr/>
      </vt:variant>
      <vt:variant>
        <vt:lpwstr>_Toc76741322</vt:lpwstr>
      </vt:variant>
      <vt:variant>
        <vt:i4>1507379</vt:i4>
      </vt:variant>
      <vt:variant>
        <vt:i4>122</vt:i4>
      </vt:variant>
      <vt:variant>
        <vt:i4>0</vt:i4>
      </vt:variant>
      <vt:variant>
        <vt:i4>5</vt:i4>
      </vt:variant>
      <vt:variant>
        <vt:lpwstr/>
      </vt:variant>
      <vt:variant>
        <vt:lpwstr>_Toc76741321</vt:lpwstr>
      </vt:variant>
      <vt:variant>
        <vt:i4>1441843</vt:i4>
      </vt:variant>
      <vt:variant>
        <vt:i4>116</vt:i4>
      </vt:variant>
      <vt:variant>
        <vt:i4>0</vt:i4>
      </vt:variant>
      <vt:variant>
        <vt:i4>5</vt:i4>
      </vt:variant>
      <vt:variant>
        <vt:lpwstr/>
      </vt:variant>
      <vt:variant>
        <vt:lpwstr>_Toc76741320</vt:lpwstr>
      </vt:variant>
      <vt:variant>
        <vt:i4>2031664</vt:i4>
      </vt:variant>
      <vt:variant>
        <vt:i4>110</vt:i4>
      </vt:variant>
      <vt:variant>
        <vt:i4>0</vt:i4>
      </vt:variant>
      <vt:variant>
        <vt:i4>5</vt:i4>
      </vt:variant>
      <vt:variant>
        <vt:lpwstr/>
      </vt:variant>
      <vt:variant>
        <vt:lpwstr>_Toc76741319</vt:lpwstr>
      </vt:variant>
      <vt:variant>
        <vt:i4>1966128</vt:i4>
      </vt:variant>
      <vt:variant>
        <vt:i4>104</vt:i4>
      </vt:variant>
      <vt:variant>
        <vt:i4>0</vt:i4>
      </vt:variant>
      <vt:variant>
        <vt:i4>5</vt:i4>
      </vt:variant>
      <vt:variant>
        <vt:lpwstr/>
      </vt:variant>
      <vt:variant>
        <vt:lpwstr>_Toc76741318</vt:lpwstr>
      </vt:variant>
      <vt:variant>
        <vt:i4>1114160</vt:i4>
      </vt:variant>
      <vt:variant>
        <vt:i4>98</vt:i4>
      </vt:variant>
      <vt:variant>
        <vt:i4>0</vt:i4>
      </vt:variant>
      <vt:variant>
        <vt:i4>5</vt:i4>
      </vt:variant>
      <vt:variant>
        <vt:lpwstr/>
      </vt:variant>
      <vt:variant>
        <vt:lpwstr>_Toc76741317</vt:lpwstr>
      </vt:variant>
      <vt:variant>
        <vt:i4>1048624</vt:i4>
      </vt:variant>
      <vt:variant>
        <vt:i4>92</vt:i4>
      </vt:variant>
      <vt:variant>
        <vt:i4>0</vt:i4>
      </vt:variant>
      <vt:variant>
        <vt:i4>5</vt:i4>
      </vt:variant>
      <vt:variant>
        <vt:lpwstr/>
      </vt:variant>
      <vt:variant>
        <vt:lpwstr>_Toc76741316</vt:lpwstr>
      </vt:variant>
      <vt:variant>
        <vt:i4>1245232</vt:i4>
      </vt:variant>
      <vt:variant>
        <vt:i4>86</vt:i4>
      </vt:variant>
      <vt:variant>
        <vt:i4>0</vt:i4>
      </vt:variant>
      <vt:variant>
        <vt:i4>5</vt:i4>
      </vt:variant>
      <vt:variant>
        <vt:lpwstr/>
      </vt:variant>
      <vt:variant>
        <vt:lpwstr>_Toc76741315</vt:lpwstr>
      </vt:variant>
      <vt:variant>
        <vt:i4>1179696</vt:i4>
      </vt:variant>
      <vt:variant>
        <vt:i4>80</vt:i4>
      </vt:variant>
      <vt:variant>
        <vt:i4>0</vt:i4>
      </vt:variant>
      <vt:variant>
        <vt:i4>5</vt:i4>
      </vt:variant>
      <vt:variant>
        <vt:lpwstr/>
      </vt:variant>
      <vt:variant>
        <vt:lpwstr>_Toc76741314</vt:lpwstr>
      </vt:variant>
      <vt:variant>
        <vt:i4>1376304</vt:i4>
      </vt:variant>
      <vt:variant>
        <vt:i4>74</vt:i4>
      </vt:variant>
      <vt:variant>
        <vt:i4>0</vt:i4>
      </vt:variant>
      <vt:variant>
        <vt:i4>5</vt:i4>
      </vt:variant>
      <vt:variant>
        <vt:lpwstr/>
      </vt:variant>
      <vt:variant>
        <vt:lpwstr>_Toc76741313</vt:lpwstr>
      </vt:variant>
      <vt:variant>
        <vt:i4>1310768</vt:i4>
      </vt:variant>
      <vt:variant>
        <vt:i4>68</vt:i4>
      </vt:variant>
      <vt:variant>
        <vt:i4>0</vt:i4>
      </vt:variant>
      <vt:variant>
        <vt:i4>5</vt:i4>
      </vt:variant>
      <vt:variant>
        <vt:lpwstr/>
      </vt:variant>
      <vt:variant>
        <vt:lpwstr>_Toc76741312</vt:lpwstr>
      </vt:variant>
      <vt:variant>
        <vt:i4>1507376</vt:i4>
      </vt:variant>
      <vt:variant>
        <vt:i4>62</vt:i4>
      </vt:variant>
      <vt:variant>
        <vt:i4>0</vt:i4>
      </vt:variant>
      <vt:variant>
        <vt:i4>5</vt:i4>
      </vt:variant>
      <vt:variant>
        <vt:lpwstr/>
      </vt:variant>
      <vt:variant>
        <vt:lpwstr>_Toc76741311</vt:lpwstr>
      </vt:variant>
      <vt:variant>
        <vt:i4>1441840</vt:i4>
      </vt:variant>
      <vt:variant>
        <vt:i4>56</vt:i4>
      </vt:variant>
      <vt:variant>
        <vt:i4>0</vt:i4>
      </vt:variant>
      <vt:variant>
        <vt:i4>5</vt:i4>
      </vt:variant>
      <vt:variant>
        <vt:lpwstr/>
      </vt:variant>
      <vt:variant>
        <vt:lpwstr>_Toc76741310</vt:lpwstr>
      </vt:variant>
      <vt:variant>
        <vt:i4>2031665</vt:i4>
      </vt:variant>
      <vt:variant>
        <vt:i4>50</vt:i4>
      </vt:variant>
      <vt:variant>
        <vt:i4>0</vt:i4>
      </vt:variant>
      <vt:variant>
        <vt:i4>5</vt:i4>
      </vt:variant>
      <vt:variant>
        <vt:lpwstr/>
      </vt:variant>
      <vt:variant>
        <vt:lpwstr>_Toc76741309</vt:lpwstr>
      </vt:variant>
      <vt:variant>
        <vt:i4>1966129</vt:i4>
      </vt:variant>
      <vt:variant>
        <vt:i4>44</vt:i4>
      </vt:variant>
      <vt:variant>
        <vt:i4>0</vt:i4>
      </vt:variant>
      <vt:variant>
        <vt:i4>5</vt:i4>
      </vt:variant>
      <vt:variant>
        <vt:lpwstr/>
      </vt:variant>
      <vt:variant>
        <vt:lpwstr>_Toc76741308</vt:lpwstr>
      </vt:variant>
      <vt:variant>
        <vt:i4>1114161</vt:i4>
      </vt:variant>
      <vt:variant>
        <vt:i4>38</vt:i4>
      </vt:variant>
      <vt:variant>
        <vt:i4>0</vt:i4>
      </vt:variant>
      <vt:variant>
        <vt:i4>5</vt:i4>
      </vt:variant>
      <vt:variant>
        <vt:lpwstr/>
      </vt:variant>
      <vt:variant>
        <vt:lpwstr>_Toc76741307</vt:lpwstr>
      </vt:variant>
      <vt:variant>
        <vt:i4>1048625</vt:i4>
      </vt:variant>
      <vt:variant>
        <vt:i4>32</vt:i4>
      </vt:variant>
      <vt:variant>
        <vt:i4>0</vt:i4>
      </vt:variant>
      <vt:variant>
        <vt:i4>5</vt:i4>
      </vt:variant>
      <vt:variant>
        <vt:lpwstr/>
      </vt:variant>
      <vt:variant>
        <vt:lpwstr>_Toc76741306</vt:lpwstr>
      </vt:variant>
      <vt:variant>
        <vt:i4>1245233</vt:i4>
      </vt:variant>
      <vt:variant>
        <vt:i4>26</vt:i4>
      </vt:variant>
      <vt:variant>
        <vt:i4>0</vt:i4>
      </vt:variant>
      <vt:variant>
        <vt:i4>5</vt:i4>
      </vt:variant>
      <vt:variant>
        <vt:lpwstr/>
      </vt:variant>
      <vt:variant>
        <vt:lpwstr>_Toc76741305</vt:lpwstr>
      </vt:variant>
      <vt:variant>
        <vt:i4>1179697</vt:i4>
      </vt:variant>
      <vt:variant>
        <vt:i4>20</vt:i4>
      </vt:variant>
      <vt:variant>
        <vt:i4>0</vt:i4>
      </vt:variant>
      <vt:variant>
        <vt:i4>5</vt:i4>
      </vt:variant>
      <vt:variant>
        <vt:lpwstr/>
      </vt:variant>
      <vt:variant>
        <vt:lpwstr>_Toc76741304</vt:lpwstr>
      </vt:variant>
      <vt:variant>
        <vt:i4>1376305</vt:i4>
      </vt:variant>
      <vt:variant>
        <vt:i4>14</vt:i4>
      </vt:variant>
      <vt:variant>
        <vt:i4>0</vt:i4>
      </vt:variant>
      <vt:variant>
        <vt:i4>5</vt:i4>
      </vt:variant>
      <vt:variant>
        <vt:lpwstr/>
      </vt:variant>
      <vt:variant>
        <vt:lpwstr>_Toc76741303</vt:lpwstr>
      </vt:variant>
      <vt:variant>
        <vt:i4>1310769</vt:i4>
      </vt:variant>
      <vt:variant>
        <vt:i4>8</vt:i4>
      </vt:variant>
      <vt:variant>
        <vt:i4>0</vt:i4>
      </vt:variant>
      <vt:variant>
        <vt:i4>5</vt:i4>
      </vt:variant>
      <vt:variant>
        <vt:lpwstr/>
      </vt:variant>
      <vt:variant>
        <vt:lpwstr>_Toc76741302</vt:lpwstr>
      </vt:variant>
      <vt:variant>
        <vt:i4>1507377</vt:i4>
      </vt:variant>
      <vt:variant>
        <vt:i4>2</vt:i4>
      </vt:variant>
      <vt:variant>
        <vt:i4>0</vt:i4>
      </vt:variant>
      <vt:variant>
        <vt:i4>5</vt:i4>
      </vt:variant>
      <vt:variant>
        <vt:lpwstr/>
      </vt:variant>
      <vt:variant>
        <vt:lpwstr>_Toc76741301</vt:lpwstr>
      </vt:variant>
      <vt:variant>
        <vt:i4>6881346</vt:i4>
      </vt:variant>
      <vt:variant>
        <vt:i4>43</vt:i4>
      </vt:variant>
      <vt:variant>
        <vt:i4>0</vt:i4>
      </vt:variant>
      <vt:variant>
        <vt:i4>5</vt:i4>
      </vt:variant>
      <vt:variant>
        <vt:lpwstr>mailto:performanceandresults@cgiar.org</vt:lpwstr>
      </vt:variant>
      <vt:variant>
        <vt:lpwstr/>
      </vt:variant>
      <vt:variant>
        <vt:i4>3735611</vt:i4>
      </vt:variant>
      <vt:variant>
        <vt:i4>40</vt:i4>
      </vt:variant>
      <vt:variant>
        <vt:i4>0</vt:i4>
      </vt:variant>
      <vt:variant>
        <vt:i4>5</vt:i4>
      </vt:variant>
      <vt:variant>
        <vt:lpwstr>https://performance.cgiar.org/</vt:lpwstr>
      </vt:variant>
      <vt:variant>
        <vt:lpwstr/>
      </vt:variant>
      <vt:variant>
        <vt:i4>6881346</vt:i4>
      </vt:variant>
      <vt:variant>
        <vt:i4>29</vt:i4>
      </vt:variant>
      <vt:variant>
        <vt:i4>0</vt:i4>
      </vt:variant>
      <vt:variant>
        <vt:i4>5</vt:i4>
      </vt:variant>
      <vt:variant>
        <vt:lpwstr>mailto:performanceandresults@cgiar.org</vt:lpwstr>
      </vt:variant>
      <vt:variant>
        <vt:lpwstr/>
      </vt:variant>
      <vt:variant>
        <vt:i4>3735611</vt:i4>
      </vt:variant>
      <vt:variant>
        <vt:i4>26</vt:i4>
      </vt:variant>
      <vt:variant>
        <vt:i4>0</vt:i4>
      </vt:variant>
      <vt:variant>
        <vt:i4>5</vt:i4>
      </vt:variant>
      <vt:variant>
        <vt:lpwstr>https://performance.cgiar.org/</vt:lpwstr>
      </vt:variant>
      <vt:variant>
        <vt:lpwstr/>
      </vt:variant>
      <vt:variant>
        <vt:i4>6881346</vt:i4>
      </vt:variant>
      <vt:variant>
        <vt:i4>14</vt:i4>
      </vt:variant>
      <vt:variant>
        <vt:i4>0</vt:i4>
      </vt:variant>
      <vt:variant>
        <vt:i4>5</vt:i4>
      </vt:variant>
      <vt:variant>
        <vt:lpwstr>mailto:performanceandresults@cgiar.org</vt:lpwstr>
      </vt:variant>
      <vt:variant>
        <vt:lpwstr/>
      </vt:variant>
      <vt:variant>
        <vt:i4>3735611</vt:i4>
      </vt:variant>
      <vt:variant>
        <vt:i4>11</vt:i4>
      </vt:variant>
      <vt:variant>
        <vt:i4>0</vt:i4>
      </vt:variant>
      <vt:variant>
        <vt:i4>5</vt:i4>
      </vt:variant>
      <vt:variant>
        <vt:lpwstr>https://performance.cgiar.org/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Belcher</dc:creator>
  <cp:keywords/>
  <dc:description/>
  <cp:lastModifiedBy>Brian Belcher</cp:lastModifiedBy>
  <cp:revision>2</cp:revision>
  <dcterms:created xsi:type="dcterms:W3CDTF">2021-07-09T23:49:00Z</dcterms:created>
  <dcterms:modified xsi:type="dcterms:W3CDTF">2021-07-09T23:49:00Z</dcterms:modified>
</cp:coreProperties>
</file>